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EEE" w:rsidRDefault="00F63EEE"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827F3B">
      <w:pPr>
        <w:jc w:val="center"/>
        <w:rPr>
          <w:b/>
          <w:sz w:val="48"/>
        </w:rPr>
      </w:pPr>
      <w:r w:rsidRPr="00827F3B">
        <w:rPr>
          <w:b/>
          <w:sz w:val="48"/>
        </w:rPr>
        <w:t xml:space="preserve">Powered </w:t>
      </w:r>
      <w:r w:rsidR="00DE53EF">
        <w:rPr>
          <w:b/>
          <w:sz w:val="48"/>
        </w:rPr>
        <w:t>iRail</w:t>
      </w:r>
    </w:p>
    <w:p w:rsidR="002E0CEB" w:rsidRDefault="008A2C99" w:rsidP="00827F3B">
      <w:pPr>
        <w:jc w:val="center"/>
        <w:rPr>
          <w:b/>
          <w:sz w:val="48"/>
        </w:rPr>
      </w:pPr>
      <w:r>
        <w:rPr>
          <w:b/>
          <w:sz w:val="48"/>
        </w:rPr>
        <w:t>System-On-Chip (</w:t>
      </w:r>
      <w:r w:rsidR="00DE53EF">
        <w:rPr>
          <w:b/>
          <w:sz w:val="48"/>
        </w:rPr>
        <w:t>SOC</w:t>
      </w:r>
      <w:r w:rsidR="002E0CEB">
        <w:rPr>
          <w:b/>
          <w:sz w:val="48"/>
        </w:rPr>
        <w:t>)</w:t>
      </w:r>
    </w:p>
    <w:p w:rsidR="00827F3B" w:rsidRPr="00827F3B" w:rsidRDefault="00EC7EF3" w:rsidP="00827F3B">
      <w:pPr>
        <w:jc w:val="center"/>
        <w:rPr>
          <w:b/>
          <w:sz w:val="48"/>
        </w:rPr>
      </w:pPr>
      <w:r>
        <w:rPr>
          <w:b/>
          <w:sz w:val="48"/>
        </w:rPr>
        <w:t xml:space="preserve">Design </w:t>
      </w:r>
      <w:r w:rsidR="006B073D">
        <w:rPr>
          <w:b/>
          <w:sz w:val="48"/>
        </w:rPr>
        <w:t>Specification</w:t>
      </w:r>
    </w:p>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Default="00827F3B" w:rsidP="00214C84"/>
    <w:p w:rsidR="00827F3B" w:rsidRPr="00827F3B" w:rsidRDefault="00F46F21" w:rsidP="00827F3B">
      <w:pPr>
        <w:jc w:val="center"/>
        <w:rPr>
          <w:b/>
          <w:sz w:val="28"/>
        </w:rPr>
      </w:pPr>
      <w:r>
        <w:rPr>
          <w:b/>
          <w:sz w:val="28"/>
        </w:rPr>
        <w:t xml:space="preserve">Revision </w:t>
      </w:r>
      <w:r w:rsidR="005470F5">
        <w:rPr>
          <w:b/>
          <w:sz w:val="28"/>
        </w:rPr>
        <w:t>1.</w:t>
      </w:r>
      <w:ins w:id="1" w:author="Scott Walker" w:date="2016-10-29T09:03:00Z">
        <w:r w:rsidR="00605BAB">
          <w:rPr>
            <w:b/>
            <w:sz w:val="28"/>
          </w:rPr>
          <w:t>7</w:t>
        </w:r>
      </w:ins>
      <w:del w:id="2" w:author="Scott Walker" w:date="2016-10-29T09:03:00Z">
        <w:r w:rsidR="00E3089E" w:rsidDel="00605BAB">
          <w:rPr>
            <w:b/>
            <w:sz w:val="28"/>
          </w:rPr>
          <w:delText>6</w:delText>
        </w:r>
      </w:del>
    </w:p>
    <w:p w:rsidR="00827F3B" w:rsidRDefault="00BF4474" w:rsidP="00827F3B">
      <w:pPr>
        <w:jc w:val="center"/>
        <w:rPr>
          <w:b/>
          <w:sz w:val="28"/>
        </w:rPr>
      </w:pPr>
      <w:r>
        <w:rPr>
          <w:b/>
          <w:sz w:val="28"/>
        </w:rPr>
        <w:t xml:space="preserve">October </w:t>
      </w:r>
      <w:ins w:id="3" w:author="Scott Walker" w:date="2016-10-29T09:04:00Z">
        <w:r w:rsidR="00605BAB">
          <w:rPr>
            <w:b/>
            <w:sz w:val="28"/>
          </w:rPr>
          <w:t>29</w:t>
        </w:r>
      </w:ins>
      <w:del w:id="4" w:author="Scott Walker" w:date="2016-10-29T09:04:00Z">
        <w:r w:rsidR="00E3089E" w:rsidDel="00605BAB">
          <w:rPr>
            <w:b/>
            <w:sz w:val="28"/>
          </w:rPr>
          <w:delText>25</w:delText>
        </w:r>
      </w:del>
      <w:r w:rsidR="00ED286D">
        <w:rPr>
          <w:b/>
          <w:sz w:val="28"/>
        </w:rPr>
        <w:t>, 2016</w:t>
      </w:r>
    </w:p>
    <w:p w:rsidR="00827F3B" w:rsidRDefault="00827F3B" w:rsidP="00827F3B">
      <w:pPr>
        <w:jc w:val="center"/>
        <w:rPr>
          <w:b/>
          <w:sz w:val="28"/>
        </w:rPr>
      </w:pPr>
    </w:p>
    <w:p w:rsidR="00827F3B" w:rsidRDefault="00827F3B" w:rsidP="00827F3B">
      <w:r>
        <w:br w:type="page"/>
      </w:r>
    </w:p>
    <w:p w:rsidR="00827F3B" w:rsidRDefault="00827F3B" w:rsidP="00827F3B"/>
    <w:p w:rsidR="00F07D98" w:rsidRDefault="00F07D98" w:rsidP="00F07D98">
      <w:pPr>
        <w:pStyle w:val="TOCHeading"/>
        <w:jc w:val="center"/>
      </w:pPr>
      <w:r>
        <w:t>Table of Contents</w:t>
      </w:r>
    </w:p>
    <w:p w:rsidR="00F07D98" w:rsidRPr="00F07D98" w:rsidRDefault="00F07D98" w:rsidP="00F07D98">
      <w:pPr>
        <w:rPr>
          <w:lang w:eastAsia="ja-JP"/>
        </w:rPr>
      </w:pPr>
    </w:p>
    <w:p w:rsidR="009047FA" w:rsidRDefault="00F07D98">
      <w:pPr>
        <w:pStyle w:val="TOC1"/>
        <w:tabs>
          <w:tab w:val="left" w:pos="400"/>
          <w:tab w:val="right" w:leader="dot" w:pos="8990"/>
        </w:tabs>
        <w:rPr>
          <w:ins w:id="5" w:author="Scott Walker" w:date="2016-11-01T16:41:00Z"/>
          <w:rFonts w:asciiTheme="minorHAnsi" w:eastAsiaTheme="minorEastAsia" w:hAnsiTheme="minorHAnsi" w:cstheme="minorBidi"/>
          <w:b w:val="0"/>
          <w:bCs w:val="0"/>
          <w:caps w:val="0"/>
          <w:noProof/>
          <w:sz w:val="22"/>
          <w:szCs w:val="22"/>
        </w:rPr>
      </w:pPr>
      <w:r w:rsidRPr="00F07D98">
        <w:rPr>
          <w:b w:val="0"/>
          <w:bCs w:val="0"/>
          <w:caps w:val="0"/>
        </w:rPr>
        <w:fldChar w:fldCharType="begin"/>
      </w:r>
      <w:r w:rsidRPr="00F07D98">
        <w:rPr>
          <w:b w:val="0"/>
          <w:bCs w:val="0"/>
          <w:caps w:val="0"/>
        </w:rPr>
        <w:instrText xml:space="preserve"> TOC \o "1-3" \h \z \u </w:instrText>
      </w:r>
      <w:r w:rsidRPr="00F07D98">
        <w:rPr>
          <w:b w:val="0"/>
          <w:bCs w:val="0"/>
          <w:caps w:val="0"/>
        </w:rPr>
        <w:fldChar w:fldCharType="separate"/>
      </w:r>
      <w:ins w:id="6" w:author="Scott Walker" w:date="2016-11-01T16:41:00Z">
        <w:r w:rsidR="009047FA" w:rsidRPr="00C8272D">
          <w:rPr>
            <w:rStyle w:val="Hyperlink"/>
            <w:noProof/>
          </w:rPr>
          <w:fldChar w:fldCharType="begin"/>
        </w:r>
        <w:r w:rsidR="009047FA" w:rsidRPr="00C8272D">
          <w:rPr>
            <w:rStyle w:val="Hyperlink"/>
            <w:noProof/>
          </w:rPr>
          <w:instrText xml:space="preserve"> </w:instrText>
        </w:r>
        <w:r w:rsidR="009047FA">
          <w:rPr>
            <w:noProof/>
          </w:rPr>
          <w:instrText>HYPERLINK \l "_Toc465781796"</w:instrText>
        </w:r>
        <w:r w:rsidR="009047FA" w:rsidRPr="00C8272D">
          <w:rPr>
            <w:rStyle w:val="Hyperlink"/>
            <w:noProof/>
          </w:rPr>
          <w:instrText xml:space="preserve"> </w:instrText>
        </w:r>
        <w:r w:rsidR="009047FA" w:rsidRPr="00C8272D">
          <w:rPr>
            <w:rStyle w:val="Hyperlink"/>
            <w:noProof/>
          </w:rPr>
          <w:fldChar w:fldCharType="separate"/>
        </w:r>
        <w:r w:rsidR="009047FA" w:rsidRPr="00C8272D">
          <w:rPr>
            <w:rStyle w:val="Hyperlink"/>
            <w:noProof/>
          </w:rPr>
          <w:t>1.</w:t>
        </w:r>
        <w:r w:rsidR="009047FA">
          <w:rPr>
            <w:rFonts w:asciiTheme="minorHAnsi" w:eastAsiaTheme="minorEastAsia" w:hAnsiTheme="minorHAnsi" w:cstheme="minorBidi"/>
            <w:b w:val="0"/>
            <w:bCs w:val="0"/>
            <w:caps w:val="0"/>
            <w:noProof/>
            <w:sz w:val="22"/>
            <w:szCs w:val="22"/>
          </w:rPr>
          <w:tab/>
        </w:r>
        <w:r w:rsidR="009047FA" w:rsidRPr="00C8272D">
          <w:rPr>
            <w:rStyle w:val="Hyperlink"/>
            <w:noProof/>
          </w:rPr>
          <w:t>References</w:t>
        </w:r>
        <w:r w:rsidR="009047FA">
          <w:rPr>
            <w:noProof/>
            <w:webHidden/>
          </w:rPr>
          <w:tab/>
        </w:r>
        <w:r w:rsidR="009047FA">
          <w:rPr>
            <w:noProof/>
            <w:webHidden/>
          </w:rPr>
          <w:fldChar w:fldCharType="begin"/>
        </w:r>
        <w:r w:rsidR="009047FA">
          <w:rPr>
            <w:noProof/>
            <w:webHidden/>
          </w:rPr>
          <w:instrText xml:space="preserve"> PAGEREF _Toc465781796 \h </w:instrText>
        </w:r>
      </w:ins>
      <w:r w:rsidR="009047FA">
        <w:rPr>
          <w:noProof/>
          <w:webHidden/>
        </w:rPr>
      </w:r>
      <w:r w:rsidR="009047FA">
        <w:rPr>
          <w:noProof/>
          <w:webHidden/>
        </w:rPr>
        <w:fldChar w:fldCharType="separate"/>
      </w:r>
      <w:ins w:id="7" w:author="Scott Walker" w:date="2016-11-01T16:41:00Z">
        <w:r w:rsidR="009047FA">
          <w:rPr>
            <w:noProof/>
            <w:webHidden/>
          </w:rPr>
          <w:t>5</w:t>
        </w:r>
        <w:r w:rsidR="009047FA">
          <w:rPr>
            <w:noProof/>
            <w:webHidden/>
          </w:rPr>
          <w:fldChar w:fldCharType="end"/>
        </w:r>
        <w:r w:rsidR="009047FA" w:rsidRPr="00C8272D">
          <w:rPr>
            <w:rStyle w:val="Hyperlink"/>
            <w:noProof/>
          </w:rPr>
          <w:fldChar w:fldCharType="end"/>
        </w:r>
      </w:ins>
    </w:p>
    <w:p w:rsidR="009047FA" w:rsidRDefault="009047FA">
      <w:pPr>
        <w:pStyle w:val="TOC1"/>
        <w:tabs>
          <w:tab w:val="left" w:pos="400"/>
          <w:tab w:val="right" w:leader="dot" w:pos="8990"/>
        </w:tabs>
        <w:rPr>
          <w:ins w:id="8" w:author="Scott Walker" w:date="2016-11-01T16:41:00Z"/>
          <w:rFonts w:asciiTheme="minorHAnsi" w:eastAsiaTheme="minorEastAsia" w:hAnsiTheme="minorHAnsi" w:cstheme="minorBidi"/>
          <w:b w:val="0"/>
          <w:bCs w:val="0"/>
          <w:caps w:val="0"/>
          <w:noProof/>
          <w:sz w:val="22"/>
          <w:szCs w:val="22"/>
        </w:rPr>
      </w:pPr>
      <w:ins w:id="9"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"_Toc465781797"</w:instrText>
        </w:r>
        <w:r w:rsidRPr="00C8272D">
          <w:rPr>
            <w:rStyle w:val="Hyperlink"/>
            <w:noProof/>
          </w:rPr>
          <w:instrText xml:space="preserve"> </w:instrText>
        </w:r>
        <w:r w:rsidRPr="00C8272D">
          <w:rPr>
            <w:rStyle w:val="Hyperlink"/>
            <w:noProof/>
          </w:rPr>
          <w:fldChar w:fldCharType="separate"/>
        </w:r>
        <w:r w:rsidRPr="00C8272D">
          <w:rPr>
            <w:rStyle w:val="Hyperlink"/>
            <w:noProof/>
          </w:rPr>
          <w:t>2.</w:t>
        </w:r>
        <w:r>
          <w:rPr>
            <w:rFonts w:asciiTheme="minorHAnsi" w:eastAsiaTheme="minorEastAsia" w:hAnsiTheme="minorHAnsi" w:cstheme="minorBidi"/>
            <w:b w:val="0"/>
            <w:bCs w:val="0"/>
            <w:caps w:val="0"/>
            <w:noProof/>
            <w:sz w:val="22"/>
            <w:szCs w:val="22"/>
          </w:rPr>
          <w:tab/>
        </w:r>
        <w:r w:rsidRPr="00C8272D">
          <w:rPr>
            <w:rStyle w:val="Hyperlink"/>
            <w:noProof/>
          </w:rPr>
          <w:t>Introduction</w:t>
        </w:r>
        <w:r>
          <w:rPr>
            <w:noProof/>
            <w:webHidden/>
          </w:rPr>
          <w:tab/>
        </w:r>
        <w:r>
          <w:rPr>
            <w:noProof/>
            <w:webHidden/>
          </w:rPr>
          <w:fldChar w:fldCharType="begin"/>
        </w:r>
        <w:r>
          <w:rPr>
            <w:noProof/>
            <w:webHidden/>
          </w:rPr>
          <w:instrText xml:space="preserve"> PAGEREF _Toc465781797 \h </w:instrText>
        </w:r>
      </w:ins>
      <w:r>
        <w:rPr>
          <w:noProof/>
          <w:webHidden/>
        </w:rPr>
      </w:r>
      <w:r>
        <w:rPr>
          <w:noProof/>
          <w:webHidden/>
        </w:rPr>
        <w:fldChar w:fldCharType="separate"/>
      </w:r>
      <w:ins w:id="10" w:author="Scott Walker" w:date="2016-11-01T16:41:00Z">
        <w:r>
          <w:rPr>
            <w:noProof/>
            <w:webHidden/>
          </w:rPr>
          <w:t>6</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11" w:author="Scott Walker" w:date="2016-11-01T16:41:00Z"/>
          <w:rFonts w:asciiTheme="minorHAnsi" w:eastAsiaTheme="minorEastAsia" w:hAnsiTheme="minorHAnsi" w:cstheme="minorBidi"/>
          <w:smallCaps w:val="0"/>
          <w:noProof/>
          <w:sz w:val="22"/>
          <w:szCs w:val="22"/>
        </w:rPr>
      </w:pPr>
      <w:ins w:id="12"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"_Toc465781798"</w:instrText>
        </w:r>
        <w:r w:rsidRPr="00C8272D">
          <w:rPr>
            <w:rStyle w:val="Hyperlink"/>
            <w:noProof/>
          </w:rPr>
          <w:instrText xml:space="preserve"> </w:instrText>
        </w:r>
        <w:r w:rsidRPr="00C8272D">
          <w:rPr>
            <w:rStyle w:val="Hyperlink"/>
            <w:noProof/>
          </w:rPr>
          <w:fldChar w:fldCharType="separate"/>
        </w:r>
        <w:r w:rsidRPr="00C8272D">
          <w:rPr>
            <w:rStyle w:val="Hyperlink"/>
            <w:noProof/>
          </w:rPr>
          <w:t>2.1.</w:t>
        </w:r>
        <w:r>
          <w:rPr>
            <w:rFonts w:asciiTheme="minorHAnsi" w:eastAsiaTheme="minorEastAsia" w:hAnsiTheme="minorHAnsi" w:cstheme="minorBidi"/>
            <w:smallCaps w:val="0"/>
            <w:noProof/>
            <w:sz w:val="22"/>
            <w:szCs w:val="22"/>
          </w:rPr>
          <w:tab/>
        </w:r>
        <w:r w:rsidRPr="00C8272D">
          <w:rPr>
            <w:rStyle w:val="Hyperlink"/>
            <w:noProof/>
            <w:lang w:val="en"/>
          </w:rPr>
          <w:t>ARM Cortex M3 Processor</w:t>
        </w:r>
        <w:r>
          <w:rPr>
            <w:noProof/>
            <w:webHidden/>
          </w:rPr>
          <w:tab/>
        </w:r>
        <w:r>
          <w:rPr>
            <w:noProof/>
            <w:webHidden/>
          </w:rPr>
          <w:fldChar w:fldCharType="begin"/>
        </w:r>
        <w:r>
          <w:rPr>
            <w:noProof/>
            <w:webHidden/>
          </w:rPr>
          <w:instrText xml:space="preserve"> PAGEREF _Toc465781798 \h </w:instrText>
        </w:r>
      </w:ins>
      <w:r>
        <w:rPr>
          <w:noProof/>
          <w:webHidden/>
        </w:rPr>
      </w:r>
      <w:r>
        <w:rPr>
          <w:noProof/>
          <w:webHidden/>
        </w:rPr>
        <w:fldChar w:fldCharType="separate"/>
      </w:r>
      <w:ins w:id="13" w:author="Scott Walker" w:date="2016-11-01T16:41:00Z">
        <w:r>
          <w:rPr>
            <w:noProof/>
            <w:webHidden/>
          </w:rPr>
          <w:t>7</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14" w:author="Scott Walker" w:date="2016-11-01T16:41:00Z"/>
          <w:rFonts w:asciiTheme="minorHAnsi" w:eastAsiaTheme="minorEastAsia" w:hAnsiTheme="minorHAnsi" w:cstheme="minorBidi"/>
          <w:smallCaps w:val="0"/>
          <w:noProof/>
          <w:sz w:val="22"/>
          <w:szCs w:val="22"/>
        </w:rPr>
      </w:pPr>
      <w:ins w:id="15"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"_Toc465781799"</w:instrText>
        </w:r>
        <w:r w:rsidRPr="00C8272D">
          <w:rPr>
            <w:rStyle w:val="Hyperlink"/>
            <w:noProof/>
          </w:rPr>
          <w:instrText xml:space="preserve"> </w:instrText>
        </w:r>
        <w:r w:rsidRPr="00C8272D">
          <w:rPr>
            <w:rStyle w:val="Hyperlink"/>
            <w:noProof/>
          </w:rPr>
          <w:fldChar w:fldCharType="separate"/>
        </w:r>
        <w:r w:rsidRPr="00C8272D">
          <w:rPr>
            <w:rStyle w:val="Hyperlink"/>
            <w:noProof/>
          </w:rPr>
          <w:t>2.1.</w:t>
        </w:r>
        <w:r>
          <w:rPr>
            <w:rFonts w:asciiTheme="minorHAnsi" w:eastAsiaTheme="minorEastAsia" w:hAnsiTheme="minorHAnsi" w:cstheme="minorBidi"/>
            <w:smallCaps w:val="0"/>
            <w:noProof/>
            <w:sz w:val="22"/>
            <w:szCs w:val="22"/>
          </w:rPr>
          <w:tab/>
        </w:r>
        <w:r w:rsidRPr="00C8272D">
          <w:rPr>
            <w:rStyle w:val="Hyperlink"/>
            <w:noProof/>
            <w:lang w:val="en"/>
          </w:rPr>
          <w:t>PPI Proprietary FPGA Fabric</w:t>
        </w:r>
        <w:r>
          <w:rPr>
            <w:noProof/>
            <w:webHidden/>
          </w:rPr>
          <w:tab/>
        </w:r>
        <w:r>
          <w:rPr>
            <w:noProof/>
            <w:webHidden/>
          </w:rPr>
          <w:fldChar w:fldCharType="begin"/>
        </w:r>
        <w:r>
          <w:rPr>
            <w:noProof/>
            <w:webHidden/>
          </w:rPr>
          <w:instrText xml:space="preserve"> PAGEREF _Toc465781799 \h </w:instrText>
        </w:r>
      </w:ins>
      <w:r>
        <w:rPr>
          <w:noProof/>
          <w:webHidden/>
        </w:rPr>
      </w:r>
      <w:r>
        <w:rPr>
          <w:noProof/>
          <w:webHidden/>
        </w:rPr>
        <w:fldChar w:fldCharType="separate"/>
      </w:r>
      <w:ins w:id="16" w:author="Scott Walker" w:date="2016-11-01T16:41:00Z">
        <w:r>
          <w:rPr>
            <w:noProof/>
            <w:webHidden/>
          </w:rPr>
          <w:t>8</w:t>
        </w:r>
        <w:r>
          <w:rPr>
            <w:noProof/>
            <w:webHidden/>
          </w:rPr>
          <w:fldChar w:fldCharType="end"/>
        </w:r>
        <w:r w:rsidRPr="00C8272D">
          <w:rPr>
            <w:rStyle w:val="Hyperlink"/>
            <w:noProof/>
          </w:rPr>
          <w:fldChar w:fldCharType="end"/>
        </w:r>
      </w:ins>
    </w:p>
    <w:p w:rsidR="009047FA" w:rsidRDefault="009047FA">
      <w:pPr>
        <w:pStyle w:val="TOC1"/>
        <w:tabs>
          <w:tab w:val="left" w:pos="400"/>
          <w:tab w:val="right" w:leader="dot" w:pos="8990"/>
        </w:tabs>
        <w:rPr>
          <w:ins w:id="17" w:author="Scott Walker" w:date="2016-11-01T16:41:00Z"/>
          <w:rFonts w:asciiTheme="minorHAnsi" w:eastAsiaTheme="minorEastAsia" w:hAnsiTheme="minorHAnsi" w:cstheme="minorBidi"/>
          <w:b w:val="0"/>
          <w:bCs w:val="0"/>
          <w:caps w:val="0"/>
          <w:noProof/>
          <w:sz w:val="22"/>
          <w:szCs w:val="22"/>
        </w:rPr>
      </w:pPr>
      <w:ins w:id="18"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"_Toc465781800"</w:instrText>
        </w:r>
        <w:r w:rsidRPr="00C8272D">
          <w:rPr>
            <w:rStyle w:val="Hyperlink"/>
            <w:noProof/>
          </w:rPr>
          <w:instrText xml:space="preserve"> </w:instrText>
        </w:r>
        <w:r w:rsidRPr="00C8272D">
          <w:rPr>
            <w:rStyle w:val="Hyperlink"/>
            <w:noProof/>
          </w:rPr>
          <w:fldChar w:fldCharType="separate"/>
        </w:r>
        <w:r w:rsidRPr="00C8272D">
          <w:rPr>
            <w:rStyle w:val="Hyperlink"/>
            <w:noProof/>
          </w:rPr>
          <w:t>3.</w:t>
        </w:r>
        <w:r>
          <w:rPr>
            <w:rFonts w:asciiTheme="minorHAnsi" w:eastAsiaTheme="minorEastAsia" w:hAnsiTheme="minorHAnsi" w:cstheme="minorBidi"/>
            <w:b w:val="0"/>
            <w:bCs w:val="0"/>
            <w:caps w:val="0"/>
            <w:noProof/>
            <w:sz w:val="22"/>
            <w:szCs w:val="22"/>
          </w:rPr>
          <w:tab/>
        </w:r>
        <w:r w:rsidRPr="00C8272D">
          <w:rPr>
            <w:rStyle w:val="Hyperlink"/>
            <w:noProof/>
          </w:rPr>
          <w:t>PPI Proprietary FPGA Description</w:t>
        </w:r>
        <w:r>
          <w:rPr>
            <w:noProof/>
            <w:webHidden/>
          </w:rPr>
          <w:tab/>
        </w:r>
        <w:r>
          <w:rPr>
            <w:noProof/>
            <w:webHidden/>
          </w:rPr>
          <w:fldChar w:fldCharType="begin"/>
        </w:r>
        <w:r>
          <w:rPr>
            <w:noProof/>
            <w:webHidden/>
          </w:rPr>
          <w:instrText xml:space="preserve"> PAGEREF _Toc465781800 \h </w:instrText>
        </w:r>
      </w:ins>
      <w:r>
        <w:rPr>
          <w:noProof/>
          <w:webHidden/>
        </w:rPr>
      </w:r>
      <w:r>
        <w:rPr>
          <w:noProof/>
          <w:webHidden/>
        </w:rPr>
        <w:fldChar w:fldCharType="separate"/>
      </w:r>
      <w:ins w:id="19" w:author="Scott Walker" w:date="2016-11-01T16:41:00Z">
        <w:r>
          <w:rPr>
            <w:noProof/>
            <w:webHidden/>
          </w:rPr>
          <w:t>9</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20" w:author="Scott Walker" w:date="2016-11-01T16:41:00Z"/>
          <w:rFonts w:asciiTheme="minorHAnsi" w:eastAsiaTheme="minorEastAsia" w:hAnsiTheme="minorHAnsi" w:cstheme="minorBidi"/>
          <w:smallCaps w:val="0"/>
          <w:noProof/>
          <w:sz w:val="22"/>
          <w:szCs w:val="22"/>
        </w:rPr>
      </w:pPr>
      <w:ins w:id="21"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"_Toc465781801"</w:instrText>
        </w:r>
        <w:r w:rsidRPr="00C8272D">
          <w:rPr>
            <w:rStyle w:val="Hyperlink"/>
            <w:noProof/>
          </w:rPr>
          <w:instrText xml:space="preserve"> </w:instrText>
        </w:r>
        <w:r w:rsidRPr="00C8272D">
          <w:rPr>
            <w:rStyle w:val="Hyperlink"/>
            <w:noProof/>
          </w:rPr>
          <w:fldChar w:fldCharType="separate"/>
        </w:r>
        <w:r w:rsidRPr="00C8272D">
          <w:rPr>
            <w:rStyle w:val="Hyperlink"/>
            <w:noProof/>
          </w:rPr>
          <w:t>3.1.</w:t>
        </w:r>
        <w:r>
          <w:rPr>
            <w:rFonts w:asciiTheme="minorHAnsi" w:eastAsiaTheme="minorEastAsia" w:hAnsiTheme="minorHAnsi" w:cstheme="minorBidi"/>
            <w:smallCaps w:val="0"/>
            <w:noProof/>
            <w:sz w:val="22"/>
            <w:szCs w:val="22"/>
          </w:rPr>
          <w:tab/>
        </w:r>
        <w:r w:rsidRPr="00C8272D">
          <w:rPr>
            <w:rStyle w:val="Hyperlink"/>
            <w:noProof/>
          </w:rPr>
          <w:t>Processor Interface</w:t>
        </w:r>
        <w:r>
          <w:rPr>
            <w:noProof/>
            <w:webHidden/>
          </w:rPr>
          <w:tab/>
        </w:r>
        <w:r>
          <w:rPr>
            <w:noProof/>
            <w:webHidden/>
          </w:rPr>
          <w:fldChar w:fldCharType="begin"/>
        </w:r>
        <w:r>
          <w:rPr>
            <w:noProof/>
            <w:webHidden/>
          </w:rPr>
          <w:instrText xml:space="preserve"> PAGEREF _Toc465781801 \h </w:instrText>
        </w:r>
      </w:ins>
      <w:r>
        <w:rPr>
          <w:noProof/>
          <w:webHidden/>
        </w:rPr>
      </w:r>
      <w:r>
        <w:rPr>
          <w:noProof/>
          <w:webHidden/>
        </w:rPr>
        <w:fldChar w:fldCharType="separate"/>
      </w:r>
      <w:ins w:id="22" w:author="Scott Walker" w:date="2016-11-01T16:41:00Z">
        <w:r>
          <w:rPr>
            <w:noProof/>
            <w:webHidden/>
          </w:rPr>
          <w:t>9</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23" w:author="Scott Walker" w:date="2016-11-01T16:41:00Z"/>
          <w:rFonts w:asciiTheme="minorHAnsi" w:eastAsiaTheme="minorEastAsia" w:hAnsiTheme="minorHAnsi" w:cstheme="minorBidi"/>
          <w:smallCaps w:val="0"/>
          <w:noProof/>
          <w:sz w:val="22"/>
          <w:szCs w:val="22"/>
        </w:rPr>
      </w:pPr>
      <w:ins w:id="24"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"_Toc465781802"</w:instrText>
        </w:r>
        <w:r w:rsidRPr="00C8272D">
          <w:rPr>
            <w:rStyle w:val="Hyperlink"/>
            <w:noProof/>
          </w:rPr>
          <w:instrText xml:space="preserve"> </w:instrText>
        </w:r>
        <w:r w:rsidRPr="00C8272D">
          <w:rPr>
            <w:rStyle w:val="Hyperlink"/>
            <w:noProof/>
          </w:rPr>
          <w:fldChar w:fldCharType="separate"/>
        </w:r>
        <w:r w:rsidRPr="00C8272D">
          <w:rPr>
            <w:rStyle w:val="Hyperlink"/>
            <w:noProof/>
          </w:rPr>
          <w:t>3.1.</w:t>
        </w:r>
        <w:r>
          <w:rPr>
            <w:rFonts w:asciiTheme="minorHAnsi" w:eastAsiaTheme="minorEastAsia" w:hAnsiTheme="minorHAnsi" w:cstheme="minorBidi"/>
            <w:smallCaps w:val="0"/>
            <w:noProof/>
            <w:sz w:val="22"/>
            <w:szCs w:val="22"/>
          </w:rPr>
          <w:tab/>
        </w:r>
        <w:r w:rsidRPr="00C8272D">
          <w:rPr>
            <w:rStyle w:val="Hyperlink"/>
            <w:noProof/>
          </w:rPr>
          <w:t>FIFOs</w:t>
        </w:r>
        <w:r>
          <w:rPr>
            <w:noProof/>
            <w:webHidden/>
          </w:rPr>
          <w:tab/>
        </w:r>
        <w:r>
          <w:rPr>
            <w:noProof/>
            <w:webHidden/>
          </w:rPr>
          <w:fldChar w:fldCharType="begin"/>
        </w:r>
        <w:r>
          <w:rPr>
            <w:noProof/>
            <w:webHidden/>
          </w:rPr>
          <w:instrText xml:space="preserve"> PAGEREF _Toc465781802 \h </w:instrText>
        </w:r>
      </w:ins>
      <w:r>
        <w:rPr>
          <w:noProof/>
          <w:webHidden/>
        </w:rPr>
      </w:r>
      <w:r>
        <w:rPr>
          <w:noProof/>
          <w:webHidden/>
        </w:rPr>
        <w:fldChar w:fldCharType="separate"/>
      </w:r>
      <w:ins w:id="25" w:author="Scott Walker" w:date="2016-11-01T16:41:00Z">
        <w:r>
          <w:rPr>
            <w:noProof/>
            <w:webHidden/>
          </w:rPr>
          <w:t>10</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26" w:author="Scott Walker" w:date="2016-11-01T16:41:00Z"/>
          <w:rFonts w:asciiTheme="minorHAnsi" w:eastAsiaTheme="minorEastAsia" w:hAnsiTheme="minorHAnsi" w:cstheme="minorBidi"/>
          <w:smallCaps w:val="0"/>
          <w:noProof/>
          <w:sz w:val="22"/>
          <w:szCs w:val="22"/>
        </w:rPr>
      </w:pPr>
      <w:ins w:id="27"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"_Toc465781803"</w:instrText>
        </w:r>
        <w:r w:rsidRPr="00C8272D">
          <w:rPr>
            <w:rStyle w:val="Hyperlink"/>
            <w:noProof/>
          </w:rPr>
          <w:instrText xml:space="preserve"> </w:instrText>
        </w:r>
        <w:r w:rsidRPr="00C8272D">
          <w:rPr>
            <w:rStyle w:val="Hyperlink"/>
            <w:noProof/>
          </w:rPr>
          <w:fldChar w:fldCharType="separate"/>
        </w:r>
        <w:r w:rsidRPr="00C8272D">
          <w:rPr>
            <w:rStyle w:val="Hyperlink"/>
            <w:noProof/>
          </w:rPr>
          <w:t>3.1.</w:t>
        </w:r>
        <w:r>
          <w:rPr>
            <w:rFonts w:asciiTheme="minorHAnsi" w:eastAsiaTheme="minorEastAsia" w:hAnsiTheme="minorHAnsi" w:cstheme="minorBidi"/>
            <w:smallCaps w:val="0"/>
            <w:noProof/>
            <w:sz w:val="22"/>
            <w:szCs w:val="22"/>
          </w:rPr>
          <w:tab/>
        </w:r>
        <w:r w:rsidRPr="00C8272D">
          <w:rPr>
            <w:rStyle w:val="Hyperlink"/>
            <w:noProof/>
          </w:rPr>
          <w:t>Transmitter</w:t>
        </w:r>
        <w:r>
          <w:rPr>
            <w:noProof/>
            <w:webHidden/>
          </w:rPr>
          <w:tab/>
        </w:r>
        <w:r>
          <w:rPr>
            <w:noProof/>
            <w:webHidden/>
          </w:rPr>
          <w:fldChar w:fldCharType="begin"/>
        </w:r>
        <w:r>
          <w:rPr>
            <w:noProof/>
            <w:webHidden/>
          </w:rPr>
          <w:instrText xml:space="preserve"> PAGEREF _Toc465781803 \h </w:instrText>
        </w:r>
      </w:ins>
      <w:r>
        <w:rPr>
          <w:noProof/>
          <w:webHidden/>
        </w:rPr>
      </w:r>
      <w:r>
        <w:rPr>
          <w:noProof/>
          <w:webHidden/>
        </w:rPr>
        <w:fldChar w:fldCharType="separate"/>
      </w:r>
      <w:ins w:id="28" w:author="Scott Walker" w:date="2016-11-01T16:41:00Z">
        <w:r>
          <w:rPr>
            <w:noProof/>
            <w:webHidden/>
          </w:rPr>
          <w:t>10</w:t>
        </w:r>
        <w:r>
          <w:rPr>
            <w:noProof/>
            <w:webHidden/>
          </w:rPr>
          <w:fldChar w:fldCharType="end"/>
        </w:r>
        <w:r w:rsidRPr="00C8272D">
          <w:rPr>
            <w:rStyle w:val="Hyperlink"/>
            <w:noProof/>
          </w:rPr>
          <w:fldChar w:fldCharType="end"/>
        </w:r>
      </w:ins>
    </w:p>
    <w:p w:rsidR="009047FA" w:rsidRDefault="009047FA">
      <w:pPr>
        <w:pStyle w:val="TOC3"/>
        <w:tabs>
          <w:tab w:val="left" w:pos="1200"/>
          <w:tab w:val="right" w:leader="dot" w:pos="8990"/>
        </w:tabs>
        <w:rPr>
          <w:ins w:id="29" w:author="Scott Walker" w:date="2016-11-01T16:41:00Z"/>
          <w:rFonts w:asciiTheme="minorHAnsi" w:eastAsiaTheme="minorEastAsia" w:hAnsiTheme="minorHAnsi" w:cstheme="minorBidi"/>
          <w:i w:val="0"/>
          <w:iCs w:val="0"/>
          <w:noProof/>
          <w:sz w:val="22"/>
          <w:szCs w:val="22"/>
        </w:rPr>
      </w:pPr>
      <w:ins w:id="30"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"_Toc465781804"</w:instrText>
        </w:r>
        <w:r w:rsidRPr="00C8272D">
          <w:rPr>
            <w:rStyle w:val="Hyperlink"/>
            <w:noProof/>
          </w:rPr>
          <w:instrText xml:space="preserve"> </w:instrText>
        </w:r>
        <w:r w:rsidRPr="00C8272D">
          <w:rPr>
            <w:rStyle w:val="Hyperlink"/>
            <w:noProof/>
          </w:rPr>
          <w:fldChar w:fldCharType="separate"/>
        </w:r>
        <w:r w:rsidRPr="00C8272D">
          <w:rPr>
            <w:rStyle w:val="Hyperlink"/>
            <w:noProof/>
          </w:rPr>
          <w:t>3.1.1.</w:t>
        </w:r>
        <w:r>
          <w:rPr>
            <w:rFonts w:asciiTheme="minorHAnsi" w:eastAsiaTheme="minorEastAsia" w:hAnsiTheme="minorHAnsi" w:cstheme="minorBidi"/>
            <w:i w:val="0"/>
            <w:iCs w:val="0"/>
            <w:noProof/>
            <w:sz w:val="22"/>
            <w:szCs w:val="22"/>
          </w:rPr>
          <w:tab/>
        </w:r>
        <w:r w:rsidRPr="00C8272D">
          <w:rPr>
            <w:rStyle w:val="Hyperlink"/>
            <w:noProof/>
          </w:rPr>
          <w:t>Transmit Packet Processor</w:t>
        </w:r>
        <w:r>
          <w:rPr>
            <w:noProof/>
            <w:webHidden/>
          </w:rPr>
          <w:tab/>
        </w:r>
        <w:r>
          <w:rPr>
            <w:noProof/>
            <w:webHidden/>
          </w:rPr>
          <w:fldChar w:fldCharType="begin"/>
        </w:r>
        <w:r>
          <w:rPr>
            <w:noProof/>
            <w:webHidden/>
          </w:rPr>
          <w:instrText xml:space="preserve"> PAGEREF _Toc465781804 \h </w:instrText>
        </w:r>
      </w:ins>
      <w:r>
        <w:rPr>
          <w:noProof/>
          <w:webHidden/>
        </w:rPr>
      </w:r>
      <w:r>
        <w:rPr>
          <w:noProof/>
          <w:webHidden/>
        </w:rPr>
        <w:fldChar w:fldCharType="separate"/>
      </w:r>
      <w:ins w:id="31" w:author="Scott Walker" w:date="2016-11-01T16:41:00Z">
        <w:r>
          <w:rPr>
            <w:noProof/>
            <w:webHidden/>
          </w:rPr>
          <w:t>10</w:t>
        </w:r>
        <w:r>
          <w:rPr>
            <w:noProof/>
            <w:webHidden/>
          </w:rPr>
          <w:fldChar w:fldCharType="end"/>
        </w:r>
        <w:r w:rsidRPr="00C8272D">
          <w:rPr>
            <w:rStyle w:val="Hyperlink"/>
            <w:noProof/>
          </w:rPr>
          <w:fldChar w:fldCharType="end"/>
        </w:r>
      </w:ins>
    </w:p>
    <w:p w:rsidR="009047FA" w:rsidRDefault="009047FA">
      <w:pPr>
        <w:pStyle w:val="TOC3"/>
        <w:tabs>
          <w:tab w:val="left" w:pos="1200"/>
          <w:tab w:val="right" w:leader="dot" w:pos="8990"/>
        </w:tabs>
        <w:rPr>
          <w:ins w:id="32" w:author="Scott Walker" w:date="2016-11-01T16:41:00Z"/>
          <w:rFonts w:asciiTheme="minorHAnsi" w:eastAsiaTheme="minorEastAsia" w:hAnsiTheme="minorHAnsi" w:cstheme="minorBidi"/>
          <w:i w:val="0"/>
          <w:iCs w:val="0"/>
          <w:noProof/>
          <w:sz w:val="22"/>
          <w:szCs w:val="22"/>
        </w:rPr>
      </w:pPr>
      <w:ins w:id="33"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"_Toc465781805"</w:instrText>
        </w:r>
        <w:r w:rsidRPr="00C8272D">
          <w:rPr>
            <w:rStyle w:val="Hyperlink"/>
            <w:noProof/>
          </w:rPr>
          <w:instrText xml:space="preserve"> </w:instrText>
        </w:r>
        <w:r w:rsidRPr="00C8272D">
          <w:rPr>
            <w:rStyle w:val="Hyperlink"/>
            <w:noProof/>
          </w:rPr>
          <w:fldChar w:fldCharType="separate"/>
        </w:r>
        <w:r w:rsidRPr="00C8272D">
          <w:rPr>
            <w:rStyle w:val="Hyperlink"/>
            <w:noProof/>
          </w:rPr>
          <w:t>3.1.2.</w:t>
        </w:r>
        <w:r>
          <w:rPr>
            <w:rFonts w:asciiTheme="minorHAnsi" w:eastAsiaTheme="minorEastAsia" w:hAnsiTheme="minorHAnsi" w:cstheme="minorBidi"/>
            <w:i w:val="0"/>
            <w:iCs w:val="0"/>
            <w:noProof/>
            <w:sz w:val="22"/>
            <w:szCs w:val="22"/>
          </w:rPr>
          <w:tab/>
        </w:r>
        <w:r w:rsidRPr="00C8272D">
          <w:rPr>
            <w:rStyle w:val="Hyperlink"/>
            <w:noProof/>
          </w:rPr>
          <w:t>Transmit AFE Interface</w:t>
        </w:r>
        <w:r>
          <w:rPr>
            <w:noProof/>
            <w:webHidden/>
          </w:rPr>
          <w:tab/>
        </w:r>
        <w:r>
          <w:rPr>
            <w:noProof/>
            <w:webHidden/>
          </w:rPr>
          <w:fldChar w:fldCharType="begin"/>
        </w:r>
        <w:r>
          <w:rPr>
            <w:noProof/>
            <w:webHidden/>
          </w:rPr>
          <w:instrText xml:space="preserve"> PAGEREF _Toc465781805 \h </w:instrText>
        </w:r>
      </w:ins>
      <w:r>
        <w:rPr>
          <w:noProof/>
          <w:webHidden/>
        </w:rPr>
      </w:r>
      <w:r>
        <w:rPr>
          <w:noProof/>
          <w:webHidden/>
        </w:rPr>
        <w:fldChar w:fldCharType="separate"/>
      </w:r>
      <w:ins w:id="34" w:author="Scott Walker" w:date="2016-11-01T16:41:00Z">
        <w:r>
          <w:rPr>
            <w:noProof/>
            <w:webHidden/>
          </w:rPr>
          <w:t>11</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35" w:author="Scott Walker" w:date="2016-11-01T16:41:00Z"/>
          <w:rFonts w:asciiTheme="minorHAnsi" w:eastAsiaTheme="minorEastAsia" w:hAnsiTheme="minorHAnsi" w:cstheme="minorBidi"/>
          <w:smallCaps w:val="0"/>
          <w:noProof/>
          <w:sz w:val="22"/>
          <w:szCs w:val="22"/>
        </w:rPr>
      </w:pPr>
      <w:ins w:id="36"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"_Toc465781806"</w:instrText>
        </w:r>
        <w:r w:rsidRPr="00C8272D">
          <w:rPr>
            <w:rStyle w:val="Hyperlink"/>
            <w:noProof/>
          </w:rPr>
          <w:instrText xml:space="preserve"> </w:instrText>
        </w:r>
        <w:r w:rsidRPr="00C8272D">
          <w:rPr>
            <w:rStyle w:val="Hyperlink"/>
            <w:noProof/>
          </w:rPr>
          <w:fldChar w:fldCharType="separate"/>
        </w:r>
        <w:r w:rsidRPr="00C8272D">
          <w:rPr>
            <w:rStyle w:val="Hyperlink"/>
            <w:noProof/>
          </w:rPr>
          <w:t>3.1.</w:t>
        </w:r>
        <w:r>
          <w:rPr>
            <w:rFonts w:asciiTheme="minorHAnsi" w:eastAsiaTheme="minorEastAsia" w:hAnsiTheme="minorHAnsi" w:cstheme="minorBidi"/>
            <w:smallCaps w:val="0"/>
            <w:noProof/>
            <w:sz w:val="22"/>
            <w:szCs w:val="22"/>
          </w:rPr>
          <w:tab/>
        </w:r>
        <w:r w:rsidRPr="00C8272D">
          <w:rPr>
            <w:rStyle w:val="Hyperlink"/>
            <w:noProof/>
          </w:rPr>
          <w:t>Receiver</w:t>
        </w:r>
        <w:r>
          <w:rPr>
            <w:noProof/>
            <w:webHidden/>
          </w:rPr>
          <w:tab/>
        </w:r>
        <w:r>
          <w:rPr>
            <w:noProof/>
            <w:webHidden/>
          </w:rPr>
          <w:fldChar w:fldCharType="begin"/>
        </w:r>
        <w:r>
          <w:rPr>
            <w:noProof/>
            <w:webHidden/>
          </w:rPr>
          <w:instrText xml:space="preserve"> PAGEREF _Toc465781806 \h </w:instrText>
        </w:r>
      </w:ins>
      <w:r>
        <w:rPr>
          <w:noProof/>
          <w:webHidden/>
        </w:rPr>
      </w:r>
      <w:r>
        <w:rPr>
          <w:noProof/>
          <w:webHidden/>
        </w:rPr>
        <w:fldChar w:fldCharType="separate"/>
      </w:r>
      <w:ins w:id="37" w:author="Scott Walker" w:date="2016-11-01T16:41:00Z">
        <w:r>
          <w:rPr>
            <w:noProof/>
            <w:webHidden/>
          </w:rPr>
          <w:t>12</w:t>
        </w:r>
        <w:r>
          <w:rPr>
            <w:noProof/>
            <w:webHidden/>
          </w:rPr>
          <w:fldChar w:fldCharType="end"/>
        </w:r>
        <w:r w:rsidRPr="00C8272D">
          <w:rPr>
            <w:rStyle w:val="Hyperlink"/>
            <w:noProof/>
          </w:rPr>
          <w:fldChar w:fldCharType="end"/>
        </w:r>
      </w:ins>
    </w:p>
    <w:p w:rsidR="009047FA" w:rsidRDefault="009047FA">
      <w:pPr>
        <w:pStyle w:val="TOC3"/>
        <w:tabs>
          <w:tab w:val="left" w:pos="1200"/>
          <w:tab w:val="right" w:leader="dot" w:pos="8990"/>
        </w:tabs>
        <w:rPr>
          <w:ins w:id="38" w:author="Scott Walker" w:date="2016-11-01T16:41:00Z"/>
          <w:rFonts w:asciiTheme="minorHAnsi" w:eastAsiaTheme="minorEastAsia" w:hAnsiTheme="minorHAnsi" w:cstheme="minorBidi"/>
          <w:i w:val="0"/>
          <w:iCs w:val="0"/>
          <w:noProof/>
          <w:sz w:val="22"/>
          <w:szCs w:val="22"/>
        </w:rPr>
      </w:pPr>
      <w:ins w:id="39"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"_Toc465781807"</w:instrText>
        </w:r>
        <w:r w:rsidRPr="00C8272D">
          <w:rPr>
            <w:rStyle w:val="Hyperlink"/>
            <w:noProof/>
          </w:rPr>
          <w:instrText xml:space="preserve"> </w:instrText>
        </w:r>
        <w:r w:rsidRPr="00C8272D">
          <w:rPr>
            <w:rStyle w:val="Hyperlink"/>
            <w:noProof/>
          </w:rPr>
          <w:fldChar w:fldCharType="separate"/>
        </w:r>
        <w:r w:rsidRPr="00C8272D">
          <w:rPr>
            <w:rStyle w:val="Hyperlink"/>
            <w:noProof/>
          </w:rPr>
          <w:t>3.1.1.</w:t>
        </w:r>
        <w:r>
          <w:rPr>
            <w:rFonts w:asciiTheme="minorHAnsi" w:eastAsiaTheme="minorEastAsia" w:hAnsiTheme="minorHAnsi" w:cstheme="minorBidi"/>
            <w:i w:val="0"/>
            <w:iCs w:val="0"/>
            <w:noProof/>
            <w:sz w:val="22"/>
            <w:szCs w:val="22"/>
          </w:rPr>
          <w:tab/>
        </w:r>
        <w:r w:rsidRPr="00C8272D">
          <w:rPr>
            <w:rStyle w:val="Hyperlink"/>
            <w:noProof/>
          </w:rPr>
          <w:t>Receive AFE Interface</w:t>
        </w:r>
        <w:r>
          <w:rPr>
            <w:noProof/>
            <w:webHidden/>
          </w:rPr>
          <w:tab/>
        </w:r>
        <w:r>
          <w:rPr>
            <w:noProof/>
            <w:webHidden/>
          </w:rPr>
          <w:fldChar w:fldCharType="begin"/>
        </w:r>
        <w:r>
          <w:rPr>
            <w:noProof/>
            <w:webHidden/>
          </w:rPr>
          <w:instrText xml:space="preserve"> PAGEREF _Toc465781807 \h </w:instrText>
        </w:r>
      </w:ins>
      <w:r>
        <w:rPr>
          <w:noProof/>
          <w:webHidden/>
        </w:rPr>
      </w:r>
      <w:r>
        <w:rPr>
          <w:noProof/>
          <w:webHidden/>
        </w:rPr>
        <w:fldChar w:fldCharType="separate"/>
      </w:r>
      <w:ins w:id="40" w:author="Scott Walker" w:date="2016-11-01T16:41:00Z">
        <w:r>
          <w:rPr>
            <w:noProof/>
            <w:webHidden/>
          </w:rPr>
          <w:t>12</w:t>
        </w:r>
        <w:r>
          <w:rPr>
            <w:noProof/>
            <w:webHidden/>
          </w:rPr>
          <w:fldChar w:fldCharType="end"/>
        </w:r>
        <w:r w:rsidRPr="00C8272D">
          <w:rPr>
            <w:rStyle w:val="Hyperlink"/>
            <w:noProof/>
          </w:rPr>
          <w:fldChar w:fldCharType="end"/>
        </w:r>
      </w:ins>
    </w:p>
    <w:p w:rsidR="009047FA" w:rsidRDefault="009047FA">
      <w:pPr>
        <w:pStyle w:val="TOC3"/>
        <w:tabs>
          <w:tab w:val="left" w:pos="1200"/>
          <w:tab w:val="right" w:leader="dot" w:pos="8990"/>
        </w:tabs>
        <w:rPr>
          <w:ins w:id="41" w:author="Scott Walker" w:date="2016-11-01T16:41:00Z"/>
          <w:rFonts w:asciiTheme="minorHAnsi" w:eastAsiaTheme="minorEastAsia" w:hAnsiTheme="minorHAnsi" w:cstheme="minorBidi"/>
          <w:i w:val="0"/>
          <w:iCs w:val="0"/>
          <w:noProof/>
          <w:sz w:val="22"/>
          <w:szCs w:val="22"/>
        </w:rPr>
      </w:pPr>
      <w:ins w:id="42"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"_Toc465781808"</w:instrText>
        </w:r>
        <w:r w:rsidRPr="00C8272D">
          <w:rPr>
            <w:rStyle w:val="Hyperlink"/>
            <w:noProof/>
          </w:rPr>
          <w:instrText xml:space="preserve"> </w:instrText>
        </w:r>
        <w:r w:rsidRPr="00C8272D">
          <w:rPr>
            <w:rStyle w:val="Hyperlink"/>
            <w:noProof/>
          </w:rPr>
          <w:fldChar w:fldCharType="separate"/>
        </w:r>
        <w:r w:rsidRPr="00C8272D">
          <w:rPr>
            <w:rStyle w:val="Hyperlink"/>
            <w:noProof/>
          </w:rPr>
          <w:t>3.1.2.</w:t>
        </w:r>
        <w:r>
          <w:rPr>
            <w:rFonts w:asciiTheme="minorHAnsi" w:eastAsiaTheme="minorEastAsia" w:hAnsiTheme="minorHAnsi" w:cstheme="minorBidi"/>
            <w:i w:val="0"/>
            <w:iCs w:val="0"/>
            <w:noProof/>
            <w:sz w:val="22"/>
            <w:szCs w:val="22"/>
          </w:rPr>
          <w:tab/>
        </w:r>
        <w:r w:rsidRPr="00C8272D">
          <w:rPr>
            <w:rStyle w:val="Hyperlink"/>
            <w:noProof/>
          </w:rPr>
          <w:t>Receive Packet Processor</w:t>
        </w:r>
        <w:r>
          <w:rPr>
            <w:noProof/>
            <w:webHidden/>
          </w:rPr>
          <w:tab/>
        </w:r>
        <w:r>
          <w:rPr>
            <w:noProof/>
            <w:webHidden/>
          </w:rPr>
          <w:fldChar w:fldCharType="begin"/>
        </w:r>
        <w:r>
          <w:rPr>
            <w:noProof/>
            <w:webHidden/>
          </w:rPr>
          <w:instrText xml:space="preserve"> PAGEREF _Toc465781808 \h </w:instrText>
        </w:r>
      </w:ins>
      <w:r>
        <w:rPr>
          <w:noProof/>
          <w:webHidden/>
        </w:rPr>
      </w:r>
      <w:r>
        <w:rPr>
          <w:noProof/>
          <w:webHidden/>
        </w:rPr>
        <w:fldChar w:fldCharType="separate"/>
      </w:r>
      <w:ins w:id="43" w:author="Scott Walker" w:date="2016-11-01T16:41:00Z">
        <w:r>
          <w:rPr>
            <w:noProof/>
            <w:webHidden/>
          </w:rPr>
          <w:t>13</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44" w:author="Scott Walker" w:date="2016-11-01T16:41:00Z"/>
          <w:rFonts w:asciiTheme="minorHAnsi" w:eastAsiaTheme="minorEastAsia" w:hAnsiTheme="minorHAnsi" w:cstheme="minorBidi"/>
          <w:smallCaps w:val="0"/>
          <w:noProof/>
          <w:sz w:val="22"/>
          <w:szCs w:val="22"/>
        </w:rPr>
      </w:pPr>
      <w:ins w:id="45"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"_Toc465781809"</w:instrText>
        </w:r>
        <w:r w:rsidRPr="00C8272D">
          <w:rPr>
            <w:rStyle w:val="Hyperlink"/>
            <w:noProof/>
          </w:rPr>
          <w:instrText xml:space="preserve"> </w:instrText>
        </w:r>
        <w:r w:rsidRPr="00C8272D">
          <w:rPr>
            <w:rStyle w:val="Hyperlink"/>
            <w:noProof/>
          </w:rPr>
          <w:fldChar w:fldCharType="separate"/>
        </w:r>
        <w:r w:rsidRPr="00C8272D">
          <w:rPr>
            <w:rStyle w:val="Hyperlink"/>
            <w:noProof/>
          </w:rPr>
          <w:t>3.2.</w:t>
        </w:r>
        <w:r>
          <w:rPr>
            <w:rFonts w:asciiTheme="minorHAnsi" w:eastAsiaTheme="minorEastAsia" w:hAnsiTheme="minorHAnsi" w:cstheme="minorBidi"/>
            <w:smallCaps w:val="0"/>
            <w:noProof/>
            <w:sz w:val="22"/>
            <w:szCs w:val="22"/>
          </w:rPr>
          <w:tab/>
        </w:r>
        <w:r w:rsidRPr="00C8272D">
          <w:rPr>
            <w:rStyle w:val="Hyperlink"/>
            <w:noProof/>
          </w:rPr>
          <w:t>Remote Programmability</w:t>
        </w:r>
        <w:r>
          <w:rPr>
            <w:noProof/>
            <w:webHidden/>
          </w:rPr>
          <w:tab/>
        </w:r>
        <w:r>
          <w:rPr>
            <w:noProof/>
            <w:webHidden/>
          </w:rPr>
          <w:fldChar w:fldCharType="begin"/>
        </w:r>
        <w:r>
          <w:rPr>
            <w:noProof/>
            <w:webHidden/>
          </w:rPr>
          <w:instrText xml:space="preserve"> PAGEREF _Toc465781809 \h </w:instrText>
        </w:r>
      </w:ins>
      <w:r>
        <w:rPr>
          <w:noProof/>
          <w:webHidden/>
        </w:rPr>
      </w:r>
      <w:r>
        <w:rPr>
          <w:noProof/>
          <w:webHidden/>
        </w:rPr>
        <w:fldChar w:fldCharType="separate"/>
      </w:r>
      <w:ins w:id="46" w:author="Scott Walker" w:date="2016-11-01T16:41:00Z">
        <w:r>
          <w:rPr>
            <w:noProof/>
            <w:webHidden/>
          </w:rPr>
          <w:t>14</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47" w:author="Scott Walker" w:date="2016-11-01T16:41:00Z"/>
          <w:rFonts w:asciiTheme="minorHAnsi" w:eastAsiaTheme="minorEastAsia" w:hAnsiTheme="minorHAnsi" w:cstheme="minorBidi"/>
          <w:smallCaps w:val="0"/>
          <w:noProof/>
          <w:sz w:val="22"/>
          <w:szCs w:val="22"/>
        </w:rPr>
      </w:pPr>
      <w:ins w:id="48"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"_Toc465781810"</w:instrText>
        </w:r>
        <w:r w:rsidRPr="00C8272D">
          <w:rPr>
            <w:rStyle w:val="Hyperlink"/>
            <w:noProof/>
          </w:rPr>
          <w:instrText xml:space="preserve"> </w:instrText>
        </w:r>
        <w:r w:rsidRPr="00C8272D">
          <w:rPr>
            <w:rStyle w:val="Hyperlink"/>
            <w:noProof/>
          </w:rPr>
          <w:fldChar w:fldCharType="separate"/>
        </w:r>
        <w:r w:rsidRPr="00C8272D">
          <w:rPr>
            <w:rStyle w:val="Hyperlink"/>
            <w:noProof/>
          </w:rPr>
          <w:t>3.3.</w:t>
        </w:r>
        <w:r>
          <w:rPr>
            <w:rFonts w:asciiTheme="minorHAnsi" w:eastAsiaTheme="minorEastAsia" w:hAnsiTheme="minorHAnsi" w:cstheme="minorBidi"/>
            <w:smallCaps w:val="0"/>
            <w:noProof/>
            <w:sz w:val="22"/>
            <w:szCs w:val="22"/>
          </w:rPr>
          <w:tab/>
        </w:r>
        <w:r w:rsidRPr="00C8272D">
          <w:rPr>
            <w:rStyle w:val="Hyperlink"/>
            <w:noProof/>
            <w:lang w:val="en"/>
          </w:rPr>
          <w:t>Packet Definition – Physical Layer</w:t>
        </w:r>
        <w:r>
          <w:rPr>
            <w:noProof/>
            <w:webHidden/>
          </w:rPr>
          <w:tab/>
        </w:r>
        <w:r>
          <w:rPr>
            <w:noProof/>
            <w:webHidden/>
          </w:rPr>
          <w:fldChar w:fldCharType="begin"/>
        </w:r>
        <w:r>
          <w:rPr>
            <w:noProof/>
            <w:webHidden/>
          </w:rPr>
          <w:instrText xml:space="preserve"> PAGEREF _Toc465781810 \h </w:instrText>
        </w:r>
      </w:ins>
      <w:r>
        <w:rPr>
          <w:noProof/>
          <w:webHidden/>
        </w:rPr>
      </w:r>
      <w:r>
        <w:rPr>
          <w:noProof/>
          <w:webHidden/>
        </w:rPr>
        <w:fldChar w:fldCharType="separate"/>
      </w:r>
      <w:ins w:id="49" w:author="Scott Walker" w:date="2016-11-01T16:41:00Z">
        <w:r>
          <w:rPr>
            <w:noProof/>
            <w:webHidden/>
          </w:rPr>
          <w:t>15</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50" w:author="Scott Walker" w:date="2016-11-01T16:41:00Z"/>
          <w:rFonts w:asciiTheme="minorHAnsi" w:eastAsiaTheme="minorEastAsia" w:hAnsiTheme="minorHAnsi" w:cstheme="minorBidi"/>
          <w:smallCaps w:val="0"/>
          <w:noProof/>
          <w:sz w:val="22"/>
          <w:szCs w:val="22"/>
        </w:rPr>
      </w:pPr>
      <w:ins w:id="51"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"_Toc465781811"</w:instrText>
        </w:r>
        <w:r w:rsidRPr="00C8272D">
          <w:rPr>
            <w:rStyle w:val="Hyperlink"/>
            <w:noProof/>
          </w:rPr>
          <w:instrText xml:space="preserve"> </w:instrText>
        </w:r>
        <w:r w:rsidRPr="00C8272D">
          <w:rPr>
            <w:rStyle w:val="Hyperlink"/>
            <w:noProof/>
          </w:rPr>
          <w:fldChar w:fldCharType="separate"/>
        </w:r>
        <w:r w:rsidRPr="00C8272D">
          <w:rPr>
            <w:rStyle w:val="Hyperlink"/>
            <w:noProof/>
          </w:rPr>
          <w:t>3.4.</w:t>
        </w:r>
        <w:r>
          <w:rPr>
            <w:rFonts w:asciiTheme="minorHAnsi" w:eastAsiaTheme="minorEastAsia" w:hAnsiTheme="minorHAnsi" w:cstheme="minorBidi"/>
            <w:smallCaps w:val="0"/>
            <w:noProof/>
            <w:sz w:val="22"/>
            <w:szCs w:val="22"/>
          </w:rPr>
          <w:tab/>
        </w:r>
        <w:r w:rsidRPr="00C8272D">
          <w:rPr>
            <w:rStyle w:val="Hyperlink"/>
            <w:noProof/>
          </w:rPr>
          <w:t>Packet Definition – Header</w:t>
        </w:r>
        <w:r>
          <w:rPr>
            <w:noProof/>
            <w:webHidden/>
          </w:rPr>
          <w:tab/>
        </w:r>
        <w:r>
          <w:rPr>
            <w:noProof/>
            <w:webHidden/>
          </w:rPr>
          <w:fldChar w:fldCharType="begin"/>
        </w:r>
        <w:r>
          <w:rPr>
            <w:noProof/>
            <w:webHidden/>
          </w:rPr>
          <w:instrText xml:space="preserve"> PAGEREF _Toc465781811 \h </w:instrText>
        </w:r>
      </w:ins>
      <w:r>
        <w:rPr>
          <w:noProof/>
          <w:webHidden/>
        </w:rPr>
      </w:r>
      <w:r>
        <w:rPr>
          <w:noProof/>
          <w:webHidden/>
        </w:rPr>
        <w:fldChar w:fldCharType="separate"/>
      </w:r>
      <w:ins w:id="52" w:author="Scott Walker" w:date="2016-11-01T16:41:00Z">
        <w:r>
          <w:rPr>
            <w:noProof/>
            <w:webHidden/>
          </w:rPr>
          <w:t>15</w:t>
        </w:r>
        <w:r>
          <w:rPr>
            <w:noProof/>
            <w:webHidden/>
          </w:rPr>
          <w:fldChar w:fldCharType="end"/>
        </w:r>
        <w:r w:rsidRPr="00C8272D">
          <w:rPr>
            <w:rStyle w:val="Hyperlink"/>
            <w:noProof/>
          </w:rPr>
          <w:fldChar w:fldCharType="end"/>
        </w:r>
      </w:ins>
    </w:p>
    <w:p w:rsidR="009047FA" w:rsidRDefault="009047FA">
      <w:pPr>
        <w:pStyle w:val="TOC1"/>
        <w:tabs>
          <w:tab w:val="left" w:pos="400"/>
          <w:tab w:val="right" w:leader="dot" w:pos="8990"/>
        </w:tabs>
        <w:rPr>
          <w:ins w:id="53" w:author="Scott Walker" w:date="2016-11-01T16:41:00Z"/>
          <w:rFonts w:asciiTheme="minorHAnsi" w:eastAsiaTheme="minorEastAsia" w:hAnsiTheme="minorHAnsi" w:cstheme="minorBidi"/>
          <w:b w:val="0"/>
          <w:bCs w:val="0"/>
          <w:caps w:val="0"/>
          <w:noProof/>
          <w:sz w:val="22"/>
          <w:szCs w:val="22"/>
        </w:rPr>
      </w:pPr>
      <w:ins w:id="54"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"_Toc465781812"</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w:t>
        </w:r>
        <w:r>
          <w:rPr>
            <w:rFonts w:asciiTheme="minorHAnsi" w:eastAsiaTheme="minorEastAsia" w:hAnsiTheme="minorHAnsi" w:cstheme="minorBidi"/>
            <w:b w:val="0"/>
            <w:bCs w:val="0"/>
            <w:caps w:val="0"/>
            <w:noProof/>
            <w:sz w:val="22"/>
            <w:szCs w:val="22"/>
          </w:rPr>
          <w:tab/>
        </w:r>
        <w:r w:rsidRPr="00C8272D">
          <w:rPr>
            <w:rStyle w:val="Hyperlink"/>
            <w:noProof/>
            <w:lang w:val="en"/>
          </w:rPr>
          <w:t>FPGA Software Interface</w:t>
        </w:r>
        <w:r>
          <w:rPr>
            <w:noProof/>
            <w:webHidden/>
          </w:rPr>
          <w:tab/>
        </w:r>
        <w:r>
          <w:rPr>
            <w:noProof/>
            <w:webHidden/>
          </w:rPr>
          <w:fldChar w:fldCharType="begin"/>
        </w:r>
        <w:r>
          <w:rPr>
            <w:noProof/>
            <w:webHidden/>
          </w:rPr>
          <w:instrText xml:space="preserve"> PAGEREF _Toc465781812 \h </w:instrText>
        </w:r>
      </w:ins>
      <w:r>
        <w:rPr>
          <w:noProof/>
          <w:webHidden/>
        </w:rPr>
      </w:r>
      <w:r>
        <w:rPr>
          <w:noProof/>
          <w:webHidden/>
        </w:rPr>
        <w:fldChar w:fldCharType="separate"/>
      </w:r>
      <w:ins w:id="55" w:author="Scott Walker" w:date="2016-11-01T16:41:00Z">
        <w:r>
          <w:rPr>
            <w:noProof/>
            <w:webHidden/>
          </w:rPr>
          <w:t>16</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56" w:author="Scott Walker" w:date="2016-11-01T16:41:00Z"/>
          <w:rFonts w:asciiTheme="minorHAnsi" w:eastAsiaTheme="minorEastAsia" w:hAnsiTheme="minorHAnsi" w:cstheme="minorBidi"/>
          <w:smallCaps w:val="0"/>
          <w:noProof/>
          <w:sz w:val="22"/>
          <w:szCs w:val="22"/>
        </w:rPr>
      </w:pPr>
      <w:ins w:id="57"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"_Toc465781813"</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4.1.</w:t>
        </w:r>
        <w:r>
          <w:rPr>
            <w:rFonts w:asciiTheme="minorHAnsi" w:eastAsiaTheme="minorEastAsia" w:hAnsiTheme="minorHAnsi" w:cstheme="minorBidi"/>
            <w:smallCaps w:val="0"/>
            <w:noProof/>
            <w:sz w:val="22"/>
            <w:szCs w:val="22"/>
          </w:rPr>
          <w:tab/>
        </w:r>
        <w:r w:rsidRPr="00C8272D">
          <w:rPr>
            <w:rStyle w:val="Hyperlink"/>
            <w:noProof/>
          </w:rPr>
          <w:t>Memory Map</w:t>
        </w:r>
        <w:r>
          <w:rPr>
            <w:noProof/>
            <w:webHidden/>
          </w:rPr>
          <w:tab/>
        </w:r>
        <w:r>
          <w:rPr>
            <w:noProof/>
            <w:webHidden/>
          </w:rPr>
          <w:fldChar w:fldCharType="begin"/>
        </w:r>
        <w:r>
          <w:rPr>
            <w:noProof/>
            <w:webHidden/>
          </w:rPr>
          <w:instrText xml:space="preserve"> PAGEREF _Toc465781813 \h </w:instrText>
        </w:r>
      </w:ins>
      <w:r>
        <w:rPr>
          <w:noProof/>
          <w:webHidden/>
        </w:rPr>
      </w:r>
      <w:r>
        <w:rPr>
          <w:noProof/>
          <w:webHidden/>
        </w:rPr>
        <w:fldChar w:fldCharType="separate"/>
      </w:r>
      <w:ins w:id="58" w:author="Scott Walker" w:date="2016-11-01T16:41:00Z">
        <w:r>
          <w:rPr>
            <w:noProof/>
            <w:webHidden/>
          </w:rPr>
          <w:t>16</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59" w:author="Scott Walker" w:date="2016-11-01T16:41:00Z"/>
          <w:rFonts w:asciiTheme="minorHAnsi" w:eastAsiaTheme="minorEastAsia" w:hAnsiTheme="minorHAnsi" w:cstheme="minorBidi"/>
          <w:smallCaps w:val="0"/>
          <w:noProof/>
          <w:sz w:val="22"/>
          <w:szCs w:val="22"/>
        </w:rPr>
      </w:pPr>
      <w:ins w:id="60"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"_Toc465781814"</w:instrText>
        </w:r>
        <w:r w:rsidRPr="00C8272D">
          <w:rPr>
            <w:rStyle w:val="Hyperlink"/>
            <w:noProof/>
          </w:rPr>
          <w:instrText xml:space="preserve"> </w:instrText>
        </w:r>
        <w:r w:rsidRPr="00C8272D">
          <w:rPr>
            <w:rStyle w:val="Hyperlink"/>
            <w:noProof/>
          </w:rPr>
          <w:fldChar w:fldCharType="separate"/>
        </w:r>
        <w:r w:rsidRPr="00C8272D">
          <w:rPr>
            <w:rStyle w:val="Hyperlink"/>
            <w:noProof/>
          </w:rPr>
          <w:t>4.2.</w:t>
        </w:r>
        <w:r>
          <w:rPr>
            <w:rFonts w:asciiTheme="minorHAnsi" w:eastAsiaTheme="minorEastAsia" w:hAnsiTheme="minorHAnsi" w:cstheme="minorBidi"/>
            <w:smallCaps w:val="0"/>
            <w:noProof/>
            <w:sz w:val="22"/>
            <w:szCs w:val="22"/>
          </w:rPr>
          <w:tab/>
        </w:r>
        <w:r w:rsidRPr="00C8272D">
          <w:rPr>
            <w:rStyle w:val="Hyperlink"/>
            <w:noProof/>
          </w:rPr>
          <w:t>Initialization</w:t>
        </w:r>
        <w:r>
          <w:rPr>
            <w:noProof/>
            <w:webHidden/>
          </w:rPr>
          <w:tab/>
        </w:r>
        <w:r>
          <w:rPr>
            <w:noProof/>
            <w:webHidden/>
          </w:rPr>
          <w:fldChar w:fldCharType="begin"/>
        </w:r>
        <w:r>
          <w:rPr>
            <w:noProof/>
            <w:webHidden/>
          </w:rPr>
          <w:instrText xml:space="preserve"> PAGEREF _Toc465781814 \h </w:instrText>
        </w:r>
      </w:ins>
      <w:r>
        <w:rPr>
          <w:noProof/>
          <w:webHidden/>
        </w:rPr>
      </w:r>
      <w:r>
        <w:rPr>
          <w:noProof/>
          <w:webHidden/>
        </w:rPr>
        <w:fldChar w:fldCharType="separate"/>
      </w:r>
      <w:ins w:id="61" w:author="Scott Walker" w:date="2016-11-01T16:41:00Z">
        <w:r>
          <w:rPr>
            <w:noProof/>
            <w:webHidden/>
          </w:rPr>
          <w:t>17</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62" w:author="Scott Walker" w:date="2016-11-01T16:41:00Z"/>
          <w:rFonts w:asciiTheme="minorHAnsi" w:eastAsiaTheme="minorEastAsia" w:hAnsiTheme="minorHAnsi" w:cstheme="minorBidi"/>
          <w:smallCaps w:val="0"/>
          <w:noProof/>
          <w:sz w:val="22"/>
          <w:szCs w:val="22"/>
        </w:rPr>
      </w:pPr>
      <w:ins w:id="63"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"_Toc465781815"</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4.3.</w:t>
        </w:r>
        <w:r>
          <w:rPr>
            <w:rFonts w:asciiTheme="minorHAnsi" w:eastAsiaTheme="minorEastAsia" w:hAnsiTheme="minorHAnsi" w:cstheme="minorBidi"/>
            <w:smallCaps w:val="0"/>
            <w:noProof/>
            <w:sz w:val="22"/>
            <w:szCs w:val="22"/>
          </w:rPr>
          <w:tab/>
        </w:r>
        <w:r w:rsidRPr="00C8272D">
          <w:rPr>
            <w:rStyle w:val="Hyperlink"/>
            <w:noProof/>
          </w:rPr>
          <w:t>Interrupts</w:t>
        </w:r>
        <w:r>
          <w:rPr>
            <w:noProof/>
            <w:webHidden/>
          </w:rPr>
          <w:tab/>
        </w:r>
        <w:r>
          <w:rPr>
            <w:noProof/>
            <w:webHidden/>
          </w:rPr>
          <w:fldChar w:fldCharType="begin"/>
        </w:r>
        <w:r>
          <w:rPr>
            <w:noProof/>
            <w:webHidden/>
          </w:rPr>
          <w:instrText xml:space="preserve"> PAGEREF _Toc465781815 \h </w:instrText>
        </w:r>
      </w:ins>
      <w:r>
        <w:rPr>
          <w:noProof/>
          <w:webHidden/>
        </w:rPr>
      </w:r>
      <w:r>
        <w:rPr>
          <w:noProof/>
          <w:webHidden/>
        </w:rPr>
        <w:fldChar w:fldCharType="separate"/>
      </w:r>
      <w:ins w:id="64" w:author="Scott Walker" w:date="2016-11-01T16:41:00Z">
        <w:r>
          <w:rPr>
            <w:noProof/>
            <w:webHidden/>
          </w:rPr>
          <w:t>17</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65" w:author="Scott Walker" w:date="2016-11-01T16:41:00Z"/>
          <w:rFonts w:asciiTheme="minorHAnsi" w:eastAsiaTheme="minorEastAsia" w:hAnsiTheme="minorHAnsi" w:cstheme="minorBidi"/>
          <w:smallCaps w:val="0"/>
          <w:noProof/>
          <w:sz w:val="22"/>
          <w:szCs w:val="22"/>
        </w:rPr>
      </w:pPr>
      <w:ins w:id="66"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"_Toc465781816"</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4.4.</w:t>
        </w:r>
        <w:r>
          <w:rPr>
            <w:rFonts w:asciiTheme="minorHAnsi" w:eastAsiaTheme="minorEastAsia" w:hAnsiTheme="minorHAnsi" w:cstheme="minorBidi"/>
            <w:smallCaps w:val="0"/>
            <w:noProof/>
            <w:sz w:val="22"/>
            <w:szCs w:val="22"/>
          </w:rPr>
          <w:tab/>
        </w:r>
        <w:r w:rsidRPr="00C8272D">
          <w:rPr>
            <w:rStyle w:val="Hyperlink"/>
            <w:noProof/>
          </w:rPr>
          <w:t>Register Definitions</w:t>
        </w:r>
        <w:r>
          <w:rPr>
            <w:noProof/>
            <w:webHidden/>
          </w:rPr>
          <w:tab/>
        </w:r>
        <w:r>
          <w:rPr>
            <w:noProof/>
            <w:webHidden/>
          </w:rPr>
          <w:fldChar w:fldCharType="begin"/>
        </w:r>
        <w:r>
          <w:rPr>
            <w:noProof/>
            <w:webHidden/>
          </w:rPr>
          <w:instrText xml:space="preserve"> PAGEREF _Toc465781816 \h </w:instrText>
        </w:r>
      </w:ins>
      <w:r>
        <w:rPr>
          <w:noProof/>
          <w:webHidden/>
        </w:rPr>
      </w:r>
      <w:r>
        <w:rPr>
          <w:noProof/>
          <w:webHidden/>
        </w:rPr>
        <w:fldChar w:fldCharType="separate"/>
      </w:r>
      <w:ins w:id="67" w:author="Scott Walker" w:date="2016-11-01T16:41:00Z">
        <w:r>
          <w:rPr>
            <w:noProof/>
            <w:webHidden/>
          </w:rPr>
          <w:t>18</w:t>
        </w:r>
        <w:r>
          <w:rPr>
            <w:noProof/>
            <w:webHidden/>
          </w:rPr>
          <w:fldChar w:fldCharType="end"/>
        </w:r>
        <w:r w:rsidRPr="00C8272D">
          <w:rPr>
            <w:rStyle w:val="Hyperlink"/>
            <w:noProof/>
          </w:rPr>
          <w:fldChar w:fldCharType="end"/>
        </w:r>
      </w:ins>
    </w:p>
    <w:p w:rsidR="009047FA" w:rsidRDefault="009047FA">
      <w:pPr>
        <w:pStyle w:val="TOC3"/>
        <w:tabs>
          <w:tab w:val="left" w:pos="1200"/>
          <w:tab w:val="right" w:leader="dot" w:pos="8990"/>
        </w:tabs>
        <w:rPr>
          <w:ins w:id="68" w:author="Scott Walker" w:date="2016-11-01T16:41:00Z"/>
          <w:rFonts w:asciiTheme="minorHAnsi" w:eastAsiaTheme="minorEastAsia" w:hAnsiTheme="minorHAnsi" w:cstheme="minorBidi"/>
          <w:i w:val="0"/>
          <w:iCs w:val="0"/>
          <w:noProof/>
          <w:sz w:val="22"/>
          <w:szCs w:val="22"/>
        </w:rPr>
      </w:pPr>
      <w:ins w:id="69"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"_Toc465781817"</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4.4.1.</w:t>
        </w:r>
        <w:r>
          <w:rPr>
            <w:rFonts w:asciiTheme="minorHAnsi" w:eastAsiaTheme="minorEastAsia" w:hAnsiTheme="minorHAnsi" w:cstheme="minorBidi"/>
            <w:i w:val="0"/>
            <w:iCs w:val="0"/>
            <w:noProof/>
            <w:sz w:val="22"/>
            <w:szCs w:val="22"/>
          </w:rPr>
          <w:tab/>
        </w:r>
        <w:r w:rsidRPr="00C8272D">
          <w:rPr>
            <w:rStyle w:val="Hyperlink"/>
            <w:noProof/>
          </w:rPr>
          <w:t>Control Register</w:t>
        </w:r>
        <w:r>
          <w:rPr>
            <w:noProof/>
            <w:webHidden/>
          </w:rPr>
          <w:tab/>
        </w:r>
        <w:r>
          <w:rPr>
            <w:noProof/>
            <w:webHidden/>
          </w:rPr>
          <w:fldChar w:fldCharType="begin"/>
        </w:r>
        <w:r>
          <w:rPr>
            <w:noProof/>
            <w:webHidden/>
          </w:rPr>
          <w:instrText xml:space="preserve"> PAGEREF _Toc465781817 \h </w:instrText>
        </w:r>
      </w:ins>
      <w:r>
        <w:rPr>
          <w:noProof/>
          <w:webHidden/>
        </w:rPr>
      </w:r>
      <w:r>
        <w:rPr>
          <w:noProof/>
          <w:webHidden/>
        </w:rPr>
        <w:fldChar w:fldCharType="separate"/>
      </w:r>
      <w:ins w:id="70" w:author="Scott Walker" w:date="2016-11-01T16:41:00Z">
        <w:r>
          <w:rPr>
            <w:noProof/>
            <w:webHidden/>
          </w:rPr>
          <w:t>18</w:t>
        </w:r>
        <w:r>
          <w:rPr>
            <w:noProof/>
            <w:webHidden/>
          </w:rPr>
          <w:fldChar w:fldCharType="end"/>
        </w:r>
        <w:r w:rsidRPr="00C8272D">
          <w:rPr>
            <w:rStyle w:val="Hyperlink"/>
            <w:noProof/>
          </w:rPr>
          <w:fldChar w:fldCharType="end"/>
        </w:r>
      </w:ins>
    </w:p>
    <w:p w:rsidR="009047FA" w:rsidRDefault="009047FA">
      <w:pPr>
        <w:pStyle w:val="TOC3"/>
        <w:tabs>
          <w:tab w:val="left" w:pos="1200"/>
          <w:tab w:val="right" w:leader="dot" w:pos="8990"/>
        </w:tabs>
        <w:rPr>
          <w:ins w:id="71" w:author="Scott Walker" w:date="2016-11-01T16:41:00Z"/>
          <w:rFonts w:asciiTheme="minorHAnsi" w:eastAsiaTheme="minorEastAsia" w:hAnsiTheme="minorHAnsi" w:cstheme="minorBidi"/>
          <w:i w:val="0"/>
          <w:iCs w:val="0"/>
          <w:noProof/>
          <w:sz w:val="22"/>
          <w:szCs w:val="22"/>
        </w:rPr>
      </w:pPr>
      <w:ins w:id="72"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"_Toc465781818"</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4.4.2.</w:t>
        </w:r>
        <w:r>
          <w:rPr>
            <w:rFonts w:asciiTheme="minorHAnsi" w:eastAsiaTheme="minorEastAsia" w:hAnsiTheme="minorHAnsi" w:cstheme="minorBidi"/>
            <w:i w:val="0"/>
            <w:iCs w:val="0"/>
            <w:noProof/>
            <w:sz w:val="22"/>
            <w:szCs w:val="22"/>
          </w:rPr>
          <w:tab/>
        </w:r>
        <w:r w:rsidRPr="00C8272D">
          <w:rPr>
            <w:rStyle w:val="Hyperlink"/>
            <w:noProof/>
          </w:rPr>
          <w:t>Interrupt Register</w:t>
        </w:r>
        <w:r>
          <w:rPr>
            <w:noProof/>
            <w:webHidden/>
          </w:rPr>
          <w:tab/>
        </w:r>
        <w:r>
          <w:rPr>
            <w:noProof/>
            <w:webHidden/>
          </w:rPr>
          <w:fldChar w:fldCharType="begin"/>
        </w:r>
        <w:r>
          <w:rPr>
            <w:noProof/>
            <w:webHidden/>
          </w:rPr>
          <w:instrText xml:space="preserve"> PAGEREF _Toc465781818 \h </w:instrText>
        </w:r>
      </w:ins>
      <w:r>
        <w:rPr>
          <w:noProof/>
          <w:webHidden/>
        </w:rPr>
      </w:r>
      <w:r>
        <w:rPr>
          <w:noProof/>
          <w:webHidden/>
        </w:rPr>
        <w:fldChar w:fldCharType="separate"/>
      </w:r>
      <w:ins w:id="73" w:author="Scott Walker" w:date="2016-11-01T16:41:00Z">
        <w:r>
          <w:rPr>
            <w:noProof/>
            <w:webHidden/>
          </w:rPr>
          <w:t>19</w:t>
        </w:r>
        <w:r>
          <w:rPr>
            <w:noProof/>
            <w:webHidden/>
          </w:rPr>
          <w:fldChar w:fldCharType="end"/>
        </w:r>
        <w:r w:rsidRPr="00C8272D">
          <w:rPr>
            <w:rStyle w:val="Hyperlink"/>
            <w:noProof/>
          </w:rPr>
          <w:fldChar w:fldCharType="end"/>
        </w:r>
      </w:ins>
    </w:p>
    <w:p w:rsidR="009047FA" w:rsidRDefault="009047FA">
      <w:pPr>
        <w:pStyle w:val="TOC3"/>
        <w:tabs>
          <w:tab w:val="left" w:pos="1200"/>
          <w:tab w:val="right" w:leader="dot" w:pos="8990"/>
        </w:tabs>
        <w:rPr>
          <w:ins w:id="74" w:author="Scott Walker" w:date="2016-11-01T16:41:00Z"/>
          <w:rFonts w:asciiTheme="minorHAnsi" w:eastAsiaTheme="minorEastAsia" w:hAnsiTheme="minorHAnsi" w:cstheme="minorBidi"/>
          <w:i w:val="0"/>
          <w:iCs w:val="0"/>
          <w:noProof/>
          <w:sz w:val="22"/>
          <w:szCs w:val="22"/>
        </w:rPr>
      </w:pPr>
      <w:ins w:id="75"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"_Toc465781819"</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4.4.3.</w:t>
        </w:r>
        <w:r>
          <w:rPr>
            <w:rFonts w:asciiTheme="minorHAnsi" w:eastAsiaTheme="minorEastAsia" w:hAnsiTheme="minorHAnsi" w:cstheme="minorBidi"/>
            <w:i w:val="0"/>
            <w:iCs w:val="0"/>
            <w:noProof/>
            <w:sz w:val="22"/>
            <w:szCs w:val="22"/>
          </w:rPr>
          <w:tab/>
        </w:r>
        <w:r w:rsidRPr="00C8272D">
          <w:rPr>
            <w:rStyle w:val="Hyperlink"/>
            <w:noProof/>
          </w:rPr>
          <w:t>Interrupt Mask Register</w:t>
        </w:r>
        <w:r>
          <w:rPr>
            <w:noProof/>
            <w:webHidden/>
          </w:rPr>
          <w:tab/>
        </w:r>
        <w:r>
          <w:rPr>
            <w:noProof/>
            <w:webHidden/>
          </w:rPr>
          <w:fldChar w:fldCharType="begin"/>
        </w:r>
        <w:r>
          <w:rPr>
            <w:noProof/>
            <w:webHidden/>
          </w:rPr>
          <w:instrText xml:space="preserve"> PAGEREF _Toc465781819 \h </w:instrText>
        </w:r>
      </w:ins>
      <w:r>
        <w:rPr>
          <w:noProof/>
          <w:webHidden/>
        </w:rPr>
      </w:r>
      <w:r>
        <w:rPr>
          <w:noProof/>
          <w:webHidden/>
        </w:rPr>
        <w:fldChar w:fldCharType="separate"/>
      </w:r>
      <w:ins w:id="76" w:author="Scott Walker" w:date="2016-11-01T16:41:00Z">
        <w:r>
          <w:rPr>
            <w:noProof/>
            <w:webHidden/>
          </w:rPr>
          <w:t>20</w:t>
        </w:r>
        <w:r>
          <w:rPr>
            <w:noProof/>
            <w:webHidden/>
          </w:rPr>
          <w:fldChar w:fldCharType="end"/>
        </w:r>
        <w:r w:rsidRPr="00C8272D">
          <w:rPr>
            <w:rStyle w:val="Hyperlink"/>
            <w:noProof/>
          </w:rPr>
          <w:fldChar w:fldCharType="end"/>
        </w:r>
      </w:ins>
    </w:p>
    <w:p w:rsidR="009047FA" w:rsidRDefault="009047FA">
      <w:pPr>
        <w:pStyle w:val="TOC3"/>
        <w:tabs>
          <w:tab w:val="left" w:pos="1200"/>
          <w:tab w:val="right" w:leader="dot" w:pos="8990"/>
        </w:tabs>
        <w:rPr>
          <w:ins w:id="77" w:author="Scott Walker" w:date="2016-11-01T16:41:00Z"/>
          <w:rFonts w:asciiTheme="minorHAnsi" w:eastAsiaTheme="minorEastAsia" w:hAnsiTheme="minorHAnsi" w:cstheme="minorBidi"/>
          <w:i w:val="0"/>
          <w:iCs w:val="0"/>
          <w:noProof/>
          <w:sz w:val="22"/>
          <w:szCs w:val="22"/>
        </w:rPr>
      </w:pPr>
      <w:ins w:id="78"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"_Toc465781820"</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4.4.4.</w:t>
        </w:r>
        <w:r>
          <w:rPr>
            <w:rFonts w:asciiTheme="minorHAnsi" w:eastAsiaTheme="minorEastAsia" w:hAnsiTheme="minorHAnsi" w:cstheme="minorBidi"/>
            <w:i w:val="0"/>
            <w:iCs w:val="0"/>
            <w:noProof/>
            <w:sz w:val="22"/>
            <w:szCs w:val="22"/>
          </w:rPr>
          <w:tab/>
        </w:r>
        <w:r w:rsidRPr="00C8272D">
          <w:rPr>
            <w:rStyle w:val="Hyperlink"/>
            <w:noProof/>
          </w:rPr>
          <w:t>Status Register</w:t>
        </w:r>
        <w:r>
          <w:rPr>
            <w:noProof/>
            <w:webHidden/>
          </w:rPr>
          <w:tab/>
        </w:r>
        <w:r>
          <w:rPr>
            <w:noProof/>
            <w:webHidden/>
          </w:rPr>
          <w:fldChar w:fldCharType="begin"/>
        </w:r>
        <w:r>
          <w:rPr>
            <w:noProof/>
            <w:webHidden/>
          </w:rPr>
          <w:instrText xml:space="preserve"> PAGEREF _Toc465781820 \h </w:instrText>
        </w:r>
      </w:ins>
      <w:r>
        <w:rPr>
          <w:noProof/>
          <w:webHidden/>
        </w:rPr>
      </w:r>
      <w:r>
        <w:rPr>
          <w:noProof/>
          <w:webHidden/>
        </w:rPr>
        <w:fldChar w:fldCharType="separate"/>
      </w:r>
      <w:ins w:id="79" w:author="Scott Walker" w:date="2016-11-01T16:41:00Z">
        <w:r>
          <w:rPr>
            <w:noProof/>
            <w:webHidden/>
          </w:rPr>
          <w:t>21</w:t>
        </w:r>
        <w:r>
          <w:rPr>
            <w:noProof/>
            <w:webHidden/>
          </w:rPr>
          <w:fldChar w:fldCharType="end"/>
        </w:r>
        <w:r w:rsidRPr="00C8272D">
          <w:rPr>
            <w:rStyle w:val="Hyperlink"/>
            <w:noProof/>
          </w:rPr>
          <w:fldChar w:fldCharType="end"/>
        </w:r>
      </w:ins>
    </w:p>
    <w:p w:rsidR="009047FA" w:rsidRDefault="009047FA">
      <w:pPr>
        <w:pStyle w:val="TOC3"/>
        <w:tabs>
          <w:tab w:val="left" w:pos="1200"/>
          <w:tab w:val="right" w:leader="dot" w:pos="8990"/>
        </w:tabs>
        <w:rPr>
          <w:ins w:id="80" w:author="Scott Walker" w:date="2016-11-01T16:41:00Z"/>
          <w:rFonts w:asciiTheme="minorHAnsi" w:eastAsiaTheme="minorEastAsia" w:hAnsiTheme="minorHAnsi" w:cstheme="minorBidi"/>
          <w:i w:val="0"/>
          <w:iCs w:val="0"/>
          <w:noProof/>
          <w:sz w:val="22"/>
          <w:szCs w:val="22"/>
        </w:rPr>
      </w:pPr>
      <w:ins w:id="81"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"_Toc465781821"</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4.4.5.</w:t>
        </w:r>
        <w:r>
          <w:rPr>
            <w:rFonts w:asciiTheme="minorHAnsi" w:eastAsiaTheme="minorEastAsia" w:hAnsiTheme="minorHAnsi" w:cstheme="minorBidi"/>
            <w:i w:val="0"/>
            <w:iCs w:val="0"/>
            <w:noProof/>
            <w:sz w:val="22"/>
            <w:szCs w:val="22"/>
          </w:rPr>
          <w:tab/>
        </w:r>
        <w:r w:rsidRPr="00C8272D">
          <w:rPr>
            <w:rStyle w:val="Hyperlink"/>
            <w:noProof/>
          </w:rPr>
          <w:t>Address Register High</w:t>
        </w:r>
        <w:r>
          <w:rPr>
            <w:noProof/>
            <w:webHidden/>
          </w:rPr>
          <w:tab/>
        </w:r>
        <w:r>
          <w:rPr>
            <w:noProof/>
            <w:webHidden/>
          </w:rPr>
          <w:fldChar w:fldCharType="begin"/>
        </w:r>
        <w:r>
          <w:rPr>
            <w:noProof/>
            <w:webHidden/>
          </w:rPr>
          <w:instrText xml:space="preserve"> PAGEREF _Toc465781821 \h </w:instrText>
        </w:r>
      </w:ins>
      <w:r>
        <w:rPr>
          <w:noProof/>
          <w:webHidden/>
        </w:rPr>
      </w:r>
      <w:r>
        <w:rPr>
          <w:noProof/>
          <w:webHidden/>
        </w:rPr>
        <w:fldChar w:fldCharType="separate"/>
      </w:r>
      <w:ins w:id="82" w:author="Scott Walker" w:date="2016-11-01T16:41:00Z">
        <w:r>
          <w:rPr>
            <w:noProof/>
            <w:webHidden/>
          </w:rPr>
          <w:t>22</w:t>
        </w:r>
        <w:r>
          <w:rPr>
            <w:noProof/>
            <w:webHidden/>
          </w:rPr>
          <w:fldChar w:fldCharType="end"/>
        </w:r>
        <w:r w:rsidRPr="00C8272D">
          <w:rPr>
            <w:rStyle w:val="Hyperlink"/>
            <w:noProof/>
          </w:rPr>
          <w:fldChar w:fldCharType="end"/>
        </w:r>
      </w:ins>
    </w:p>
    <w:p w:rsidR="009047FA" w:rsidRDefault="009047FA">
      <w:pPr>
        <w:pStyle w:val="TOC3"/>
        <w:tabs>
          <w:tab w:val="left" w:pos="1200"/>
          <w:tab w:val="right" w:leader="dot" w:pos="8990"/>
        </w:tabs>
        <w:rPr>
          <w:ins w:id="83" w:author="Scott Walker" w:date="2016-11-01T16:41:00Z"/>
          <w:rFonts w:asciiTheme="minorHAnsi" w:eastAsiaTheme="minorEastAsia" w:hAnsiTheme="minorHAnsi" w:cstheme="minorBidi"/>
          <w:i w:val="0"/>
          <w:iCs w:val="0"/>
          <w:noProof/>
          <w:sz w:val="22"/>
          <w:szCs w:val="22"/>
        </w:rPr>
      </w:pPr>
      <w:ins w:id="84"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"_Toc465781822"</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4.4.6.</w:t>
        </w:r>
        <w:r>
          <w:rPr>
            <w:rFonts w:asciiTheme="minorHAnsi" w:eastAsiaTheme="minorEastAsia" w:hAnsiTheme="minorHAnsi" w:cstheme="minorBidi"/>
            <w:i w:val="0"/>
            <w:iCs w:val="0"/>
            <w:noProof/>
            <w:sz w:val="22"/>
            <w:szCs w:val="22"/>
          </w:rPr>
          <w:tab/>
        </w:r>
        <w:r w:rsidRPr="00C8272D">
          <w:rPr>
            <w:rStyle w:val="Hyperlink"/>
            <w:noProof/>
          </w:rPr>
          <w:t>Address Register Low</w:t>
        </w:r>
        <w:r>
          <w:rPr>
            <w:noProof/>
            <w:webHidden/>
          </w:rPr>
          <w:tab/>
        </w:r>
        <w:r>
          <w:rPr>
            <w:noProof/>
            <w:webHidden/>
          </w:rPr>
          <w:fldChar w:fldCharType="begin"/>
        </w:r>
        <w:r>
          <w:rPr>
            <w:noProof/>
            <w:webHidden/>
          </w:rPr>
          <w:instrText xml:space="preserve"> PAGEREF _Toc465781822 \h </w:instrText>
        </w:r>
      </w:ins>
      <w:r>
        <w:rPr>
          <w:noProof/>
          <w:webHidden/>
        </w:rPr>
      </w:r>
      <w:r>
        <w:rPr>
          <w:noProof/>
          <w:webHidden/>
        </w:rPr>
        <w:fldChar w:fldCharType="separate"/>
      </w:r>
      <w:ins w:id="85" w:author="Scott Walker" w:date="2016-11-01T16:41:00Z">
        <w:r>
          <w:rPr>
            <w:noProof/>
            <w:webHidden/>
          </w:rPr>
          <w:t>22</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86" w:author="Scott Walker" w:date="2016-11-01T16:41:00Z"/>
          <w:rFonts w:asciiTheme="minorHAnsi" w:eastAsiaTheme="minorEastAsia" w:hAnsiTheme="minorHAnsi" w:cstheme="minorBidi"/>
          <w:smallCaps w:val="0"/>
          <w:noProof/>
          <w:sz w:val="22"/>
          <w:szCs w:val="22"/>
        </w:rPr>
      </w:pPr>
      <w:ins w:id="87"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"_Toc465781824"</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4.5.</w:t>
        </w:r>
        <w:r>
          <w:rPr>
            <w:rFonts w:asciiTheme="minorHAnsi" w:eastAsiaTheme="minorEastAsia" w:hAnsiTheme="minorHAnsi" w:cstheme="minorBidi"/>
            <w:smallCaps w:val="0"/>
            <w:noProof/>
            <w:sz w:val="22"/>
            <w:szCs w:val="22"/>
          </w:rPr>
          <w:tab/>
        </w:r>
        <w:r w:rsidRPr="00C8272D">
          <w:rPr>
            <w:rStyle w:val="Hyperlink"/>
            <w:noProof/>
          </w:rPr>
          <w:t>MSS GPIO Register Definitions</w:t>
        </w:r>
        <w:r>
          <w:rPr>
            <w:noProof/>
            <w:webHidden/>
          </w:rPr>
          <w:tab/>
        </w:r>
        <w:r>
          <w:rPr>
            <w:noProof/>
            <w:webHidden/>
          </w:rPr>
          <w:fldChar w:fldCharType="begin"/>
        </w:r>
        <w:r>
          <w:rPr>
            <w:noProof/>
            <w:webHidden/>
          </w:rPr>
          <w:instrText xml:space="preserve"> PAGEREF _Toc465781824 \h </w:instrText>
        </w:r>
      </w:ins>
      <w:r>
        <w:rPr>
          <w:noProof/>
          <w:webHidden/>
        </w:rPr>
      </w:r>
      <w:r>
        <w:rPr>
          <w:noProof/>
          <w:webHidden/>
        </w:rPr>
        <w:fldChar w:fldCharType="separate"/>
      </w:r>
      <w:ins w:id="88" w:author="Scott Walker" w:date="2016-11-01T16:41:00Z">
        <w:r>
          <w:rPr>
            <w:noProof/>
            <w:webHidden/>
          </w:rPr>
          <w:t>23</w:t>
        </w:r>
        <w:r>
          <w:rPr>
            <w:noProof/>
            <w:webHidden/>
          </w:rPr>
          <w:fldChar w:fldCharType="end"/>
        </w:r>
        <w:r w:rsidRPr="00C8272D">
          <w:rPr>
            <w:rStyle w:val="Hyperlink"/>
            <w:noProof/>
          </w:rPr>
          <w:fldChar w:fldCharType="end"/>
        </w:r>
      </w:ins>
    </w:p>
    <w:p w:rsidR="009047FA" w:rsidRDefault="009047FA">
      <w:pPr>
        <w:pStyle w:val="TOC2"/>
        <w:tabs>
          <w:tab w:val="left" w:pos="800"/>
          <w:tab w:val="right" w:leader="dot" w:pos="8990"/>
        </w:tabs>
        <w:rPr>
          <w:ins w:id="89" w:author="Scott Walker" w:date="2016-11-01T16:41:00Z"/>
          <w:rFonts w:asciiTheme="minorHAnsi" w:eastAsiaTheme="minorEastAsia" w:hAnsiTheme="minorHAnsi" w:cstheme="minorBidi"/>
          <w:smallCaps w:val="0"/>
          <w:noProof/>
          <w:sz w:val="22"/>
          <w:szCs w:val="22"/>
        </w:rPr>
      </w:pPr>
      <w:ins w:id="90"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"_Toc465781825"</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4.6.</w:t>
        </w:r>
        <w:r>
          <w:rPr>
            <w:rFonts w:asciiTheme="minorHAnsi" w:eastAsiaTheme="minorEastAsia" w:hAnsiTheme="minorHAnsi" w:cstheme="minorBidi"/>
            <w:smallCaps w:val="0"/>
            <w:noProof/>
            <w:sz w:val="22"/>
            <w:szCs w:val="22"/>
          </w:rPr>
          <w:tab/>
        </w:r>
        <w:r w:rsidRPr="00C8272D">
          <w:rPr>
            <w:rStyle w:val="Hyperlink"/>
            <w:noProof/>
          </w:rPr>
          <w:t>Software Operation</w:t>
        </w:r>
        <w:r>
          <w:rPr>
            <w:noProof/>
            <w:webHidden/>
          </w:rPr>
          <w:tab/>
        </w:r>
        <w:r>
          <w:rPr>
            <w:noProof/>
            <w:webHidden/>
          </w:rPr>
          <w:fldChar w:fldCharType="begin"/>
        </w:r>
        <w:r>
          <w:rPr>
            <w:noProof/>
            <w:webHidden/>
          </w:rPr>
          <w:instrText xml:space="preserve"> PAGEREF _Toc465781825 \h </w:instrText>
        </w:r>
      </w:ins>
      <w:r>
        <w:rPr>
          <w:noProof/>
          <w:webHidden/>
        </w:rPr>
      </w:r>
      <w:r>
        <w:rPr>
          <w:noProof/>
          <w:webHidden/>
        </w:rPr>
        <w:fldChar w:fldCharType="separate"/>
      </w:r>
      <w:ins w:id="91" w:author="Scott Walker" w:date="2016-11-01T16:41:00Z">
        <w:r>
          <w:rPr>
            <w:noProof/>
            <w:webHidden/>
          </w:rPr>
          <w:t>25</w:t>
        </w:r>
        <w:r>
          <w:rPr>
            <w:noProof/>
            <w:webHidden/>
          </w:rPr>
          <w:fldChar w:fldCharType="end"/>
        </w:r>
        <w:r w:rsidRPr="00C8272D">
          <w:rPr>
            <w:rStyle w:val="Hyperlink"/>
            <w:noProof/>
          </w:rPr>
          <w:fldChar w:fldCharType="end"/>
        </w:r>
      </w:ins>
    </w:p>
    <w:p w:rsidR="009047FA" w:rsidRDefault="009047FA">
      <w:pPr>
        <w:pStyle w:val="TOC3"/>
        <w:tabs>
          <w:tab w:val="left" w:pos="1200"/>
          <w:tab w:val="right" w:leader="dot" w:pos="8990"/>
        </w:tabs>
        <w:rPr>
          <w:ins w:id="92" w:author="Scott Walker" w:date="2016-11-01T16:41:00Z"/>
          <w:rFonts w:asciiTheme="minorHAnsi" w:eastAsiaTheme="minorEastAsia" w:hAnsiTheme="minorHAnsi" w:cstheme="minorBidi"/>
          <w:i w:val="0"/>
          <w:iCs w:val="0"/>
          <w:noProof/>
          <w:sz w:val="22"/>
          <w:szCs w:val="22"/>
        </w:rPr>
      </w:pPr>
      <w:ins w:id="93"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"_Toc465781826"</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4.6.1.</w:t>
        </w:r>
        <w:r>
          <w:rPr>
            <w:rFonts w:asciiTheme="minorHAnsi" w:eastAsiaTheme="minorEastAsia" w:hAnsiTheme="minorHAnsi" w:cstheme="minorBidi"/>
            <w:i w:val="0"/>
            <w:iCs w:val="0"/>
            <w:noProof/>
            <w:sz w:val="22"/>
            <w:szCs w:val="22"/>
          </w:rPr>
          <w:tab/>
        </w:r>
        <w:r w:rsidRPr="00C8272D">
          <w:rPr>
            <w:rStyle w:val="Hyperlink"/>
            <w:noProof/>
            <w:lang w:val="en"/>
          </w:rPr>
          <w:t>Initialization Procedure</w:t>
        </w:r>
        <w:r>
          <w:rPr>
            <w:noProof/>
            <w:webHidden/>
          </w:rPr>
          <w:tab/>
        </w:r>
        <w:r>
          <w:rPr>
            <w:noProof/>
            <w:webHidden/>
          </w:rPr>
          <w:fldChar w:fldCharType="begin"/>
        </w:r>
        <w:r>
          <w:rPr>
            <w:noProof/>
            <w:webHidden/>
          </w:rPr>
          <w:instrText xml:space="preserve"> PAGEREF _Toc465781826 \h </w:instrText>
        </w:r>
      </w:ins>
      <w:r>
        <w:rPr>
          <w:noProof/>
          <w:webHidden/>
        </w:rPr>
      </w:r>
      <w:r>
        <w:rPr>
          <w:noProof/>
          <w:webHidden/>
        </w:rPr>
        <w:fldChar w:fldCharType="separate"/>
      </w:r>
      <w:ins w:id="94" w:author="Scott Walker" w:date="2016-11-01T16:41:00Z">
        <w:r>
          <w:rPr>
            <w:noProof/>
            <w:webHidden/>
          </w:rPr>
          <w:t>25</w:t>
        </w:r>
        <w:r>
          <w:rPr>
            <w:noProof/>
            <w:webHidden/>
          </w:rPr>
          <w:fldChar w:fldCharType="end"/>
        </w:r>
        <w:r w:rsidRPr="00C8272D">
          <w:rPr>
            <w:rStyle w:val="Hyperlink"/>
            <w:noProof/>
          </w:rPr>
          <w:fldChar w:fldCharType="end"/>
        </w:r>
      </w:ins>
    </w:p>
    <w:p w:rsidR="009047FA" w:rsidRDefault="009047FA">
      <w:pPr>
        <w:pStyle w:val="TOC3"/>
        <w:tabs>
          <w:tab w:val="left" w:pos="1200"/>
          <w:tab w:val="right" w:leader="dot" w:pos="8990"/>
        </w:tabs>
        <w:rPr>
          <w:ins w:id="95" w:author="Scott Walker" w:date="2016-11-01T16:41:00Z"/>
          <w:rFonts w:asciiTheme="minorHAnsi" w:eastAsiaTheme="minorEastAsia" w:hAnsiTheme="minorHAnsi" w:cstheme="minorBidi"/>
          <w:i w:val="0"/>
          <w:iCs w:val="0"/>
          <w:noProof/>
          <w:sz w:val="22"/>
          <w:szCs w:val="22"/>
        </w:rPr>
      </w:pPr>
      <w:ins w:id="96"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"_Toc465781827"</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4.6.2.</w:t>
        </w:r>
        <w:r>
          <w:rPr>
            <w:rFonts w:asciiTheme="minorHAnsi" w:eastAsiaTheme="minorEastAsia" w:hAnsiTheme="minorHAnsi" w:cstheme="minorBidi"/>
            <w:i w:val="0"/>
            <w:iCs w:val="0"/>
            <w:noProof/>
            <w:sz w:val="22"/>
            <w:szCs w:val="22"/>
          </w:rPr>
          <w:tab/>
        </w:r>
        <w:r w:rsidRPr="00C8272D">
          <w:rPr>
            <w:rStyle w:val="Hyperlink"/>
            <w:noProof/>
            <w:lang w:val="en"/>
          </w:rPr>
          <w:t>Packet Transmit Procedure</w:t>
        </w:r>
        <w:r>
          <w:rPr>
            <w:noProof/>
            <w:webHidden/>
          </w:rPr>
          <w:tab/>
        </w:r>
        <w:r>
          <w:rPr>
            <w:noProof/>
            <w:webHidden/>
          </w:rPr>
          <w:fldChar w:fldCharType="begin"/>
        </w:r>
        <w:r>
          <w:rPr>
            <w:noProof/>
            <w:webHidden/>
          </w:rPr>
          <w:instrText xml:space="preserve"> PAGEREF _Toc465781827 \h </w:instrText>
        </w:r>
      </w:ins>
      <w:r>
        <w:rPr>
          <w:noProof/>
          <w:webHidden/>
        </w:rPr>
      </w:r>
      <w:r>
        <w:rPr>
          <w:noProof/>
          <w:webHidden/>
        </w:rPr>
        <w:fldChar w:fldCharType="separate"/>
      </w:r>
      <w:ins w:id="97" w:author="Scott Walker" w:date="2016-11-01T16:41:00Z">
        <w:r>
          <w:rPr>
            <w:noProof/>
            <w:webHidden/>
          </w:rPr>
          <w:t>25</w:t>
        </w:r>
        <w:r>
          <w:rPr>
            <w:noProof/>
            <w:webHidden/>
          </w:rPr>
          <w:fldChar w:fldCharType="end"/>
        </w:r>
        <w:r w:rsidRPr="00C8272D">
          <w:rPr>
            <w:rStyle w:val="Hyperlink"/>
            <w:noProof/>
          </w:rPr>
          <w:fldChar w:fldCharType="end"/>
        </w:r>
      </w:ins>
    </w:p>
    <w:p w:rsidR="009047FA" w:rsidRDefault="009047FA">
      <w:pPr>
        <w:pStyle w:val="TOC3"/>
        <w:tabs>
          <w:tab w:val="left" w:pos="1200"/>
          <w:tab w:val="right" w:leader="dot" w:pos="8990"/>
        </w:tabs>
        <w:rPr>
          <w:ins w:id="98" w:author="Scott Walker" w:date="2016-11-01T16:41:00Z"/>
          <w:rFonts w:asciiTheme="minorHAnsi" w:eastAsiaTheme="minorEastAsia" w:hAnsiTheme="minorHAnsi" w:cstheme="minorBidi"/>
          <w:i w:val="0"/>
          <w:iCs w:val="0"/>
          <w:noProof/>
          <w:sz w:val="22"/>
          <w:szCs w:val="22"/>
        </w:rPr>
      </w:pPr>
      <w:ins w:id="99"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"_Toc465781828"</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4.6.3.</w:t>
        </w:r>
        <w:r>
          <w:rPr>
            <w:rFonts w:asciiTheme="minorHAnsi" w:eastAsiaTheme="minorEastAsia" w:hAnsiTheme="minorHAnsi" w:cstheme="minorBidi"/>
            <w:i w:val="0"/>
            <w:iCs w:val="0"/>
            <w:noProof/>
            <w:sz w:val="22"/>
            <w:szCs w:val="22"/>
          </w:rPr>
          <w:tab/>
        </w:r>
        <w:r w:rsidRPr="00C8272D">
          <w:rPr>
            <w:rStyle w:val="Hyperlink"/>
            <w:noProof/>
            <w:lang w:val="en"/>
          </w:rPr>
          <w:t>Packet Receive Procedure</w:t>
        </w:r>
        <w:r>
          <w:rPr>
            <w:noProof/>
            <w:webHidden/>
          </w:rPr>
          <w:tab/>
        </w:r>
        <w:r>
          <w:rPr>
            <w:noProof/>
            <w:webHidden/>
          </w:rPr>
          <w:fldChar w:fldCharType="begin"/>
        </w:r>
        <w:r>
          <w:rPr>
            <w:noProof/>
            <w:webHidden/>
          </w:rPr>
          <w:instrText xml:space="preserve"> PAGEREF _Toc465781828 \h </w:instrText>
        </w:r>
      </w:ins>
      <w:r>
        <w:rPr>
          <w:noProof/>
          <w:webHidden/>
        </w:rPr>
      </w:r>
      <w:r>
        <w:rPr>
          <w:noProof/>
          <w:webHidden/>
        </w:rPr>
        <w:fldChar w:fldCharType="separate"/>
      </w:r>
      <w:ins w:id="100" w:author="Scott Walker" w:date="2016-11-01T16:41:00Z">
        <w:r>
          <w:rPr>
            <w:noProof/>
            <w:webHidden/>
          </w:rPr>
          <w:t>25</w:t>
        </w:r>
        <w:r>
          <w:rPr>
            <w:noProof/>
            <w:webHidden/>
          </w:rPr>
          <w:fldChar w:fldCharType="end"/>
        </w:r>
        <w:r w:rsidRPr="00C8272D">
          <w:rPr>
            <w:rStyle w:val="Hyperlink"/>
            <w:noProof/>
          </w:rPr>
          <w:fldChar w:fldCharType="end"/>
        </w:r>
      </w:ins>
    </w:p>
    <w:p w:rsidR="009047FA" w:rsidRDefault="009047FA">
      <w:pPr>
        <w:pStyle w:val="TOC1"/>
        <w:tabs>
          <w:tab w:val="left" w:pos="400"/>
          <w:tab w:val="right" w:leader="dot" w:pos="8990"/>
        </w:tabs>
        <w:rPr>
          <w:ins w:id="101" w:author="Scott Walker" w:date="2016-11-01T16:41:00Z"/>
          <w:rFonts w:asciiTheme="minorHAnsi" w:eastAsiaTheme="minorEastAsia" w:hAnsiTheme="minorHAnsi" w:cstheme="minorBidi"/>
          <w:b w:val="0"/>
          <w:bCs w:val="0"/>
          <w:caps w:val="0"/>
          <w:noProof/>
          <w:sz w:val="22"/>
          <w:szCs w:val="22"/>
        </w:rPr>
      </w:pPr>
      <w:ins w:id="102"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"_Toc465781829"</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5.</w:t>
        </w:r>
        <w:r>
          <w:rPr>
            <w:rFonts w:asciiTheme="minorHAnsi" w:eastAsiaTheme="minorEastAsia" w:hAnsiTheme="minorHAnsi" w:cstheme="minorBidi"/>
            <w:b w:val="0"/>
            <w:bCs w:val="0"/>
            <w:caps w:val="0"/>
            <w:noProof/>
            <w:sz w:val="22"/>
            <w:szCs w:val="22"/>
          </w:rPr>
          <w:tab/>
        </w:r>
        <w:r w:rsidRPr="00C8272D">
          <w:rPr>
            <w:rStyle w:val="Hyperlink"/>
            <w:noProof/>
          </w:rPr>
          <w:t>FPGA Signal Definitions</w:t>
        </w:r>
        <w:r>
          <w:rPr>
            <w:noProof/>
            <w:webHidden/>
          </w:rPr>
          <w:tab/>
        </w:r>
        <w:r>
          <w:rPr>
            <w:noProof/>
            <w:webHidden/>
          </w:rPr>
          <w:fldChar w:fldCharType="begin"/>
        </w:r>
        <w:r>
          <w:rPr>
            <w:noProof/>
            <w:webHidden/>
          </w:rPr>
          <w:instrText xml:space="preserve"> PAGEREF _Toc465781829 \h </w:instrText>
        </w:r>
      </w:ins>
      <w:r>
        <w:rPr>
          <w:noProof/>
          <w:webHidden/>
        </w:rPr>
      </w:r>
      <w:r>
        <w:rPr>
          <w:noProof/>
          <w:webHidden/>
        </w:rPr>
        <w:fldChar w:fldCharType="separate"/>
      </w:r>
      <w:ins w:id="103" w:author="Scott Walker" w:date="2016-11-01T16:41:00Z">
        <w:r>
          <w:rPr>
            <w:noProof/>
            <w:webHidden/>
          </w:rPr>
          <w:t>27</w:t>
        </w:r>
        <w:r>
          <w:rPr>
            <w:noProof/>
            <w:webHidden/>
          </w:rPr>
          <w:fldChar w:fldCharType="end"/>
        </w:r>
        <w:r w:rsidRPr="00C8272D">
          <w:rPr>
            <w:rStyle w:val="Hyperlink"/>
            <w:noProof/>
          </w:rPr>
          <w:fldChar w:fldCharType="end"/>
        </w:r>
      </w:ins>
    </w:p>
    <w:p w:rsidR="009047FA" w:rsidRDefault="009047FA">
      <w:pPr>
        <w:pStyle w:val="TOC1"/>
        <w:tabs>
          <w:tab w:val="left" w:pos="400"/>
          <w:tab w:val="right" w:leader="dot" w:pos="8990"/>
        </w:tabs>
        <w:rPr>
          <w:ins w:id="104" w:author="Scott Walker" w:date="2016-11-01T16:41:00Z"/>
          <w:rFonts w:asciiTheme="minorHAnsi" w:eastAsiaTheme="minorEastAsia" w:hAnsiTheme="minorHAnsi" w:cstheme="minorBidi"/>
          <w:b w:val="0"/>
          <w:bCs w:val="0"/>
          <w:caps w:val="0"/>
          <w:noProof/>
          <w:sz w:val="22"/>
          <w:szCs w:val="22"/>
        </w:rPr>
      </w:pPr>
      <w:ins w:id="105" w:author="Scott Walker" w:date="2016-11-01T16:41:00Z">
        <w:r w:rsidRPr="00C8272D">
          <w:rPr>
            <w:rStyle w:val="Hyperlink"/>
            <w:noProof/>
          </w:rPr>
          <w:fldChar w:fldCharType="begin"/>
        </w:r>
        <w:r w:rsidRPr="00C8272D">
          <w:rPr>
            <w:rStyle w:val="Hyperlink"/>
            <w:noProof/>
          </w:rPr>
          <w:instrText xml:space="preserve"> </w:instrText>
        </w:r>
        <w:r>
          <w:rPr>
            <w:noProof/>
          </w:rPr>
          <w:instrText>HYPERLINK \l "_Toc465781830"</w:instrText>
        </w:r>
        <w:r w:rsidRPr="00C8272D">
          <w:rPr>
            <w:rStyle w:val="Hyperlink"/>
            <w:noProof/>
          </w:rPr>
          <w:instrText xml:space="preserve"> </w:instrText>
        </w:r>
        <w:r w:rsidRPr="00C8272D">
          <w:rPr>
            <w:rStyle w:val="Hyperlink"/>
            <w:noProof/>
          </w:rPr>
          <w:fldChar w:fldCharType="separate"/>
        </w:r>
        <w:r w:rsidRPr="00C8272D">
          <w:rPr>
            <w:rStyle w:val="Hyperlink"/>
            <w:noProof/>
            <w:lang w:val="en"/>
          </w:rPr>
          <w:t>6.</w:t>
        </w:r>
        <w:r>
          <w:rPr>
            <w:rFonts w:asciiTheme="minorHAnsi" w:eastAsiaTheme="minorEastAsia" w:hAnsiTheme="minorHAnsi" w:cstheme="minorBidi"/>
            <w:b w:val="0"/>
            <w:bCs w:val="0"/>
            <w:caps w:val="0"/>
            <w:noProof/>
            <w:sz w:val="22"/>
            <w:szCs w:val="22"/>
          </w:rPr>
          <w:tab/>
        </w:r>
        <w:r w:rsidRPr="00C8272D">
          <w:rPr>
            <w:rStyle w:val="Hyperlink"/>
            <w:noProof/>
            <w:lang w:val="en"/>
          </w:rPr>
          <w:t xml:space="preserve">FPGA </w:t>
        </w:r>
        <w:r w:rsidRPr="00C8272D">
          <w:rPr>
            <w:rStyle w:val="Hyperlink"/>
            <w:noProof/>
          </w:rPr>
          <w:t>Utilization</w:t>
        </w:r>
        <w:r>
          <w:rPr>
            <w:noProof/>
            <w:webHidden/>
          </w:rPr>
          <w:tab/>
        </w:r>
        <w:r>
          <w:rPr>
            <w:noProof/>
            <w:webHidden/>
          </w:rPr>
          <w:fldChar w:fldCharType="begin"/>
        </w:r>
        <w:r>
          <w:rPr>
            <w:noProof/>
            <w:webHidden/>
          </w:rPr>
          <w:instrText xml:space="preserve"> PAGEREF _Toc465781830 \h </w:instrText>
        </w:r>
      </w:ins>
      <w:r>
        <w:rPr>
          <w:noProof/>
          <w:webHidden/>
        </w:rPr>
      </w:r>
      <w:r>
        <w:rPr>
          <w:noProof/>
          <w:webHidden/>
        </w:rPr>
        <w:fldChar w:fldCharType="separate"/>
      </w:r>
      <w:ins w:id="106" w:author="Scott Walker" w:date="2016-11-01T16:41:00Z">
        <w:r>
          <w:rPr>
            <w:noProof/>
            <w:webHidden/>
          </w:rPr>
          <w:t>30</w:t>
        </w:r>
        <w:r>
          <w:rPr>
            <w:noProof/>
            <w:webHidden/>
          </w:rPr>
          <w:fldChar w:fldCharType="end"/>
        </w:r>
        <w:r w:rsidRPr="00C8272D">
          <w:rPr>
            <w:rStyle w:val="Hyperlink"/>
            <w:noProof/>
          </w:rPr>
          <w:fldChar w:fldCharType="end"/>
        </w:r>
      </w:ins>
    </w:p>
    <w:p w:rsidR="004F3001" w:rsidDel="00524863" w:rsidRDefault="004F3001">
      <w:pPr>
        <w:pStyle w:val="TOC1"/>
        <w:tabs>
          <w:tab w:val="left" w:pos="400"/>
          <w:tab w:val="right" w:leader="dot" w:pos="8990"/>
        </w:tabs>
        <w:rPr>
          <w:del w:id="107" w:author="Scott Walker" w:date="2016-11-01T16:32:00Z"/>
          <w:rFonts w:asciiTheme="minorHAnsi" w:eastAsiaTheme="minorEastAsia" w:hAnsiTheme="minorHAnsi" w:cstheme="minorBidi"/>
          <w:b w:val="0"/>
          <w:bCs w:val="0"/>
          <w:caps w:val="0"/>
          <w:noProof/>
          <w:sz w:val="22"/>
          <w:szCs w:val="22"/>
        </w:rPr>
      </w:pPr>
      <w:del w:id="108" w:author="Scott Walker" w:date="2016-11-01T16:32:00Z">
        <w:r w:rsidRPr="00524863" w:rsidDel="00524863">
          <w:rPr>
            <w:rPrChange w:id="109" w:author="Scott Walker" w:date="2016-11-01T16:32:00Z">
              <w:rPr>
                <w:rStyle w:val="Hyperlink"/>
                <w:b w:val="0"/>
                <w:bCs w:val="0"/>
                <w:caps w:val="0"/>
                <w:noProof/>
              </w:rPr>
            </w:rPrChange>
          </w:rPr>
          <w:delText>1.</w:delText>
        </w:r>
        <w:r w:rsidDel="00524863">
          <w:rPr>
            <w:rFonts w:asciiTheme="minorHAnsi" w:eastAsiaTheme="minorEastAsia" w:hAnsiTheme="minorHAnsi" w:cstheme="minorBidi"/>
            <w:b w:val="0"/>
            <w:bCs w:val="0"/>
            <w:caps w:val="0"/>
            <w:noProof/>
            <w:sz w:val="22"/>
            <w:szCs w:val="22"/>
          </w:rPr>
          <w:tab/>
        </w:r>
        <w:r w:rsidRPr="00524863" w:rsidDel="00524863">
          <w:rPr>
            <w:rPrChange w:id="110" w:author="Scott Walker" w:date="2016-11-01T16:32:00Z">
              <w:rPr>
                <w:rStyle w:val="Hyperlink"/>
                <w:b w:val="0"/>
                <w:bCs w:val="0"/>
                <w:caps w:val="0"/>
                <w:noProof/>
              </w:rPr>
            </w:rPrChange>
          </w:rPr>
          <w:delText>References</w:delText>
        </w:r>
        <w:r w:rsidDel="00524863">
          <w:rPr>
            <w:noProof/>
            <w:webHidden/>
          </w:rPr>
          <w:tab/>
          <w:delText>5</w:delText>
        </w:r>
      </w:del>
    </w:p>
    <w:p w:rsidR="004F3001" w:rsidDel="00524863" w:rsidRDefault="004F3001">
      <w:pPr>
        <w:pStyle w:val="TOC1"/>
        <w:tabs>
          <w:tab w:val="left" w:pos="400"/>
          <w:tab w:val="right" w:leader="dot" w:pos="8990"/>
        </w:tabs>
        <w:rPr>
          <w:del w:id="111" w:author="Scott Walker" w:date="2016-11-01T16:32:00Z"/>
          <w:rFonts w:asciiTheme="minorHAnsi" w:eastAsiaTheme="minorEastAsia" w:hAnsiTheme="minorHAnsi" w:cstheme="minorBidi"/>
          <w:b w:val="0"/>
          <w:bCs w:val="0"/>
          <w:caps w:val="0"/>
          <w:noProof/>
          <w:sz w:val="22"/>
          <w:szCs w:val="22"/>
        </w:rPr>
      </w:pPr>
      <w:del w:id="112" w:author="Scott Walker" w:date="2016-11-01T16:32:00Z">
        <w:r w:rsidRPr="00524863" w:rsidDel="00524863">
          <w:rPr>
            <w:rPrChange w:id="113" w:author="Scott Walker" w:date="2016-11-01T16:32:00Z">
              <w:rPr>
                <w:rStyle w:val="Hyperlink"/>
                <w:b w:val="0"/>
                <w:bCs w:val="0"/>
                <w:caps w:val="0"/>
                <w:noProof/>
              </w:rPr>
            </w:rPrChange>
          </w:rPr>
          <w:delText>2.</w:delText>
        </w:r>
        <w:r w:rsidDel="00524863">
          <w:rPr>
            <w:rFonts w:asciiTheme="minorHAnsi" w:eastAsiaTheme="minorEastAsia" w:hAnsiTheme="minorHAnsi" w:cstheme="minorBidi"/>
            <w:b w:val="0"/>
            <w:bCs w:val="0"/>
            <w:caps w:val="0"/>
            <w:noProof/>
            <w:sz w:val="22"/>
            <w:szCs w:val="22"/>
          </w:rPr>
          <w:tab/>
        </w:r>
        <w:r w:rsidRPr="00524863" w:rsidDel="00524863">
          <w:rPr>
            <w:rPrChange w:id="114" w:author="Scott Walker" w:date="2016-11-01T16:32:00Z">
              <w:rPr>
                <w:rStyle w:val="Hyperlink"/>
                <w:b w:val="0"/>
                <w:bCs w:val="0"/>
                <w:caps w:val="0"/>
                <w:noProof/>
              </w:rPr>
            </w:rPrChange>
          </w:rPr>
          <w:delText>Introduction</w:delText>
        </w:r>
        <w:r w:rsidDel="00524863">
          <w:rPr>
            <w:noProof/>
            <w:webHidden/>
          </w:rPr>
          <w:tab/>
          <w:delText>6</w:delText>
        </w:r>
      </w:del>
    </w:p>
    <w:p w:rsidR="004F3001" w:rsidDel="00524863" w:rsidRDefault="004F3001">
      <w:pPr>
        <w:pStyle w:val="TOC2"/>
        <w:tabs>
          <w:tab w:val="left" w:pos="800"/>
          <w:tab w:val="right" w:leader="dot" w:pos="8990"/>
        </w:tabs>
        <w:rPr>
          <w:del w:id="115" w:author="Scott Walker" w:date="2016-11-01T16:32:00Z"/>
          <w:rFonts w:asciiTheme="minorHAnsi" w:eastAsiaTheme="minorEastAsia" w:hAnsiTheme="minorHAnsi" w:cstheme="minorBidi"/>
          <w:smallCaps w:val="0"/>
          <w:noProof/>
          <w:sz w:val="22"/>
          <w:szCs w:val="22"/>
        </w:rPr>
      </w:pPr>
      <w:del w:id="116" w:author="Scott Walker" w:date="2016-11-01T16:32:00Z">
        <w:r w:rsidRPr="00524863" w:rsidDel="00524863">
          <w:rPr>
            <w:rPrChange w:id="117" w:author="Scott Walker" w:date="2016-11-01T16:32:00Z">
              <w:rPr>
                <w:rStyle w:val="Hyperlink"/>
                <w:smallCaps w:val="0"/>
                <w:noProof/>
              </w:rPr>
            </w:rPrChange>
          </w:rPr>
          <w:delText>2.1.</w:delText>
        </w:r>
        <w:r w:rsidDel="00524863">
          <w:rPr>
            <w:rFonts w:asciiTheme="minorHAnsi" w:eastAsiaTheme="minorEastAsia" w:hAnsiTheme="minorHAnsi" w:cstheme="minorBidi"/>
            <w:smallCaps w:val="0"/>
            <w:noProof/>
            <w:sz w:val="22"/>
            <w:szCs w:val="22"/>
          </w:rPr>
          <w:tab/>
        </w:r>
        <w:r w:rsidRPr="00524863" w:rsidDel="00524863">
          <w:rPr>
            <w:rPrChange w:id="118" w:author="Scott Walker" w:date="2016-11-01T16:32:00Z">
              <w:rPr>
                <w:rStyle w:val="Hyperlink"/>
                <w:smallCaps w:val="0"/>
                <w:noProof/>
                <w:lang w:val="en"/>
              </w:rPr>
            </w:rPrChange>
          </w:rPr>
          <w:delText>ARM Cortex M3 Processor</w:delText>
        </w:r>
        <w:r w:rsidDel="00524863">
          <w:rPr>
            <w:noProof/>
            <w:webHidden/>
          </w:rPr>
          <w:tab/>
          <w:delText>7</w:delText>
        </w:r>
      </w:del>
    </w:p>
    <w:p w:rsidR="004F3001" w:rsidDel="00524863" w:rsidRDefault="004F3001">
      <w:pPr>
        <w:pStyle w:val="TOC2"/>
        <w:tabs>
          <w:tab w:val="left" w:pos="800"/>
          <w:tab w:val="right" w:leader="dot" w:pos="8990"/>
        </w:tabs>
        <w:rPr>
          <w:del w:id="119" w:author="Scott Walker" w:date="2016-11-01T16:32:00Z"/>
          <w:rFonts w:asciiTheme="minorHAnsi" w:eastAsiaTheme="minorEastAsia" w:hAnsiTheme="minorHAnsi" w:cstheme="minorBidi"/>
          <w:smallCaps w:val="0"/>
          <w:noProof/>
          <w:sz w:val="22"/>
          <w:szCs w:val="22"/>
        </w:rPr>
      </w:pPr>
      <w:del w:id="120" w:author="Scott Walker" w:date="2016-11-01T16:32:00Z">
        <w:r w:rsidRPr="00524863" w:rsidDel="00524863">
          <w:rPr>
            <w:rPrChange w:id="121" w:author="Scott Walker" w:date="2016-11-01T16:32:00Z">
              <w:rPr>
                <w:rStyle w:val="Hyperlink"/>
                <w:smallCaps w:val="0"/>
                <w:noProof/>
              </w:rPr>
            </w:rPrChange>
          </w:rPr>
          <w:delText>2.1.</w:delText>
        </w:r>
        <w:r w:rsidDel="00524863">
          <w:rPr>
            <w:rFonts w:asciiTheme="minorHAnsi" w:eastAsiaTheme="minorEastAsia" w:hAnsiTheme="minorHAnsi" w:cstheme="minorBidi"/>
            <w:smallCaps w:val="0"/>
            <w:noProof/>
            <w:sz w:val="22"/>
            <w:szCs w:val="22"/>
          </w:rPr>
          <w:tab/>
        </w:r>
        <w:r w:rsidRPr="00524863" w:rsidDel="00524863">
          <w:rPr>
            <w:rPrChange w:id="122" w:author="Scott Walker" w:date="2016-11-01T16:32:00Z">
              <w:rPr>
                <w:rStyle w:val="Hyperlink"/>
                <w:smallCaps w:val="0"/>
                <w:noProof/>
                <w:lang w:val="en"/>
              </w:rPr>
            </w:rPrChange>
          </w:rPr>
          <w:delText>PPI Proprietary FPGA Fabric</w:delText>
        </w:r>
        <w:r w:rsidDel="00524863">
          <w:rPr>
            <w:noProof/>
            <w:webHidden/>
          </w:rPr>
          <w:tab/>
          <w:delText>8</w:delText>
        </w:r>
      </w:del>
    </w:p>
    <w:p w:rsidR="004F3001" w:rsidDel="00524863" w:rsidRDefault="004F3001">
      <w:pPr>
        <w:pStyle w:val="TOC1"/>
        <w:tabs>
          <w:tab w:val="left" w:pos="400"/>
          <w:tab w:val="right" w:leader="dot" w:pos="8990"/>
        </w:tabs>
        <w:rPr>
          <w:del w:id="123" w:author="Scott Walker" w:date="2016-11-01T16:32:00Z"/>
          <w:rFonts w:asciiTheme="minorHAnsi" w:eastAsiaTheme="minorEastAsia" w:hAnsiTheme="minorHAnsi" w:cstheme="minorBidi"/>
          <w:b w:val="0"/>
          <w:bCs w:val="0"/>
          <w:caps w:val="0"/>
          <w:noProof/>
          <w:sz w:val="22"/>
          <w:szCs w:val="22"/>
        </w:rPr>
      </w:pPr>
      <w:del w:id="124" w:author="Scott Walker" w:date="2016-11-01T16:32:00Z">
        <w:r w:rsidRPr="00524863" w:rsidDel="00524863">
          <w:rPr>
            <w:rPrChange w:id="125" w:author="Scott Walker" w:date="2016-11-01T16:32:00Z">
              <w:rPr>
                <w:rStyle w:val="Hyperlink"/>
                <w:b w:val="0"/>
                <w:bCs w:val="0"/>
                <w:caps w:val="0"/>
                <w:noProof/>
              </w:rPr>
            </w:rPrChange>
          </w:rPr>
          <w:delText>3.</w:delText>
        </w:r>
        <w:r w:rsidDel="00524863">
          <w:rPr>
            <w:rFonts w:asciiTheme="minorHAnsi" w:eastAsiaTheme="minorEastAsia" w:hAnsiTheme="minorHAnsi" w:cstheme="minorBidi"/>
            <w:b w:val="0"/>
            <w:bCs w:val="0"/>
            <w:caps w:val="0"/>
            <w:noProof/>
            <w:sz w:val="22"/>
            <w:szCs w:val="22"/>
          </w:rPr>
          <w:tab/>
        </w:r>
        <w:r w:rsidRPr="00524863" w:rsidDel="00524863">
          <w:rPr>
            <w:rPrChange w:id="126" w:author="Scott Walker" w:date="2016-11-01T16:32:00Z">
              <w:rPr>
                <w:rStyle w:val="Hyperlink"/>
                <w:b w:val="0"/>
                <w:bCs w:val="0"/>
                <w:caps w:val="0"/>
                <w:noProof/>
              </w:rPr>
            </w:rPrChange>
          </w:rPr>
          <w:delText>PPI Proprietary FPGA Description</w:delText>
        </w:r>
        <w:r w:rsidDel="00524863">
          <w:rPr>
            <w:noProof/>
            <w:webHidden/>
          </w:rPr>
          <w:tab/>
          <w:delText>9</w:delText>
        </w:r>
      </w:del>
    </w:p>
    <w:p w:rsidR="004F3001" w:rsidDel="00524863" w:rsidRDefault="004F3001">
      <w:pPr>
        <w:pStyle w:val="TOC2"/>
        <w:tabs>
          <w:tab w:val="left" w:pos="800"/>
          <w:tab w:val="right" w:leader="dot" w:pos="8990"/>
        </w:tabs>
        <w:rPr>
          <w:del w:id="127" w:author="Scott Walker" w:date="2016-11-01T16:32:00Z"/>
          <w:rFonts w:asciiTheme="minorHAnsi" w:eastAsiaTheme="minorEastAsia" w:hAnsiTheme="minorHAnsi" w:cstheme="minorBidi"/>
          <w:smallCaps w:val="0"/>
          <w:noProof/>
          <w:sz w:val="22"/>
          <w:szCs w:val="22"/>
        </w:rPr>
      </w:pPr>
      <w:del w:id="128" w:author="Scott Walker" w:date="2016-11-01T16:32:00Z">
        <w:r w:rsidRPr="00524863" w:rsidDel="00524863">
          <w:rPr>
            <w:rPrChange w:id="129" w:author="Scott Walker" w:date="2016-11-01T16:32:00Z">
              <w:rPr>
                <w:rStyle w:val="Hyperlink"/>
                <w:smallCaps w:val="0"/>
                <w:noProof/>
              </w:rPr>
            </w:rPrChange>
          </w:rPr>
          <w:delText>3.1.</w:delText>
        </w:r>
        <w:r w:rsidDel="00524863">
          <w:rPr>
            <w:rFonts w:asciiTheme="minorHAnsi" w:eastAsiaTheme="minorEastAsia" w:hAnsiTheme="minorHAnsi" w:cstheme="minorBidi"/>
            <w:smallCaps w:val="0"/>
            <w:noProof/>
            <w:sz w:val="22"/>
            <w:szCs w:val="22"/>
          </w:rPr>
          <w:tab/>
        </w:r>
        <w:r w:rsidRPr="00524863" w:rsidDel="00524863">
          <w:rPr>
            <w:rPrChange w:id="130" w:author="Scott Walker" w:date="2016-11-01T16:32:00Z">
              <w:rPr>
                <w:rStyle w:val="Hyperlink"/>
                <w:smallCaps w:val="0"/>
                <w:noProof/>
              </w:rPr>
            </w:rPrChange>
          </w:rPr>
          <w:delText>Processor Interface</w:delText>
        </w:r>
        <w:r w:rsidDel="00524863">
          <w:rPr>
            <w:noProof/>
            <w:webHidden/>
          </w:rPr>
          <w:tab/>
          <w:delText>9</w:delText>
        </w:r>
      </w:del>
    </w:p>
    <w:p w:rsidR="004F3001" w:rsidDel="00524863" w:rsidRDefault="004F3001">
      <w:pPr>
        <w:pStyle w:val="TOC2"/>
        <w:tabs>
          <w:tab w:val="left" w:pos="800"/>
          <w:tab w:val="right" w:leader="dot" w:pos="8990"/>
        </w:tabs>
        <w:rPr>
          <w:del w:id="131" w:author="Scott Walker" w:date="2016-11-01T16:32:00Z"/>
          <w:rFonts w:asciiTheme="minorHAnsi" w:eastAsiaTheme="minorEastAsia" w:hAnsiTheme="minorHAnsi" w:cstheme="minorBidi"/>
          <w:smallCaps w:val="0"/>
          <w:noProof/>
          <w:sz w:val="22"/>
          <w:szCs w:val="22"/>
        </w:rPr>
      </w:pPr>
      <w:del w:id="132" w:author="Scott Walker" w:date="2016-11-01T16:32:00Z">
        <w:r w:rsidRPr="00524863" w:rsidDel="00524863">
          <w:rPr>
            <w:rPrChange w:id="133" w:author="Scott Walker" w:date="2016-11-01T16:32:00Z">
              <w:rPr>
                <w:rStyle w:val="Hyperlink"/>
                <w:smallCaps w:val="0"/>
                <w:noProof/>
              </w:rPr>
            </w:rPrChange>
          </w:rPr>
          <w:delText>3.1.</w:delText>
        </w:r>
        <w:r w:rsidDel="00524863">
          <w:rPr>
            <w:rFonts w:asciiTheme="minorHAnsi" w:eastAsiaTheme="minorEastAsia" w:hAnsiTheme="minorHAnsi" w:cstheme="minorBidi"/>
            <w:smallCaps w:val="0"/>
            <w:noProof/>
            <w:sz w:val="22"/>
            <w:szCs w:val="22"/>
          </w:rPr>
          <w:tab/>
        </w:r>
        <w:r w:rsidRPr="00524863" w:rsidDel="00524863">
          <w:rPr>
            <w:rPrChange w:id="134" w:author="Scott Walker" w:date="2016-11-01T16:32:00Z">
              <w:rPr>
                <w:rStyle w:val="Hyperlink"/>
                <w:smallCaps w:val="0"/>
                <w:noProof/>
              </w:rPr>
            </w:rPrChange>
          </w:rPr>
          <w:delText>FIFOs</w:delText>
        </w:r>
        <w:r w:rsidDel="00524863">
          <w:rPr>
            <w:noProof/>
            <w:webHidden/>
          </w:rPr>
          <w:tab/>
          <w:delText>10</w:delText>
        </w:r>
      </w:del>
    </w:p>
    <w:p w:rsidR="004F3001" w:rsidDel="00524863" w:rsidRDefault="004F3001">
      <w:pPr>
        <w:pStyle w:val="TOC2"/>
        <w:tabs>
          <w:tab w:val="left" w:pos="800"/>
          <w:tab w:val="right" w:leader="dot" w:pos="8990"/>
        </w:tabs>
        <w:rPr>
          <w:del w:id="135" w:author="Scott Walker" w:date="2016-11-01T16:32:00Z"/>
          <w:rFonts w:asciiTheme="minorHAnsi" w:eastAsiaTheme="minorEastAsia" w:hAnsiTheme="minorHAnsi" w:cstheme="minorBidi"/>
          <w:smallCaps w:val="0"/>
          <w:noProof/>
          <w:sz w:val="22"/>
          <w:szCs w:val="22"/>
        </w:rPr>
      </w:pPr>
      <w:del w:id="136" w:author="Scott Walker" w:date="2016-11-01T16:32:00Z">
        <w:r w:rsidRPr="00524863" w:rsidDel="00524863">
          <w:rPr>
            <w:rPrChange w:id="137" w:author="Scott Walker" w:date="2016-11-01T16:32:00Z">
              <w:rPr>
                <w:rStyle w:val="Hyperlink"/>
                <w:smallCaps w:val="0"/>
                <w:noProof/>
              </w:rPr>
            </w:rPrChange>
          </w:rPr>
          <w:delText>3.1.</w:delText>
        </w:r>
        <w:r w:rsidDel="00524863">
          <w:rPr>
            <w:rFonts w:asciiTheme="minorHAnsi" w:eastAsiaTheme="minorEastAsia" w:hAnsiTheme="minorHAnsi" w:cstheme="minorBidi"/>
            <w:smallCaps w:val="0"/>
            <w:noProof/>
            <w:sz w:val="22"/>
            <w:szCs w:val="22"/>
          </w:rPr>
          <w:tab/>
        </w:r>
        <w:r w:rsidRPr="00524863" w:rsidDel="00524863">
          <w:rPr>
            <w:rPrChange w:id="138" w:author="Scott Walker" w:date="2016-11-01T16:32:00Z">
              <w:rPr>
                <w:rStyle w:val="Hyperlink"/>
                <w:smallCaps w:val="0"/>
                <w:noProof/>
              </w:rPr>
            </w:rPrChange>
          </w:rPr>
          <w:delText>Transmitter</w:delText>
        </w:r>
        <w:r w:rsidDel="00524863">
          <w:rPr>
            <w:noProof/>
            <w:webHidden/>
          </w:rPr>
          <w:tab/>
          <w:delText>10</w:delText>
        </w:r>
      </w:del>
    </w:p>
    <w:p w:rsidR="004F3001" w:rsidDel="00524863" w:rsidRDefault="004F3001">
      <w:pPr>
        <w:pStyle w:val="TOC3"/>
        <w:tabs>
          <w:tab w:val="left" w:pos="1200"/>
          <w:tab w:val="right" w:leader="dot" w:pos="8990"/>
        </w:tabs>
        <w:rPr>
          <w:del w:id="139" w:author="Scott Walker" w:date="2016-11-01T16:32:00Z"/>
          <w:rFonts w:asciiTheme="minorHAnsi" w:eastAsiaTheme="minorEastAsia" w:hAnsiTheme="minorHAnsi" w:cstheme="minorBidi"/>
          <w:i w:val="0"/>
          <w:iCs w:val="0"/>
          <w:noProof/>
          <w:sz w:val="22"/>
          <w:szCs w:val="22"/>
        </w:rPr>
      </w:pPr>
      <w:del w:id="140" w:author="Scott Walker" w:date="2016-11-01T16:32:00Z">
        <w:r w:rsidRPr="00524863" w:rsidDel="00524863">
          <w:rPr>
            <w:rPrChange w:id="141" w:author="Scott Walker" w:date="2016-11-01T16:32:00Z">
              <w:rPr>
                <w:rStyle w:val="Hyperlink"/>
                <w:i w:val="0"/>
                <w:iCs w:val="0"/>
                <w:noProof/>
              </w:rPr>
            </w:rPrChange>
          </w:rPr>
          <w:delText>3.1.1.</w:delText>
        </w:r>
        <w:r w:rsidDel="00524863">
          <w:rPr>
            <w:rFonts w:asciiTheme="minorHAnsi" w:eastAsiaTheme="minorEastAsia" w:hAnsiTheme="minorHAnsi" w:cstheme="minorBidi"/>
            <w:i w:val="0"/>
            <w:iCs w:val="0"/>
            <w:noProof/>
            <w:sz w:val="22"/>
            <w:szCs w:val="22"/>
          </w:rPr>
          <w:tab/>
        </w:r>
        <w:r w:rsidRPr="00524863" w:rsidDel="00524863">
          <w:rPr>
            <w:rPrChange w:id="142" w:author="Scott Walker" w:date="2016-11-01T16:32:00Z">
              <w:rPr>
                <w:rStyle w:val="Hyperlink"/>
                <w:i w:val="0"/>
                <w:iCs w:val="0"/>
                <w:noProof/>
              </w:rPr>
            </w:rPrChange>
          </w:rPr>
          <w:delText>Transmit Packet Processor</w:delText>
        </w:r>
        <w:r w:rsidDel="00524863">
          <w:rPr>
            <w:noProof/>
            <w:webHidden/>
          </w:rPr>
          <w:tab/>
          <w:delText>10</w:delText>
        </w:r>
      </w:del>
    </w:p>
    <w:p w:rsidR="004F3001" w:rsidDel="00524863" w:rsidRDefault="004F3001">
      <w:pPr>
        <w:pStyle w:val="TOC3"/>
        <w:tabs>
          <w:tab w:val="left" w:pos="1200"/>
          <w:tab w:val="right" w:leader="dot" w:pos="8990"/>
        </w:tabs>
        <w:rPr>
          <w:del w:id="143" w:author="Scott Walker" w:date="2016-11-01T16:32:00Z"/>
          <w:rFonts w:asciiTheme="minorHAnsi" w:eastAsiaTheme="minorEastAsia" w:hAnsiTheme="minorHAnsi" w:cstheme="minorBidi"/>
          <w:i w:val="0"/>
          <w:iCs w:val="0"/>
          <w:noProof/>
          <w:sz w:val="22"/>
          <w:szCs w:val="22"/>
        </w:rPr>
      </w:pPr>
      <w:del w:id="144" w:author="Scott Walker" w:date="2016-11-01T16:32:00Z">
        <w:r w:rsidRPr="00524863" w:rsidDel="00524863">
          <w:rPr>
            <w:rPrChange w:id="145" w:author="Scott Walker" w:date="2016-11-01T16:32:00Z">
              <w:rPr>
                <w:rStyle w:val="Hyperlink"/>
                <w:i w:val="0"/>
                <w:iCs w:val="0"/>
                <w:noProof/>
              </w:rPr>
            </w:rPrChange>
          </w:rPr>
          <w:delText>3.1.2.</w:delText>
        </w:r>
        <w:r w:rsidDel="00524863">
          <w:rPr>
            <w:rFonts w:asciiTheme="minorHAnsi" w:eastAsiaTheme="minorEastAsia" w:hAnsiTheme="minorHAnsi" w:cstheme="minorBidi"/>
            <w:i w:val="0"/>
            <w:iCs w:val="0"/>
            <w:noProof/>
            <w:sz w:val="22"/>
            <w:szCs w:val="22"/>
          </w:rPr>
          <w:tab/>
        </w:r>
        <w:r w:rsidRPr="00524863" w:rsidDel="00524863">
          <w:rPr>
            <w:rPrChange w:id="146" w:author="Scott Walker" w:date="2016-11-01T16:32:00Z">
              <w:rPr>
                <w:rStyle w:val="Hyperlink"/>
                <w:i w:val="0"/>
                <w:iCs w:val="0"/>
                <w:noProof/>
              </w:rPr>
            </w:rPrChange>
          </w:rPr>
          <w:delText>Transmit AFE Interface</w:delText>
        </w:r>
        <w:r w:rsidDel="00524863">
          <w:rPr>
            <w:noProof/>
            <w:webHidden/>
          </w:rPr>
          <w:tab/>
          <w:delText>11</w:delText>
        </w:r>
      </w:del>
    </w:p>
    <w:p w:rsidR="004F3001" w:rsidDel="00524863" w:rsidRDefault="004F3001">
      <w:pPr>
        <w:pStyle w:val="TOC2"/>
        <w:tabs>
          <w:tab w:val="left" w:pos="800"/>
          <w:tab w:val="right" w:leader="dot" w:pos="8990"/>
        </w:tabs>
        <w:rPr>
          <w:del w:id="147" w:author="Scott Walker" w:date="2016-11-01T16:32:00Z"/>
          <w:rFonts w:asciiTheme="minorHAnsi" w:eastAsiaTheme="minorEastAsia" w:hAnsiTheme="minorHAnsi" w:cstheme="minorBidi"/>
          <w:smallCaps w:val="0"/>
          <w:noProof/>
          <w:sz w:val="22"/>
          <w:szCs w:val="22"/>
        </w:rPr>
      </w:pPr>
      <w:del w:id="148" w:author="Scott Walker" w:date="2016-11-01T16:32:00Z">
        <w:r w:rsidRPr="00524863" w:rsidDel="00524863">
          <w:rPr>
            <w:rPrChange w:id="149" w:author="Scott Walker" w:date="2016-11-01T16:32:00Z">
              <w:rPr>
                <w:rStyle w:val="Hyperlink"/>
                <w:smallCaps w:val="0"/>
                <w:noProof/>
              </w:rPr>
            </w:rPrChange>
          </w:rPr>
          <w:delText>3.1.</w:delText>
        </w:r>
        <w:r w:rsidDel="00524863">
          <w:rPr>
            <w:rFonts w:asciiTheme="minorHAnsi" w:eastAsiaTheme="minorEastAsia" w:hAnsiTheme="minorHAnsi" w:cstheme="minorBidi"/>
            <w:smallCaps w:val="0"/>
            <w:noProof/>
            <w:sz w:val="22"/>
            <w:szCs w:val="22"/>
          </w:rPr>
          <w:tab/>
        </w:r>
        <w:r w:rsidRPr="00524863" w:rsidDel="00524863">
          <w:rPr>
            <w:rPrChange w:id="150" w:author="Scott Walker" w:date="2016-11-01T16:32:00Z">
              <w:rPr>
                <w:rStyle w:val="Hyperlink"/>
                <w:smallCaps w:val="0"/>
                <w:noProof/>
              </w:rPr>
            </w:rPrChange>
          </w:rPr>
          <w:delText>Receiver</w:delText>
        </w:r>
        <w:r w:rsidDel="00524863">
          <w:rPr>
            <w:noProof/>
            <w:webHidden/>
          </w:rPr>
          <w:tab/>
          <w:delText>12</w:delText>
        </w:r>
      </w:del>
    </w:p>
    <w:p w:rsidR="004F3001" w:rsidDel="00524863" w:rsidRDefault="004F3001">
      <w:pPr>
        <w:pStyle w:val="TOC3"/>
        <w:tabs>
          <w:tab w:val="left" w:pos="1200"/>
          <w:tab w:val="right" w:leader="dot" w:pos="8990"/>
        </w:tabs>
        <w:rPr>
          <w:del w:id="151" w:author="Scott Walker" w:date="2016-11-01T16:32:00Z"/>
          <w:rFonts w:asciiTheme="minorHAnsi" w:eastAsiaTheme="minorEastAsia" w:hAnsiTheme="minorHAnsi" w:cstheme="minorBidi"/>
          <w:i w:val="0"/>
          <w:iCs w:val="0"/>
          <w:noProof/>
          <w:sz w:val="22"/>
          <w:szCs w:val="22"/>
        </w:rPr>
      </w:pPr>
      <w:del w:id="152" w:author="Scott Walker" w:date="2016-11-01T16:32:00Z">
        <w:r w:rsidRPr="00524863" w:rsidDel="00524863">
          <w:rPr>
            <w:rPrChange w:id="153" w:author="Scott Walker" w:date="2016-11-01T16:32:00Z">
              <w:rPr>
                <w:rStyle w:val="Hyperlink"/>
                <w:i w:val="0"/>
                <w:iCs w:val="0"/>
                <w:noProof/>
              </w:rPr>
            </w:rPrChange>
          </w:rPr>
          <w:delText>3.1.1.</w:delText>
        </w:r>
        <w:r w:rsidDel="00524863">
          <w:rPr>
            <w:rFonts w:asciiTheme="minorHAnsi" w:eastAsiaTheme="minorEastAsia" w:hAnsiTheme="minorHAnsi" w:cstheme="minorBidi"/>
            <w:i w:val="0"/>
            <w:iCs w:val="0"/>
            <w:noProof/>
            <w:sz w:val="22"/>
            <w:szCs w:val="22"/>
          </w:rPr>
          <w:tab/>
        </w:r>
        <w:r w:rsidRPr="00524863" w:rsidDel="00524863">
          <w:rPr>
            <w:rPrChange w:id="154" w:author="Scott Walker" w:date="2016-11-01T16:32:00Z">
              <w:rPr>
                <w:rStyle w:val="Hyperlink"/>
                <w:i w:val="0"/>
                <w:iCs w:val="0"/>
                <w:noProof/>
              </w:rPr>
            </w:rPrChange>
          </w:rPr>
          <w:delText>Receive AFE Interface</w:delText>
        </w:r>
        <w:r w:rsidDel="00524863">
          <w:rPr>
            <w:noProof/>
            <w:webHidden/>
          </w:rPr>
          <w:tab/>
          <w:delText>12</w:delText>
        </w:r>
      </w:del>
    </w:p>
    <w:p w:rsidR="004F3001" w:rsidDel="00524863" w:rsidRDefault="004F3001">
      <w:pPr>
        <w:pStyle w:val="TOC3"/>
        <w:tabs>
          <w:tab w:val="left" w:pos="1200"/>
          <w:tab w:val="right" w:leader="dot" w:pos="8990"/>
        </w:tabs>
        <w:rPr>
          <w:del w:id="155" w:author="Scott Walker" w:date="2016-11-01T16:32:00Z"/>
          <w:rFonts w:asciiTheme="minorHAnsi" w:eastAsiaTheme="minorEastAsia" w:hAnsiTheme="minorHAnsi" w:cstheme="minorBidi"/>
          <w:i w:val="0"/>
          <w:iCs w:val="0"/>
          <w:noProof/>
          <w:sz w:val="22"/>
          <w:szCs w:val="22"/>
        </w:rPr>
      </w:pPr>
      <w:del w:id="156" w:author="Scott Walker" w:date="2016-11-01T16:32:00Z">
        <w:r w:rsidRPr="00524863" w:rsidDel="00524863">
          <w:rPr>
            <w:rPrChange w:id="157" w:author="Scott Walker" w:date="2016-11-01T16:32:00Z">
              <w:rPr>
                <w:rStyle w:val="Hyperlink"/>
                <w:i w:val="0"/>
                <w:iCs w:val="0"/>
                <w:noProof/>
              </w:rPr>
            </w:rPrChange>
          </w:rPr>
          <w:delText>3.1.2.</w:delText>
        </w:r>
        <w:r w:rsidDel="00524863">
          <w:rPr>
            <w:rFonts w:asciiTheme="minorHAnsi" w:eastAsiaTheme="minorEastAsia" w:hAnsiTheme="minorHAnsi" w:cstheme="minorBidi"/>
            <w:i w:val="0"/>
            <w:iCs w:val="0"/>
            <w:noProof/>
            <w:sz w:val="22"/>
            <w:szCs w:val="22"/>
          </w:rPr>
          <w:tab/>
        </w:r>
        <w:r w:rsidRPr="00524863" w:rsidDel="00524863">
          <w:rPr>
            <w:rPrChange w:id="158" w:author="Scott Walker" w:date="2016-11-01T16:32:00Z">
              <w:rPr>
                <w:rStyle w:val="Hyperlink"/>
                <w:i w:val="0"/>
                <w:iCs w:val="0"/>
                <w:noProof/>
              </w:rPr>
            </w:rPrChange>
          </w:rPr>
          <w:delText>Receive Packet Processor</w:delText>
        </w:r>
        <w:r w:rsidDel="00524863">
          <w:rPr>
            <w:noProof/>
            <w:webHidden/>
          </w:rPr>
          <w:tab/>
          <w:delText>13</w:delText>
        </w:r>
      </w:del>
    </w:p>
    <w:p w:rsidR="004F3001" w:rsidDel="00524863" w:rsidRDefault="004F3001">
      <w:pPr>
        <w:pStyle w:val="TOC2"/>
        <w:tabs>
          <w:tab w:val="left" w:pos="800"/>
          <w:tab w:val="right" w:leader="dot" w:pos="8990"/>
        </w:tabs>
        <w:rPr>
          <w:del w:id="159" w:author="Scott Walker" w:date="2016-11-01T16:32:00Z"/>
          <w:rFonts w:asciiTheme="minorHAnsi" w:eastAsiaTheme="minorEastAsia" w:hAnsiTheme="minorHAnsi" w:cstheme="minorBidi"/>
          <w:smallCaps w:val="0"/>
          <w:noProof/>
          <w:sz w:val="22"/>
          <w:szCs w:val="22"/>
        </w:rPr>
      </w:pPr>
      <w:del w:id="160" w:author="Scott Walker" w:date="2016-11-01T16:32:00Z">
        <w:r w:rsidRPr="00524863" w:rsidDel="00524863">
          <w:rPr>
            <w:rPrChange w:id="161" w:author="Scott Walker" w:date="2016-11-01T16:32:00Z">
              <w:rPr>
                <w:rStyle w:val="Hyperlink"/>
                <w:smallCaps w:val="0"/>
                <w:noProof/>
              </w:rPr>
            </w:rPrChange>
          </w:rPr>
          <w:delText>3.2.</w:delText>
        </w:r>
        <w:r w:rsidDel="00524863">
          <w:rPr>
            <w:rFonts w:asciiTheme="minorHAnsi" w:eastAsiaTheme="minorEastAsia" w:hAnsiTheme="minorHAnsi" w:cstheme="minorBidi"/>
            <w:smallCaps w:val="0"/>
            <w:noProof/>
            <w:sz w:val="22"/>
            <w:szCs w:val="22"/>
          </w:rPr>
          <w:tab/>
        </w:r>
        <w:r w:rsidRPr="00524863" w:rsidDel="00524863">
          <w:rPr>
            <w:rPrChange w:id="162" w:author="Scott Walker" w:date="2016-11-01T16:32:00Z">
              <w:rPr>
                <w:rStyle w:val="Hyperlink"/>
                <w:smallCaps w:val="0"/>
                <w:noProof/>
              </w:rPr>
            </w:rPrChange>
          </w:rPr>
          <w:delText>Remote Programmability</w:delText>
        </w:r>
        <w:r w:rsidDel="00524863">
          <w:rPr>
            <w:noProof/>
            <w:webHidden/>
          </w:rPr>
          <w:tab/>
          <w:delText>14</w:delText>
        </w:r>
      </w:del>
    </w:p>
    <w:p w:rsidR="004F3001" w:rsidDel="00524863" w:rsidRDefault="004F3001">
      <w:pPr>
        <w:pStyle w:val="TOC2"/>
        <w:tabs>
          <w:tab w:val="left" w:pos="800"/>
          <w:tab w:val="right" w:leader="dot" w:pos="8990"/>
        </w:tabs>
        <w:rPr>
          <w:del w:id="163" w:author="Scott Walker" w:date="2016-11-01T16:32:00Z"/>
          <w:rFonts w:asciiTheme="minorHAnsi" w:eastAsiaTheme="minorEastAsia" w:hAnsiTheme="minorHAnsi" w:cstheme="minorBidi"/>
          <w:smallCaps w:val="0"/>
          <w:noProof/>
          <w:sz w:val="22"/>
          <w:szCs w:val="22"/>
        </w:rPr>
      </w:pPr>
      <w:del w:id="164" w:author="Scott Walker" w:date="2016-11-01T16:32:00Z">
        <w:r w:rsidRPr="00524863" w:rsidDel="00524863">
          <w:rPr>
            <w:rPrChange w:id="165" w:author="Scott Walker" w:date="2016-11-01T16:32:00Z">
              <w:rPr>
                <w:rStyle w:val="Hyperlink"/>
                <w:smallCaps w:val="0"/>
                <w:noProof/>
              </w:rPr>
            </w:rPrChange>
          </w:rPr>
          <w:delText>3.3.</w:delText>
        </w:r>
        <w:r w:rsidDel="00524863">
          <w:rPr>
            <w:rFonts w:asciiTheme="minorHAnsi" w:eastAsiaTheme="minorEastAsia" w:hAnsiTheme="minorHAnsi" w:cstheme="minorBidi"/>
            <w:smallCaps w:val="0"/>
            <w:noProof/>
            <w:sz w:val="22"/>
            <w:szCs w:val="22"/>
          </w:rPr>
          <w:tab/>
        </w:r>
        <w:r w:rsidRPr="00524863" w:rsidDel="00524863">
          <w:rPr>
            <w:rPrChange w:id="166" w:author="Scott Walker" w:date="2016-11-01T16:32:00Z">
              <w:rPr>
                <w:rStyle w:val="Hyperlink"/>
                <w:smallCaps w:val="0"/>
                <w:noProof/>
                <w:lang w:val="en"/>
              </w:rPr>
            </w:rPrChange>
          </w:rPr>
          <w:delText>Packet Definition – Physical Layer</w:delText>
        </w:r>
        <w:r w:rsidDel="00524863">
          <w:rPr>
            <w:noProof/>
            <w:webHidden/>
          </w:rPr>
          <w:tab/>
          <w:delText>15</w:delText>
        </w:r>
      </w:del>
    </w:p>
    <w:p w:rsidR="004F3001" w:rsidDel="00524863" w:rsidRDefault="004F3001">
      <w:pPr>
        <w:pStyle w:val="TOC2"/>
        <w:tabs>
          <w:tab w:val="left" w:pos="800"/>
          <w:tab w:val="right" w:leader="dot" w:pos="8990"/>
        </w:tabs>
        <w:rPr>
          <w:del w:id="167" w:author="Scott Walker" w:date="2016-11-01T16:32:00Z"/>
          <w:rFonts w:asciiTheme="minorHAnsi" w:eastAsiaTheme="minorEastAsia" w:hAnsiTheme="minorHAnsi" w:cstheme="minorBidi"/>
          <w:smallCaps w:val="0"/>
          <w:noProof/>
          <w:sz w:val="22"/>
          <w:szCs w:val="22"/>
        </w:rPr>
      </w:pPr>
      <w:del w:id="168" w:author="Scott Walker" w:date="2016-11-01T16:32:00Z">
        <w:r w:rsidRPr="00524863" w:rsidDel="00524863">
          <w:rPr>
            <w:rPrChange w:id="169" w:author="Scott Walker" w:date="2016-11-01T16:32:00Z">
              <w:rPr>
                <w:rStyle w:val="Hyperlink"/>
                <w:smallCaps w:val="0"/>
                <w:noProof/>
              </w:rPr>
            </w:rPrChange>
          </w:rPr>
          <w:delText>3.4.</w:delText>
        </w:r>
        <w:r w:rsidDel="00524863">
          <w:rPr>
            <w:rFonts w:asciiTheme="minorHAnsi" w:eastAsiaTheme="minorEastAsia" w:hAnsiTheme="minorHAnsi" w:cstheme="minorBidi"/>
            <w:smallCaps w:val="0"/>
            <w:noProof/>
            <w:sz w:val="22"/>
            <w:szCs w:val="22"/>
          </w:rPr>
          <w:tab/>
        </w:r>
        <w:r w:rsidRPr="00524863" w:rsidDel="00524863">
          <w:rPr>
            <w:rPrChange w:id="170" w:author="Scott Walker" w:date="2016-11-01T16:32:00Z">
              <w:rPr>
                <w:rStyle w:val="Hyperlink"/>
                <w:smallCaps w:val="0"/>
                <w:noProof/>
              </w:rPr>
            </w:rPrChange>
          </w:rPr>
          <w:delText>Packet Definition – Header</w:delText>
        </w:r>
        <w:r w:rsidDel="00524863">
          <w:rPr>
            <w:noProof/>
            <w:webHidden/>
          </w:rPr>
          <w:tab/>
          <w:delText>15</w:delText>
        </w:r>
      </w:del>
    </w:p>
    <w:p w:rsidR="004F3001" w:rsidDel="00524863" w:rsidRDefault="004F3001">
      <w:pPr>
        <w:pStyle w:val="TOC1"/>
        <w:tabs>
          <w:tab w:val="left" w:pos="400"/>
          <w:tab w:val="right" w:leader="dot" w:pos="8990"/>
        </w:tabs>
        <w:rPr>
          <w:del w:id="171" w:author="Scott Walker" w:date="2016-11-01T16:32:00Z"/>
          <w:rFonts w:asciiTheme="minorHAnsi" w:eastAsiaTheme="minorEastAsia" w:hAnsiTheme="minorHAnsi" w:cstheme="minorBidi"/>
          <w:b w:val="0"/>
          <w:bCs w:val="0"/>
          <w:caps w:val="0"/>
          <w:noProof/>
          <w:sz w:val="22"/>
          <w:szCs w:val="22"/>
        </w:rPr>
      </w:pPr>
      <w:del w:id="172" w:author="Scott Walker" w:date="2016-11-01T16:32:00Z">
        <w:r w:rsidRPr="00524863" w:rsidDel="00524863">
          <w:rPr>
            <w:rPrChange w:id="173" w:author="Scott Walker" w:date="2016-11-01T16:32:00Z">
              <w:rPr>
                <w:rStyle w:val="Hyperlink"/>
                <w:b w:val="0"/>
                <w:bCs w:val="0"/>
                <w:caps w:val="0"/>
                <w:noProof/>
                <w:lang w:val="en"/>
              </w:rPr>
            </w:rPrChange>
          </w:rPr>
          <w:delText>4.</w:delText>
        </w:r>
        <w:r w:rsidDel="00524863">
          <w:rPr>
            <w:rFonts w:asciiTheme="minorHAnsi" w:eastAsiaTheme="minorEastAsia" w:hAnsiTheme="minorHAnsi" w:cstheme="minorBidi"/>
            <w:b w:val="0"/>
            <w:bCs w:val="0"/>
            <w:caps w:val="0"/>
            <w:noProof/>
            <w:sz w:val="22"/>
            <w:szCs w:val="22"/>
          </w:rPr>
          <w:tab/>
        </w:r>
        <w:r w:rsidRPr="00524863" w:rsidDel="00524863">
          <w:rPr>
            <w:rPrChange w:id="174" w:author="Scott Walker" w:date="2016-11-01T16:32:00Z">
              <w:rPr>
                <w:rStyle w:val="Hyperlink"/>
                <w:b w:val="0"/>
                <w:bCs w:val="0"/>
                <w:caps w:val="0"/>
                <w:noProof/>
                <w:lang w:val="en"/>
              </w:rPr>
            </w:rPrChange>
          </w:rPr>
          <w:delText>FPGA Software Interface</w:delText>
        </w:r>
        <w:r w:rsidDel="00524863">
          <w:rPr>
            <w:noProof/>
            <w:webHidden/>
          </w:rPr>
          <w:tab/>
          <w:delText>16</w:delText>
        </w:r>
      </w:del>
    </w:p>
    <w:p w:rsidR="004F3001" w:rsidDel="00524863" w:rsidRDefault="004F3001">
      <w:pPr>
        <w:pStyle w:val="TOC2"/>
        <w:tabs>
          <w:tab w:val="left" w:pos="800"/>
          <w:tab w:val="right" w:leader="dot" w:pos="8990"/>
        </w:tabs>
        <w:rPr>
          <w:del w:id="175" w:author="Scott Walker" w:date="2016-11-01T16:32:00Z"/>
          <w:rFonts w:asciiTheme="minorHAnsi" w:eastAsiaTheme="minorEastAsia" w:hAnsiTheme="minorHAnsi" w:cstheme="minorBidi"/>
          <w:smallCaps w:val="0"/>
          <w:noProof/>
          <w:sz w:val="22"/>
          <w:szCs w:val="22"/>
        </w:rPr>
      </w:pPr>
      <w:del w:id="176" w:author="Scott Walker" w:date="2016-11-01T16:32:00Z">
        <w:r w:rsidRPr="00524863" w:rsidDel="00524863">
          <w:rPr>
            <w:rPrChange w:id="177" w:author="Scott Walker" w:date="2016-11-01T16:32:00Z">
              <w:rPr>
                <w:rStyle w:val="Hyperlink"/>
                <w:smallCaps w:val="0"/>
                <w:noProof/>
                <w:lang w:val="en"/>
              </w:rPr>
            </w:rPrChange>
          </w:rPr>
          <w:delText>4.1.</w:delText>
        </w:r>
        <w:r w:rsidDel="00524863">
          <w:rPr>
            <w:rFonts w:asciiTheme="minorHAnsi" w:eastAsiaTheme="minorEastAsia" w:hAnsiTheme="minorHAnsi" w:cstheme="minorBidi"/>
            <w:smallCaps w:val="0"/>
            <w:noProof/>
            <w:sz w:val="22"/>
            <w:szCs w:val="22"/>
          </w:rPr>
          <w:tab/>
        </w:r>
        <w:r w:rsidRPr="00524863" w:rsidDel="00524863">
          <w:rPr>
            <w:rPrChange w:id="178" w:author="Scott Walker" w:date="2016-11-01T16:32:00Z">
              <w:rPr>
                <w:rStyle w:val="Hyperlink"/>
                <w:smallCaps w:val="0"/>
                <w:noProof/>
              </w:rPr>
            </w:rPrChange>
          </w:rPr>
          <w:delText>Memory Map</w:delText>
        </w:r>
        <w:r w:rsidDel="00524863">
          <w:rPr>
            <w:noProof/>
            <w:webHidden/>
          </w:rPr>
          <w:tab/>
          <w:delText>16</w:delText>
        </w:r>
      </w:del>
    </w:p>
    <w:p w:rsidR="004F3001" w:rsidDel="00524863" w:rsidRDefault="004F3001">
      <w:pPr>
        <w:pStyle w:val="TOC2"/>
        <w:tabs>
          <w:tab w:val="left" w:pos="800"/>
          <w:tab w:val="right" w:leader="dot" w:pos="8990"/>
        </w:tabs>
        <w:rPr>
          <w:del w:id="179" w:author="Scott Walker" w:date="2016-11-01T16:32:00Z"/>
          <w:rFonts w:asciiTheme="minorHAnsi" w:eastAsiaTheme="minorEastAsia" w:hAnsiTheme="minorHAnsi" w:cstheme="minorBidi"/>
          <w:smallCaps w:val="0"/>
          <w:noProof/>
          <w:sz w:val="22"/>
          <w:szCs w:val="22"/>
        </w:rPr>
      </w:pPr>
      <w:del w:id="180" w:author="Scott Walker" w:date="2016-11-01T16:32:00Z">
        <w:r w:rsidRPr="00524863" w:rsidDel="00524863">
          <w:rPr>
            <w:rPrChange w:id="181" w:author="Scott Walker" w:date="2016-11-01T16:32:00Z">
              <w:rPr>
                <w:rStyle w:val="Hyperlink"/>
                <w:smallCaps w:val="0"/>
                <w:noProof/>
              </w:rPr>
            </w:rPrChange>
          </w:rPr>
          <w:delText>4.2.</w:delText>
        </w:r>
        <w:r w:rsidDel="00524863">
          <w:rPr>
            <w:rFonts w:asciiTheme="minorHAnsi" w:eastAsiaTheme="minorEastAsia" w:hAnsiTheme="minorHAnsi" w:cstheme="minorBidi"/>
            <w:smallCaps w:val="0"/>
            <w:noProof/>
            <w:sz w:val="22"/>
            <w:szCs w:val="22"/>
          </w:rPr>
          <w:tab/>
        </w:r>
        <w:r w:rsidRPr="00524863" w:rsidDel="00524863">
          <w:rPr>
            <w:rPrChange w:id="182" w:author="Scott Walker" w:date="2016-11-01T16:32:00Z">
              <w:rPr>
                <w:rStyle w:val="Hyperlink"/>
                <w:smallCaps w:val="0"/>
                <w:noProof/>
              </w:rPr>
            </w:rPrChange>
          </w:rPr>
          <w:delText>Initialization</w:delText>
        </w:r>
        <w:r w:rsidDel="00524863">
          <w:rPr>
            <w:noProof/>
            <w:webHidden/>
          </w:rPr>
          <w:tab/>
          <w:delText>17</w:delText>
        </w:r>
      </w:del>
    </w:p>
    <w:p w:rsidR="004F3001" w:rsidDel="00524863" w:rsidRDefault="004F3001">
      <w:pPr>
        <w:pStyle w:val="TOC2"/>
        <w:tabs>
          <w:tab w:val="left" w:pos="800"/>
          <w:tab w:val="right" w:leader="dot" w:pos="8990"/>
        </w:tabs>
        <w:rPr>
          <w:del w:id="183" w:author="Scott Walker" w:date="2016-11-01T16:32:00Z"/>
          <w:rFonts w:asciiTheme="minorHAnsi" w:eastAsiaTheme="minorEastAsia" w:hAnsiTheme="minorHAnsi" w:cstheme="minorBidi"/>
          <w:smallCaps w:val="0"/>
          <w:noProof/>
          <w:sz w:val="22"/>
          <w:szCs w:val="22"/>
        </w:rPr>
      </w:pPr>
      <w:del w:id="184" w:author="Scott Walker" w:date="2016-11-01T16:32:00Z">
        <w:r w:rsidRPr="00524863" w:rsidDel="00524863">
          <w:rPr>
            <w:rPrChange w:id="185" w:author="Scott Walker" w:date="2016-11-01T16:32:00Z">
              <w:rPr>
                <w:rStyle w:val="Hyperlink"/>
                <w:smallCaps w:val="0"/>
                <w:noProof/>
                <w:lang w:val="en"/>
              </w:rPr>
            </w:rPrChange>
          </w:rPr>
          <w:delText>4.3.</w:delText>
        </w:r>
        <w:r w:rsidDel="00524863">
          <w:rPr>
            <w:rFonts w:asciiTheme="minorHAnsi" w:eastAsiaTheme="minorEastAsia" w:hAnsiTheme="minorHAnsi" w:cstheme="minorBidi"/>
            <w:smallCaps w:val="0"/>
            <w:noProof/>
            <w:sz w:val="22"/>
            <w:szCs w:val="22"/>
          </w:rPr>
          <w:tab/>
        </w:r>
        <w:r w:rsidRPr="00524863" w:rsidDel="00524863">
          <w:rPr>
            <w:rPrChange w:id="186" w:author="Scott Walker" w:date="2016-11-01T16:32:00Z">
              <w:rPr>
                <w:rStyle w:val="Hyperlink"/>
                <w:smallCaps w:val="0"/>
                <w:noProof/>
              </w:rPr>
            </w:rPrChange>
          </w:rPr>
          <w:delText>Interrupts</w:delText>
        </w:r>
        <w:r w:rsidDel="00524863">
          <w:rPr>
            <w:noProof/>
            <w:webHidden/>
          </w:rPr>
          <w:tab/>
          <w:delText>17</w:delText>
        </w:r>
      </w:del>
    </w:p>
    <w:p w:rsidR="004F3001" w:rsidDel="00524863" w:rsidRDefault="004F3001">
      <w:pPr>
        <w:pStyle w:val="TOC2"/>
        <w:tabs>
          <w:tab w:val="left" w:pos="800"/>
          <w:tab w:val="right" w:leader="dot" w:pos="8990"/>
        </w:tabs>
        <w:rPr>
          <w:del w:id="187" w:author="Scott Walker" w:date="2016-11-01T16:32:00Z"/>
          <w:rFonts w:asciiTheme="minorHAnsi" w:eastAsiaTheme="minorEastAsia" w:hAnsiTheme="minorHAnsi" w:cstheme="minorBidi"/>
          <w:smallCaps w:val="0"/>
          <w:noProof/>
          <w:sz w:val="22"/>
          <w:szCs w:val="22"/>
        </w:rPr>
      </w:pPr>
      <w:del w:id="188" w:author="Scott Walker" w:date="2016-11-01T16:32:00Z">
        <w:r w:rsidRPr="00524863" w:rsidDel="00524863">
          <w:rPr>
            <w:rPrChange w:id="189" w:author="Scott Walker" w:date="2016-11-01T16:32:00Z">
              <w:rPr>
                <w:rStyle w:val="Hyperlink"/>
                <w:smallCaps w:val="0"/>
                <w:noProof/>
                <w:lang w:val="en"/>
              </w:rPr>
            </w:rPrChange>
          </w:rPr>
          <w:delText>4.4.</w:delText>
        </w:r>
        <w:r w:rsidDel="00524863">
          <w:rPr>
            <w:rFonts w:asciiTheme="minorHAnsi" w:eastAsiaTheme="minorEastAsia" w:hAnsiTheme="minorHAnsi" w:cstheme="minorBidi"/>
            <w:smallCaps w:val="0"/>
            <w:noProof/>
            <w:sz w:val="22"/>
            <w:szCs w:val="22"/>
          </w:rPr>
          <w:tab/>
        </w:r>
        <w:r w:rsidRPr="00524863" w:rsidDel="00524863">
          <w:rPr>
            <w:rPrChange w:id="190" w:author="Scott Walker" w:date="2016-11-01T16:32:00Z">
              <w:rPr>
                <w:rStyle w:val="Hyperlink"/>
                <w:smallCaps w:val="0"/>
                <w:noProof/>
              </w:rPr>
            </w:rPrChange>
          </w:rPr>
          <w:delText>Register Definitions</w:delText>
        </w:r>
        <w:r w:rsidDel="00524863">
          <w:rPr>
            <w:noProof/>
            <w:webHidden/>
          </w:rPr>
          <w:tab/>
          <w:delText>18</w:delText>
        </w:r>
      </w:del>
    </w:p>
    <w:p w:rsidR="004F3001" w:rsidDel="00524863" w:rsidRDefault="004F3001">
      <w:pPr>
        <w:pStyle w:val="TOC3"/>
        <w:tabs>
          <w:tab w:val="left" w:pos="1200"/>
          <w:tab w:val="right" w:leader="dot" w:pos="8990"/>
        </w:tabs>
        <w:rPr>
          <w:del w:id="191" w:author="Scott Walker" w:date="2016-11-01T16:32:00Z"/>
          <w:rFonts w:asciiTheme="minorHAnsi" w:eastAsiaTheme="minorEastAsia" w:hAnsiTheme="minorHAnsi" w:cstheme="minorBidi"/>
          <w:i w:val="0"/>
          <w:iCs w:val="0"/>
          <w:noProof/>
          <w:sz w:val="22"/>
          <w:szCs w:val="22"/>
        </w:rPr>
      </w:pPr>
      <w:del w:id="192" w:author="Scott Walker" w:date="2016-11-01T16:32:00Z">
        <w:r w:rsidRPr="00524863" w:rsidDel="00524863">
          <w:rPr>
            <w:rPrChange w:id="193" w:author="Scott Walker" w:date="2016-11-01T16:32:00Z">
              <w:rPr>
                <w:rStyle w:val="Hyperlink"/>
                <w:i w:val="0"/>
                <w:iCs w:val="0"/>
                <w:noProof/>
                <w:lang w:val="en"/>
              </w:rPr>
            </w:rPrChange>
          </w:rPr>
          <w:delText>4.4.1.</w:delText>
        </w:r>
        <w:r w:rsidDel="00524863">
          <w:rPr>
            <w:rFonts w:asciiTheme="minorHAnsi" w:eastAsiaTheme="minorEastAsia" w:hAnsiTheme="minorHAnsi" w:cstheme="minorBidi"/>
            <w:i w:val="0"/>
            <w:iCs w:val="0"/>
            <w:noProof/>
            <w:sz w:val="22"/>
            <w:szCs w:val="22"/>
          </w:rPr>
          <w:tab/>
        </w:r>
        <w:r w:rsidRPr="00524863" w:rsidDel="00524863">
          <w:rPr>
            <w:rPrChange w:id="194" w:author="Scott Walker" w:date="2016-11-01T16:32:00Z">
              <w:rPr>
                <w:rStyle w:val="Hyperlink"/>
                <w:i w:val="0"/>
                <w:iCs w:val="0"/>
                <w:noProof/>
              </w:rPr>
            </w:rPrChange>
          </w:rPr>
          <w:delText>Control Register</w:delText>
        </w:r>
        <w:r w:rsidDel="00524863">
          <w:rPr>
            <w:noProof/>
            <w:webHidden/>
          </w:rPr>
          <w:tab/>
          <w:delText>18</w:delText>
        </w:r>
      </w:del>
    </w:p>
    <w:p w:rsidR="004F3001" w:rsidDel="00524863" w:rsidRDefault="004F3001">
      <w:pPr>
        <w:pStyle w:val="TOC3"/>
        <w:tabs>
          <w:tab w:val="left" w:pos="1200"/>
          <w:tab w:val="right" w:leader="dot" w:pos="8990"/>
        </w:tabs>
        <w:rPr>
          <w:del w:id="195" w:author="Scott Walker" w:date="2016-11-01T16:32:00Z"/>
          <w:rFonts w:asciiTheme="minorHAnsi" w:eastAsiaTheme="minorEastAsia" w:hAnsiTheme="minorHAnsi" w:cstheme="minorBidi"/>
          <w:i w:val="0"/>
          <w:iCs w:val="0"/>
          <w:noProof/>
          <w:sz w:val="22"/>
          <w:szCs w:val="22"/>
        </w:rPr>
      </w:pPr>
      <w:del w:id="196" w:author="Scott Walker" w:date="2016-11-01T16:32:00Z">
        <w:r w:rsidRPr="00524863" w:rsidDel="00524863">
          <w:rPr>
            <w:rPrChange w:id="197" w:author="Scott Walker" w:date="2016-11-01T16:32:00Z">
              <w:rPr>
                <w:rStyle w:val="Hyperlink"/>
                <w:i w:val="0"/>
                <w:iCs w:val="0"/>
                <w:noProof/>
                <w:lang w:val="en"/>
              </w:rPr>
            </w:rPrChange>
          </w:rPr>
          <w:delText>4.4.2.</w:delText>
        </w:r>
        <w:r w:rsidDel="00524863">
          <w:rPr>
            <w:rFonts w:asciiTheme="minorHAnsi" w:eastAsiaTheme="minorEastAsia" w:hAnsiTheme="minorHAnsi" w:cstheme="minorBidi"/>
            <w:i w:val="0"/>
            <w:iCs w:val="0"/>
            <w:noProof/>
            <w:sz w:val="22"/>
            <w:szCs w:val="22"/>
          </w:rPr>
          <w:tab/>
        </w:r>
        <w:r w:rsidRPr="00524863" w:rsidDel="00524863">
          <w:rPr>
            <w:rPrChange w:id="198" w:author="Scott Walker" w:date="2016-11-01T16:32:00Z">
              <w:rPr>
                <w:rStyle w:val="Hyperlink"/>
                <w:i w:val="0"/>
                <w:iCs w:val="0"/>
                <w:noProof/>
              </w:rPr>
            </w:rPrChange>
          </w:rPr>
          <w:delText>Interrupt Register</w:delText>
        </w:r>
        <w:r w:rsidDel="00524863">
          <w:rPr>
            <w:noProof/>
            <w:webHidden/>
          </w:rPr>
          <w:tab/>
          <w:delText>19</w:delText>
        </w:r>
      </w:del>
    </w:p>
    <w:p w:rsidR="004F3001" w:rsidDel="00524863" w:rsidRDefault="004F3001">
      <w:pPr>
        <w:pStyle w:val="TOC3"/>
        <w:tabs>
          <w:tab w:val="left" w:pos="1200"/>
          <w:tab w:val="right" w:leader="dot" w:pos="8990"/>
        </w:tabs>
        <w:rPr>
          <w:del w:id="199" w:author="Scott Walker" w:date="2016-11-01T16:32:00Z"/>
          <w:rFonts w:asciiTheme="minorHAnsi" w:eastAsiaTheme="minorEastAsia" w:hAnsiTheme="minorHAnsi" w:cstheme="minorBidi"/>
          <w:i w:val="0"/>
          <w:iCs w:val="0"/>
          <w:noProof/>
          <w:sz w:val="22"/>
          <w:szCs w:val="22"/>
        </w:rPr>
      </w:pPr>
      <w:del w:id="200" w:author="Scott Walker" w:date="2016-11-01T16:32:00Z">
        <w:r w:rsidRPr="00524863" w:rsidDel="00524863">
          <w:rPr>
            <w:rPrChange w:id="201" w:author="Scott Walker" w:date="2016-11-01T16:32:00Z">
              <w:rPr>
                <w:rStyle w:val="Hyperlink"/>
                <w:i w:val="0"/>
                <w:iCs w:val="0"/>
                <w:noProof/>
                <w:lang w:val="en"/>
              </w:rPr>
            </w:rPrChange>
          </w:rPr>
          <w:delText>4.4.3.</w:delText>
        </w:r>
        <w:r w:rsidDel="00524863">
          <w:rPr>
            <w:rFonts w:asciiTheme="minorHAnsi" w:eastAsiaTheme="minorEastAsia" w:hAnsiTheme="minorHAnsi" w:cstheme="minorBidi"/>
            <w:i w:val="0"/>
            <w:iCs w:val="0"/>
            <w:noProof/>
            <w:sz w:val="22"/>
            <w:szCs w:val="22"/>
          </w:rPr>
          <w:tab/>
        </w:r>
        <w:r w:rsidRPr="00524863" w:rsidDel="00524863">
          <w:rPr>
            <w:rPrChange w:id="202" w:author="Scott Walker" w:date="2016-11-01T16:32:00Z">
              <w:rPr>
                <w:rStyle w:val="Hyperlink"/>
                <w:i w:val="0"/>
                <w:iCs w:val="0"/>
                <w:noProof/>
              </w:rPr>
            </w:rPrChange>
          </w:rPr>
          <w:delText>Interrupt Mask Register</w:delText>
        </w:r>
        <w:r w:rsidDel="00524863">
          <w:rPr>
            <w:noProof/>
            <w:webHidden/>
          </w:rPr>
          <w:tab/>
          <w:delText>20</w:delText>
        </w:r>
      </w:del>
    </w:p>
    <w:p w:rsidR="004F3001" w:rsidDel="00524863" w:rsidRDefault="004F3001">
      <w:pPr>
        <w:pStyle w:val="TOC3"/>
        <w:tabs>
          <w:tab w:val="left" w:pos="1200"/>
          <w:tab w:val="right" w:leader="dot" w:pos="8990"/>
        </w:tabs>
        <w:rPr>
          <w:del w:id="203" w:author="Scott Walker" w:date="2016-11-01T16:32:00Z"/>
          <w:rFonts w:asciiTheme="minorHAnsi" w:eastAsiaTheme="minorEastAsia" w:hAnsiTheme="minorHAnsi" w:cstheme="minorBidi"/>
          <w:i w:val="0"/>
          <w:iCs w:val="0"/>
          <w:noProof/>
          <w:sz w:val="22"/>
          <w:szCs w:val="22"/>
        </w:rPr>
      </w:pPr>
      <w:del w:id="204" w:author="Scott Walker" w:date="2016-11-01T16:32:00Z">
        <w:r w:rsidRPr="00524863" w:rsidDel="00524863">
          <w:rPr>
            <w:rPrChange w:id="205" w:author="Scott Walker" w:date="2016-11-01T16:32:00Z">
              <w:rPr>
                <w:rStyle w:val="Hyperlink"/>
                <w:i w:val="0"/>
                <w:iCs w:val="0"/>
                <w:noProof/>
                <w:lang w:val="en"/>
              </w:rPr>
            </w:rPrChange>
          </w:rPr>
          <w:delText>4.4.4.</w:delText>
        </w:r>
        <w:r w:rsidDel="00524863">
          <w:rPr>
            <w:rFonts w:asciiTheme="minorHAnsi" w:eastAsiaTheme="minorEastAsia" w:hAnsiTheme="minorHAnsi" w:cstheme="minorBidi"/>
            <w:i w:val="0"/>
            <w:iCs w:val="0"/>
            <w:noProof/>
            <w:sz w:val="22"/>
            <w:szCs w:val="22"/>
          </w:rPr>
          <w:tab/>
        </w:r>
        <w:r w:rsidRPr="00524863" w:rsidDel="00524863">
          <w:rPr>
            <w:rPrChange w:id="206" w:author="Scott Walker" w:date="2016-11-01T16:32:00Z">
              <w:rPr>
                <w:rStyle w:val="Hyperlink"/>
                <w:i w:val="0"/>
                <w:iCs w:val="0"/>
                <w:noProof/>
              </w:rPr>
            </w:rPrChange>
          </w:rPr>
          <w:delText>Status Register</w:delText>
        </w:r>
        <w:r w:rsidDel="00524863">
          <w:rPr>
            <w:noProof/>
            <w:webHidden/>
          </w:rPr>
          <w:tab/>
          <w:delText>21</w:delText>
        </w:r>
      </w:del>
    </w:p>
    <w:p w:rsidR="004F3001" w:rsidDel="00524863" w:rsidRDefault="004F3001">
      <w:pPr>
        <w:pStyle w:val="TOC3"/>
        <w:tabs>
          <w:tab w:val="left" w:pos="1200"/>
          <w:tab w:val="right" w:leader="dot" w:pos="8990"/>
        </w:tabs>
        <w:rPr>
          <w:del w:id="207" w:author="Scott Walker" w:date="2016-11-01T16:32:00Z"/>
          <w:rFonts w:asciiTheme="minorHAnsi" w:eastAsiaTheme="minorEastAsia" w:hAnsiTheme="minorHAnsi" w:cstheme="minorBidi"/>
          <w:i w:val="0"/>
          <w:iCs w:val="0"/>
          <w:noProof/>
          <w:sz w:val="22"/>
          <w:szCs w:val="22"/>
        </w:rPr>
      </w:pPr>
      <w:del w:id="208" w:author="Scott Walker" w:date="2016-11-01T16:32:00Z">
        <w:r w:rsidRPr="00524863" w:rsidDel="00524863">
          <w:rPr>
            <w:rPrChange w:id="209" w:author="Scott Walker" w:date="2016-11-01T16:32:00Z">
              <w:rPr>
                <w:rStyle w:val="Hyperlink"/>
                <w:i w:val="0"/>
                <w:iCs w:val="0"/>
                <w:noProof/>
                <w:lang w:val="en"/>
              </w:rPr>
            </w:rPrChange>
          </w:rPr>
          <w:delText>4.4.5.</w:delText>
        </w:r>
        <w:r w:rsidDel="00524863">
          <w:rPr>
            <w:rFonts w:asciiTheme="minorHAnsi" w:eastAsiaTheme="minorEastAsia" w:hAnsiTheme="minorHAnsi" w:cstheme="minorBidi"/>
            <w:i w:val="0"/>
            <w:iCs w:val="0"/>
            <w:noProof/>
            <w:sz w:val="22"/>
            <w:szCs w:val="22"/>
          </w:rPr>
          <w:tab/>
        </w:r>
        <w:r w:rsidRPr="00524863" w:rsidDel="00524863">
          <w:rPr>
            <w:rPrChange w:id="210" w:author="Scott Walker" w:date="2016-11-01T16:32:00Z">
              <w:rPr>
                <w:rStyle w:val="Hyperlink"/>
                <w:i w:val="0"/>
                <w:iCs w:val="0"/>
                <w:noProof/>
              </w:rPr>
            </w:rPrChange>
          </w:rPr>
          <w:delText>Address Register High</w:delText>
        </w:r>
        <w:r w:rsidDel="00524863">
          <w:rPr>
            <w:noProof/>
            <w:webHidden/>
          </w:rPr>
          <w:tab/>
          <w:delText>22</w:delText>
        </w:r>
      </w:del>
    </w:p>
    <w:p w:rsidR="004F3001" w:rsidDel="00524863" w:rsidRDefault="004F3001">
      <w:pPr>
        <w:pStyle w:val="TOC3"/>
        <w:tabs>
          <w:tab w:val="left" w:pos="1200"/>
          <w:tab w:val="right" w:leader="dot" w:pos="8990"/>
        </w:tabs>
        <w:rPr>
          <w:del w:id="211" w:author="Scott Walker" w:date="2016-11-01T16:32:00Z"/>
          <w:rFonts w:asciiTheme="minorHAnsi" w:eastAsiaTheme="minorEastAsia" w:hAnsiTheme="minorHAnsi" w:cstheme="minorBidi"/>
          <w:i w:val="0"/>
          <w:iCs w:val="0"/>
          <w:noProof/>
          <w:sz w:val="22"/>
          <w:szCs w:val="22"/>
        </w:rPr>
      </w:pPr>
      <w:del w:id="212" w:author="Scott Walker" w:date="2016-11-01T16:32:00Z">
        <w:r w:rsidRPr="00524863" w:rsidDel="00524863">
          <w:rPr>
            <w:rPrChange w:id="213" w:author="Scott Walker" w:date="2016-11-01T16:32:00Z">
              <w:rPr>
                <w:rStyle w:val="Hyperlink"/>
                <w:i w:val="0"/>
                <w:iCs w:val="0"/>
                <w:noProof/>
                <w:lang w:val="en"/>
              </w:rPr>
            </w:rPrChange>
          </w:rPr>
          <w:delText>4.4.6.</w:delText>
        </w:r>
        <w:r w:rsidDel="00524863">
          <w:rPr>
            <w:rFonts w:asciiTheme="minorHAnsi" w:eastAsiaTheme="minorEastAsia" w:hAnsiTheme="minorHAnsi" w:cstheme="minorBidi"/>
            <w:i w:val="0"/>
            <w:iCs w:val="0"/>
            <w:noProof/>
            <w:sz w:val="22"/>
            <w:szCs w:val="22"/>
          </w:rPr>
          <w:tab/>
        </w:r>
        <w:r w:rsidRPr="00524863" w:rsidDel="00524863">
          <w:rPr>
            <w:rPrChange w:id="214" w:author="Scott Walker" w:date="2016-11-01T16:32:00Z">
              <w:rPr>
                <w:rStyle w:val="Hyperlink"/>
                <w:i w:val="0"/>
                <w:iCs w:val="0"/>
                <w:noProof/>
              </w:rPr>
            </w:rPrChange>
          </w:rPr>
          <w:delText>Address Register Low</w:delText>
        </w:r>
        <w:r w:rsidDel="00524863">
          <w:rPr>
            <w:noProof/>
            <w:webHidden/>
          </w:rPr>
          <w:tab/>
          <w:delText>22</w:delText>
        </w:r>
      </w:del>
    </w:p>
    <w:p w:rsidR="004F3001" w:rsidDel="00524863" w:rsidRDefault="004F3001">
      <w:pPr>
        <w:pStyle w:val="TOC2"/>
        <w:tabs>
          <w:tab w:val="left" w:pos="800"/>
          <w:tab w:val="right" w:leader="dot" w:pos="8990"/>
        </w:tabs>
        <w:rPr>
          <w:del w:id="215" w:author="Scott Walker" w:date="2016-11-01T16:32:00Z"/>
          <w:rFonts w:asciiTheme="minorHAnsi" w:eastAsiaTheme="minorEastAsia" w:hAnsiTheme="minorHAnsi" w:cstheme="minorBidi"/>
          <w:smallCaps w:val="0"/>
          <w:noProof/>
          <w:sz w:val="22"/>
          <w:szCs w:val="22"/>
        </w:rPr>
      </w:pPr>
      <w:del w:id="216" w:author="Scott Walker" w:date="2016-11-01T16:32:00Z">
        <w:r w:rsidRPr="00524863" w:rsidDel="00524863">
          <w:rPr>
            <w:rPrChange w:id="217" w:author="Scott Walker" w:date="2016-11-01T16:32:00Z">
              <w:rPr>
                <w:rStyle w:val="Hyperlink"/>
                <w:smallCaps w:val="0"/>
                <w:noProof/>
                <w:lang w:val="en"/>
              </w:rPr>
            </w:rPrChange>
          </w:rPr>
          <w:delText>4.1.</w:delText>
        </w:r>
        <w:r w:rsidDel="00524863">
          <w:rPr>
            <w:rFonts w:asciiTheme="minorHAnsi" w:eastAsiaTheme="minorEastAsia" w:hAnsiTheme="minorHAnsi" w:cstheme="minorBidi"/>
            <w:smallCaps w:val="0"/>
            <w:noProof/>
            <w:sz w:val="22"/>
            <w:szCs w:val="22"/>
          </w:rPr>
          <w:tab/>
        </w:r>
        <w:r w:rsidRPr="00524863" w:rsidDel="00524863">
          <w:rPr>
            <w:rPrChange w:id="218" w:author="Scott Walker" w:date="2016-11-01T16:32:00Z">
              <w:rPr>
                <w:rStyle w:val="Hyperlink"/>
                <w:smallCaps w:val="0"/>
                <w:noProof/>
              </w:rPr>
            </w:rPrChange>
          </w:rPr>
          <w:delText>Application Specific Registers</w:delText>
        </w:r>
        <w:r w:rsidDel="00524863">
          <w:rPr>
            <w:noProof/>
            <w:webHidden/>
          </w:rPr>
          <w:tab/>
          <w:delText>24</w:delText>
        </w:r>
      </w:del>
    </w:p>
    <w:p w:rsidR="004F3001" w:rsidDel="00524863" w:rsidRDefault="004F3001">
      <w:pPr>
        <w:pStyle w:val="TOC3"/>
        <w:tabs>
          <w:tab w:val="left" w:pos="1200"/>
          <w:tab w:val="right" w:leader="dot" w:pos="8990"/>
        </w:tabs>
        <w:rPr>
          <w:del w:id="219" w:author="Scott Walker" w:date="2016-11-01T16:32:00Z"/>
          <w:rFonts w:asciiTheme="minorHAnsi" w:eastAsiaTheme="minorEastAsia" w:hAnsiTheme="minorHAnsi" w:cstheme="minorBidi"/>
          <w:i w:val="0"/>
          <w:iCs w:val="0"/>
          <w:noProof/>
          <w:sz w:val="22"/>
          <w:szCs w:val="22"/>
        </w:rPr>
      </w:pPr>
      <w:del w:id="220" w:author="Scott Walker" w:date="2016-11-01T16:32:00Z">
        <w:r w:rsidRPr="00524863" w:rsidDel="00524863">
          <w:rPr>
            <w:rPrChange w:id="221" w:author="Scott Walker" w:date="2016-11-01T16:32:00Z">
              <w:rPr>
                <w:rStyle w:val="Hyperlink"/>
                <w:i w:val="0"/>
                <w:iCs w:val="0"/>
                <w:noProof/>
                <w:lang w:val="en"/>
              </w:rPr>
            </w:rPrChange>
          </w:rPr>
          <w:delText>4.1.1.</w:delText>
        </w:r>
        <w:r w:rsidDel="00524863">
          <w:rPr>
            <w:rFonts w:asciiTheme="minorHAnsi" w:eastAsiaTheme="minorEastAsia" w:hAnsiTheme="minorHAnsi" w:cstheme="minorBidi"/>
            <w:i w:val="0"/>
            <w:iCs w:val="0"/>
            <w:noProof/>
            <w:sz w:val="22"/>
            <w:szCs w:val="22"/>
          </w:rPr>
          <w:tab/>
        </w:r>
        <w:r w:rsidRPr="00524863" w:rsidDel="00524863">
          <w:rPr>
            <w:rPrChange w:id="222" w:author="Scott Walker" w:date="2016-11-01T16:32:00Z">
              <w:rPr>
                <w:rStyle w:val="Hyperlink"/>
                <w:i w:val="0"/>
                <w:iCs w:val="0"/>
                <w:noProof/>
                <w:lang w:val="en"/>
              </w:rPr>
            </w:rPrChange>
          </w:rPr>
          <w:delText>DLEM-LRF GPIO Register Description</w:delText>
        </w:r>
        <w:r w:rsidDel="00524863">
          <w:rPr>
            <w:noProof/>
            <w:webHidden/>
          </w:rPr>
          <w:tab/>
          <w:delText>24</w:delText>
        </w:r>
      </w:del>
    </w:p>
    <w:p w:rsidR="004F3001" w:rsidDel="00524863" w:rsidRDefault="004F3001">
      <w:pPr>
        <w:pStyle w:val="TOC3"/>
        <w:tabs>
          <w:tab w:val="left" w:pos="1200"/>
          <w:tab w:val="right" w:leader="dot" w:pos="8990"/>
        </w:tabs>
        <w:rPr>
          <w:del w:id="223" w:author="Scott Walker" w:date="2016-11-01T16:32:00Z"/>
          <w:rFonts w:asciiTheme="minorHAnsi" w:eastAsiaTheme="minorEastAsia" w:hAnsiTheme="minorHAnsi" w:cstheme="minorBidi"/>
          <w:i w:val="0"/>
          <w:iCs w:val="0"/>
          <w:noProof/>
          <w:sz w:val="22"/>
          <w:szCs w:val="22"/>
        </w:rPr>
      </w:pPr>
      <w:del w:id="224" w:author="Scott Walker" w:date="2016-11-01T16:32:00Z">
        <w:r w:rsidRPr="00524863" w:rsidDel="00524863">
          <w:rPr>
            <w:rPrChange w:id="225" w:author="Scott Walker" w:date="2016-11-01T16:32:00Z">
              <w:rPr>
                <w:rStyle w:val="Hyperlink"/>
                <w:i w:val="0"/>
                <w:iCs w:val="0"/>
                <w:noProof/>
                <w:lang w:val="en"/>
              </w:rPr>
            </w:rPrChange>
          </w:rPr>
          <w:delText>4.1.2.</w:delText>
        </w:r>
        <w:r w:rsidDel="00524863">
          <w:rPr>
            <w:rFonts w:asciiTheme="minorHAnsi" w:eastAsiaTheme="minorEastAsia" w:hAnsiTheme="minorHAnsi" w:cstheme="minorBidi"/>
            <w:i w:val="0"/>
            <w:iCs w:val="0"/>
            <w:noProof/>
            <w:sz w:val="22"/>
            <w:szCs w:val="22"/>
          </w:rPr>
          <w:tab/>
        </w:r>
        <w:r w:rsidRPr="00524863" w:rsidDel="00524863">
          <w:rPr>
            <w:rPrChange w:id="226" w:author="Scott Walker" w:date="2016-11-01T16:32:00Z">
              <w:rPr>
                <w:rStyle w:val="Hyperlink"/>
                <w:i w:val="0"/>
                <w:iCs w:val="0"/>
                <w:noProof/>
                <w:lang w:val="en"/>
              </w:rPr>
            </w:rPrChange>
          </w:rPr>
          <w:delText>Evaluation Board (m2s010-som-fg484-1a-116-Rev1b) GPIO Register Description</w:delText>
        </w:r>
        <w:r w:rsidDel="00524863">
          <w:rPr>
            <w:noProof/>
            <w:webHidden/>
          </w:rPr>
          <w:tab/>
          <w:delText>25</w:delText>
        </w:r>
      </w:del>
    </w:p>
    <w:p w:rsidR="004F3001" w:rsidDel="00524863" w:rsidRDefault="004F3001">
      <w:pPr>
        <w:pStyle w:val="TOC2"/>
        <w:tabs>
          <w:tab w:val="left" w:pos="800"/>
          <w:tab w:val="right" w:leader="dot" w:pos="8990"/>
        </w:tabs>
        <w:rPr>
          <w:del w:id="227" w:author="Scott Walker" w:date="2016-11-01T16:32:00Z"/>
          <w:rFonts w:asciiTheme="minorHAnsi" w:eastAsiaTheme="minorEastAsia" w:hAnsiTheme="minorHAnsi" w:cstheme="minorBidi"/>
          <w:smallCaps w:val="0"/>
          <w:noProof/>
          <w:sz w:val="22"/>
          <w:szCs w:val="22"/>
        </w:rPr>
      </w:pPr>
      <w:del w:id="228" w:author="Scott Walker" w:date="2016-11-01T16:32:00Z">
        <w:r w:rsidRPr="00524863" w:rsidDel="00524863">
          <w:rPr>
            <w:rPrChange w:id="229" w:author="Scott Walker" w:date="2016-11-01T16:32:00Z">
              <w:rPr>
                <w:rStyle w:val="Hyperlink"/>
                <w:smallCaps w:val="0"/>
                <w:noProof/>
                <w:lang w:val="en"/>
              </w:rPr>
            </w:rPrChange>
          </w:rPr>
          <w:delText>4.2.</w:delText>
        </w:r>
        <w:r w:rsidDel="00524863">
          <w:rPr>
            <w:rFonts w:asciiTheme="minorHAnsi" w:eastAsiaTheme="minorEastAsia" w:hAnsiTheme="minorHAnsi" w:cstheme="minorBidi"/>
            <w:smallCaps w:val="0"/>
            <w:noProof/>
            <w:sz w:val="22"/>
            <w:szCs w:val="22"/>
          </w:rPr>
          <w:tab/>
        </w:r>
        <w:r w:rsidRPr="00524863" w:rsidDel="00524863">
          <w:rPr>
            <w:rPrChange w:id="230" w:author="Scott Walker" w:date="2016-11-01T16:32:00Z">
              <w:rPr>
                <w:rStyle w:val="Hyperlink"/>
                <w:smallCaps w:val="0"/>
                <w:noProof/>
              </w:rPr>
            </w:rPrChange>
          </w:rPr>
          <w:delText>Software Operation</w:delText>
        </w:r>
        <w:r w:rsidDel="00524863">
          <w:rPr>
            <w:noProof/>
            <w:webHidden/>
          </w:rPr>
          <w:tab/>
          <w:delText>26</w:delText>
        </w:r>
      </w:del>
    </w:p>
    <w:p w:rsidR="004F3001" w:rsidDel="00524863" w:rsidRDefault="004F3001">
      <w:pPr>
        <w:pStyle w:val="TOC3"/>
        <w:tabs>
          <w:tab w:val="left" w:pos="1200"/>
          <w:tab w:val="right" w:leader="dot" w:pos="8990"/>
        </w:tabs>
        <w:rPr>
          <w:del w:id="231" w:author="Scott Walker" w:date="2016-11-01T16:32:00Z"/>
          <w:rFonts w:asciiTheme="minorHAnsi" w:eastAsiaTheme="minorEastAsia" w:hAnsiTheme="minorHAnsi" w:cstheme="minorBidi"/>
          <w:i w:val="0"/>
          <w:iCs w:val="0"/>
          <w:noProof/>
          <w:sz w:val="22"/>
          <w:szCs w:val="22"/>
        </w:rPr>
      </w:pPr>
      <w:del w:id="232" w:author="Scott Walker" w:date="2016-11-01T16:32:00Z">
        <w:r w:rsidRPr="00524863" w:rsidDel="00524863">
          <w:rPr>
            <w:rPrChange w:id="233" w:author="Scott Walker" w:date="2016-11-01T16:32:00Z">
              <w:rPr>
                <w:rStyle w:val="Hyperlink"/>
                <w:i w:val="0"/>
                <w:iCs w:val="0"/>
                <w:noProof/>
                <w:lang w:val="en"/>
              </w:rPr>
            </w:rPrChange>
          </w:rPr>
          <w:delText>4.2.1.</w:delText>
        </w:r>
        <w:r w:rsidDel="00524863">
          <w:rPr>
            <w:rFonts w:asciiTheme="minorHAnsi" w:eastAsiaTheme="minorEastAsia" w:hAnsiTheme="minorHAnsi" w:cstheme="minorBidi"/>
            <w:i w:val="0"/>
            <w:iCs w:val="0"/>
            <w:noProof/>
            <w:sz w:val="22"/>
            <w:szCs w:val="22"/>
          </w:rPr>
          <w:tab/>
        </w:r>
        <w:r w:rsidRPr="00524863" w:rsidDel="00524863">
          <w:rPr>
            <w:rPrChange w:id="234" w:author="Scott Walker" w:date="2016-11-01T16:32:00Z">
              <w:rPr>
                <w:rStyle w:val="Hyperlink"/>
                <w:i w:val="0"/>
                <w:iCs w:val="0"/>
                <w:noProof/>
                <w:lang w:val="en"/>
              </w:rPr>
            </w:rPrChange>
          </w:rPr>
          <w:delText>Initialization Procedure</w:delText>
        </w:r>
        <w:r w:rsidDel="00524863">
          <w:rPr>
            <w:noProof/>
            <w:webHidden/>
          </w:rPr>
          <w:tab/>
          <w:delText>26</w:delText>
        </w:r>
      </w:del>
    </w:p>
    <w:p w:rsidR="004F3001" w:rsidDel="00524863" w:rsidRDefault="004F3001">
      <w:pPr>
        <w:pStyle w:val="TOC3"/>
        <w:tabs>
          <w:tab w:val="left" w:pos="1200"/>
          <w:tab w:val="right" w:leader="dot" w:pos="8990"/>
        </w:tabs>
        <w:rPr>
          <w:del w:id="235" w:author="Scott Walker" w:date="2016-11-01T16:32:00Z"/>
          <w:rFonts w:asciiTheme="minorHAnsi" w:eastAsiaTheme="minorEastAsia" w:hAnsiTheme="minorHAnsi" w:cstheme="minorBidi"/>
          <w:i w:val="0"/>
          <w:iCs w:val="0"/>
          <w:noProof/>
          <w:sz w:val="22"/>
          <w:szCs w:val="22"/>
        </w:rPr>
      </w:pPr>
      <w:del w:id="236" w:author="Scott Walker" w:date="2016-11-01T16:32:00Z">
        <w:r w:rsidRPr="00524863" w:rsidDel="00524863">
          <w:rPr>
            <w:rPrChange w:id="237" w:author="Scott Walker" w:date="2016-11-01T16:32:00Z">
              <w:rPr>
                <w:rStyle w:val="Hyperlink"/>
                <w:i w:val="0"/>
                <w:iCs w:val="0"/>
                <w:noProof/>
                <w:lang w:val="en"/>
              </w:rPr>
            </w:rPrChange>
          </w:rPr>
          <w:delText>4.2.2.</w:delText>
        </w:r>
        <w:r w:rsidDel="00524863">
          <w:rPr>
            <w:rFonts w:asciiTheme="minorHAnsi" w:eastAsiaTheme="minorEastAsia" w:hAnsiTheme="minorHAnsi" w:cstheme="minorBidi"/>
            <w:i w:val="0"/>
            <w:iCs w:val="0"/>
            <w:noProof/>
            <w:sz w:val="22"/>
            <w:szCs w:val="22"/>
          </w:rPr>
          <w:tab/>
        </w:r>
        <w:r w:rsidRPr="00524863" w:rsidDel="00524863">
          <w:rPr>
            <w:rPrChange w:id="238" w:author="Scott Walker" w:date="2016-11-01T16:32:00Z">
              <w:rPr>
                <w:rStyle w:val="Hyperlink"/>
                <w:i w:val="0"/>
                <w:iCs w:val="0"/>
                <w:noProof/>
                <w:lang w:val="en"/>
              </w:rPr>
            </w:rPrChange>
          </w:rPr>
          <w:delText>Packet Transmit Procedure</w:delText>
        </w:r>
        <w:r w:rsidDel="00524863">
          <w:rPr>
            <w:noProof/>
            <w:webHidden/>
          </w:rPr>
          <w:tab/>
          <w:delText>26</w:delText>
        </w:r>
      </w:del>
    </w:p>
    <w:p w:rsidR="004F3001" w:rsidDel="00524863" w:rsidRDefault="004F3001">
      <w:pPr>
        <w:pStyle w:val="TOC3"/>
        <w:tabs>
          <w:tab w:val="left" w:pos="1200"/>
          <w:tab w:val="right" w:leader="dot" w:pos="8990"/>
        </w:tabs>
        <w:rPr>
          <w:del w:id="239" w:author="Scott Walker" w:date="2016-11-01T16:32:00Z"/>
          <w:rFonts w:asciiTheme="minorHAnsi" w:eastAsiaTheme="minorEastAsia" w:hAnsiTheme="minorHAnsi" w:cstheme="minorBidi"/>
          <w:i w:val="0"/>
          <w:iCs w:val="0"/>
          <w:noProof/>
          <w:sz w:val="22"/>
          <w:szCs w:val="22"/>
        </w:rPr>
      </w:pPr>
      <w:del w:id="240" w:author="Scott Walker" w:date="2016-11-01T16:32:00Z">
        <w:r w:rsidRPr="00524863" w:rsidDel="00524863">
          <w:rPr>
            <w:rPrChange w:id="241" w:author="Scott Walker" w:date="2016-11-01T16:32:00Z">
              <w:rPr>
                <w:rStyle w:val="Hyperlink"/>
                <w:i w:val="0"/>
                <w:iCs w:val="0"/>
                <w:noProof/>
                <w:lang w:val="en"/>
              </w:rPr>
            </w:rPrChange>
          </w:rPr>
          <w:delText>4.2.3.</w:delText>
        </w:r>
        <w:r w:rsidDel="00524863">
          <w:rPr>
            <w:rFonts w:asciiTheme="minorHAnsi" w:eastAsiaTheme="minorEastAsia" w:hAnsiTheme="minorHAnsi" w:cstheme="minorBidi"/>
            <w:i w:val="0"/>
            <w:iCs w:val="0"/>
            <w:noProof/>
            <w:sz w:val="22"/>
            <w:szCs w:val="22"/>
          </w:rPr>
          <w:tab/>
        </w:r>
        <w:r w:rsidRPr="00524863" w:rsidDel="00524863">
          <w:rPr>
            <w:rPrChange w:id="242" w:author="Scott Walker" w:date="2016-11-01T16:32:00Z">
              <w:rPr>
                <w:rStyle w:val="Hyperlink"/>
                <w:i w:val="0"/>
                <w:iCs w:val="0"/>
                <w:noProof/>
                <w:lang w:val="en"/>
              </w:rPr>
            </w:rPrChange>
          </w:rPr>
          <w:delText>Packet Receive Procedure</w:delText>
        </w:r>
        <w:r w:rsidDel="00524863">
          <w:rPr>
            <w:noProof/>
            <w:webHidden/>
          </w:rPr>
          <w:tab/>
          <w:delText>26</w:delText>
        </w:r>
      </w:del>
    </w:p>
    <w:p w:rsidR="004F3001" w:rsidDel="00524863" w:rsidRDefault="004F3001">
      <w:pPr>
        <w:pStyle w:val="TOC1"/>
        <w:tabs>
          <w:tab w:val="left" w:pos="400"/>
          <w:tab w:val="right" w:leader="dot" w:pos="8990"/>
        </w:tabs>
        <w:rPr>
          <w:del w:id="243" w:author="Scott Walker" w:date="2016-11-01T16:32:00Z"/>
          <w:rFonts w:asciiTheme="minorHAnsi" w:eastAsiaTheme="minorEastAsia" w:hAnsiTheme="minorHAnsi" w:cstheme="minorBidi"/>
          <w:b w:val="0"/>
          <w:bCs w:val="0"/>
          <w:caps w:val="0"/>
          <w:noProof/>
          <w:sz w:val="22"/>
          <w:szCs w:val="22"/>
        </w:rPr>
      </w:pPr>
      <w:del w:id="244" w:author="Scott Walker" w:date="2016-11-01T16:32:00Z">
        <w:r w:rsidRPr="00524863" w:rsidDel="00524863">
          <w:rPr>
            <w:rPrChange w:id="245" w:author="Scott Walker" w:date="2016-11-01T16:32:00Z">
              <w:rPr>
                <w:rStyle w:val="Hyperlink"/>
                <w:b w:val="0"/>
                <w:bCs w:val="0"/>
                <w:caps w:val="0"/>
                <w:noProof/>
                <w:lang w:val="en"/>
              </w:rPr>
            </w:rPrChange>
          </w:rPr>
          <w:delText>5.</w:delText>
        </w:r>
        <w:r w:rsidDel="00524863">
          <w:rPr>
            <w:rFonts w:asciiTheme="minorHAnsi" w:eastAsiaTheme="minorEastAsia" w:hAnsiTheme="minorHAnsi" w:cstheme="minorBidi"/>
            <w:b w:val="0"/>
            <w:bCs w:val="0"/>
            <w:caps w:val="0"/>
            <w:noProof/>
            <w:sz w:val="22"/>
            <w:szCs w:val="22"/>
          </w:rPr>
          <w:tab/>
        </w:r>
        <w:r w:rsidRPr="00524863" w:rsidDel="00524863">
          <w:rPr>
            <w:rPrChange w:id="246" w:author="Scott Walker" w:date="2016-11-01T16:32:00Z">
              <w:rPr>
                <w:rStyle w:val="Hyperlink"/>
                <w:b w:val="0"/>
                <w:bCs w:val="0"/>
                <w:caps w:val="0"/>
                <w:noProof/>
              </w:rPr>
            </w:rPrChange>
          </w:rPr>
          <w:delText>FPGA Signal Definitions</w:delText>
        </w:r>
        <w:r w:rsidDel="00524863">
          <w:rPr>
            <w:noProof/>
            <w:webHidden/>
          </w:rPr>
          <w:tab/>
          <w:delText>28</w:delText>
        </w:r>
      </w:del>
    </w:p>
    <w:p w:rsidR="004F3001" w:rsidDel="00524863" w:rsidRDefault="004F3001">
      <w:pPr>
        <w:pStyle w:val="TOC1"/>
        <w:tabs>
          <w:tab w:val="left" w:pos="400"/>
          <w:tab w:val="right" w:leader="dot" w:pos="8990"/>
        </w:tabs>
        <w:rPr>
          <w:del w:id="247" w:author="Scott Walker" w:date="2016-11-01T16:32:00Z"/>
          <w:rFonts w:asciiTheme="minorHAnsi" w:eastAsiaTheme="minorEastAsia" w:hAnsiTheme="minorHAnsi" w:cstheme="minorBidi"/>
          <w:b w:val="0"/>
          <w:bCs w:val="0"/>
          <w:caps w:val="0"/>
          <w:noProof/>
          <w:sz w:val="22"/>
          <w:szCs w:val="22"/>
        </w:rPr>
      </w:pPr>
      <w:del w:id="248" w:author="Scott Walker" w:date="2016-11-01T16:32:00Z">
        <w:r w:rsidRPr="00524863" w:rsidDel="00524863">
          <w:rPr>
            <w:rPrChange w:id="249" w:author="Scott Walker" w:date="2016-11-01T16:32:00Z">
              <w:rPr>
                <w:rStyle w:val="Hyperlink"/>
                <w:b w:val="0"/>
                <w:bCs w:val="0"/>
                <w:caps w:val="0"/>
                <w:noProof/>
                <w:lang w:val="en"/>
              </w:rPr>
            </w:rPrChange>
          </w:rPr>
          <w:delText>6.</w:delText>
        </w:r>
        <w:r w:rsidDel="00524863">
          <w:rPr>
            <w:rFonts w:asciiTheme="minorHAnsi" w:eastAsiaTheme="minorEastAsia" w:hAnsiTheme="minorHAnsi" w:cstheme="minorBidi"/>
            <w:b w:val="0"/>
            <w:bCs w:val="0"/>
            <w:caps w:val="0"/>
            <w:noProof/>
            <w:sz w:val="22"/>
            <w:szCs w:val="22"/>
          </w:rPr>
          <w:tab/>
        </w:r>
        <w:r w:rsidRPr="00524863" w:rsidDel="00524863">
          <w:rPr>
            <w:rPrChange w:id="250" w:author="Scott Walker" w:date="2016-11-01T16:32:00Z">
              <w:rPr>
                <w:rStyle w:val="Hyperlink"/>
                <w:b w:val="0"/>
                <w:bCs w:val="0"/>
                <w:caps w:val="0"/>
                <w:noProof/>
                <w:lang w:val="en"/>
              </w:rPr>
            </w:rPrChange>
          </w:rPr>
          <w:delText xml:space="preserve">FPGA </w:delText>
        </w:r>
        <w:r w:rsidRPr="00524863" w:rsidDel="00524863">
          <w:rPr>
            <w:rPrChange w:id="251" w:author="Scott Walker" w:date="2016-11-01T16:32:00Z">
              <w:rPr>
                <w:rStyle w:val="Hyperlink"/>
                <w:b w:val="0"/>
                <w:bCs w:val="0"/>
                <w:caps w:val="0"/>
                <w:noProof/>
              </w:rPr>
            </w:rPrChange>
          </w:rPr>
          <w:delText>Utilization</w:delText>
        </w:r>
        <w:r w:rsidDel="00524863">
          <w:rPr>
            <w:noProof/>
            <w:webHidden/>
          </w:rPr>
          <w:tab/>
          <w:delText>31</w:delText>
        </w:r>
      </w:del>
    </w:p>
    <w:p w:rsidR="00F07D98" w:rsidRDefault="00F07D98">
      <w:pPr>
        <w:rPr>
          <w:rFonts w:ascii="Calibri" w:hAnsi="Calibri"/>
          <w:b/>
          <w:bCs/>
          <w:caps/>
          <w:szCs w:val="20"/>
        </w:rPr>
      </w:pPr>
      <w:r w:rsidRPr="00F07D98">
        <w:rPr>
          <w:rFonts w:ascii="Calibri" w:hAnsi="Calibri"/>
          <w:b/>
          <w:bCs/>
          <w:caps/>
          <w:szCs w:val="20"/>
        </w:rPr>
        <w:fldChar w:fldCharType="end"/>
      </w:r>
    </w:p>
    <w:p w:rsidR="000236FB" w:rsidRDefault="000236FB">
      <w:r>
        <w:rPr>
          <w:rFonts w:ascii="Calibri" w:hAnsi="Calibri"/>
          <w:b/>
          <w:bCs/>
          <w:caps/>
          <w:szCs w:val="20"/>
        </w:rPr>
        <w:br w:type="page"/>
      </w:r>
    </w:p>
    <w:p w:rsidR="00980A5A" w:rsidRDefault="00980A5A" w:rsidP="00980A5A">
      <w:pPr>
        <w:pStyle w:val="TOCHeading"/>
        <w:jc w:val="center"/>
      </w:pPr>
      <w:r>
        <w:t>Figures</w:t>
      </w:r>
    </w:p>
    <w:p w:rsidR="00980A5A" w:rsidRDefault="00980A5A" w:rsidP="00CD2682"/>
    <w:p w:rsidR="00F713D9" w:rsidRDefault="00980A5A">
      <w:pPr>
        <w:pStyle w:val="TableofFigures"/>
        <w:tabs>
          <w:tab w:val="right" w:leader="dot" w:pos="8990"/>
        </w:tabs>
        <w:rPr>
          <w:ins w:id="252" w:author="Scott Walker" w:date="2016-11-01T16:37:00Z"/>
          <w:rFonts w:asciiTheme="minorHAnsi" w:eastAsiaTheme="minorEastAsia" w:hAnsiTheme="minorHAnsi" w:cstheme="minorBidi"/>
          <w:noProof/>
          <w:sz w:val="22"/>
          <w:szCs w:val="22"/>
        </w:rPr>
      </w:pPr>
      <w:r>
        <w:fldChar w:fldCharType="begin"/>
      </w:r>
      <w:r>
        <w:instrText xml:space="preserve"> TOC \h \z \c "Figure" </w:instrText>
      </w:r>
      <w:r>
        <w:fldChar w:fldCharType="separate"/>
      </w:r>
      <w:ins w:id="253" w:author="Scott Walker" w:date="2016-11-01T16:37:00Z">
        <w:r w:rsidR="00F713D9" w:rsidRPr="00551553">
          <w:rPr>
            <w:rStyle w:val="Hyperlink"/>
            <w:noProof/>
          </w:rPr>
          <w:fldChar w:fldCharType="begin"/>
        </w:r>
        <w:r w:rsidR="00F713D9" w:rsidRPr="00551553">
          <w:rPr>
            <w:rStyle w:val="Hyperlink"/>
            <w:noProof/>
          </w:rPr>
          <w:instrText xml:space="preserve"> </w:instrText>
        </w:r>
        <w:r w:rsidR="00F713D9">
          <w:rPr>
            <w:noProof/>
          </w:rPr>
          <w:instrText>HYPERLINK \l "_Toc465781623"</w:instrText>
        </w:r>
        <w:r w:rsidR="00F713D9" w:rsidRPr="00551553">
          <w:rPr>
            <w:rStyle w:val="Hyperlink"/>
            <w:noProof/>
          </w:rPr>
          <w:instrText xml:space="preserve"> </w:instrText>
        </w:r>
        <w:r w:rsidR="00F713D9" w:rsidRPr="00551553">
          <w:rPr>
            <w:rStyle w:val="Hyperlink"/>
            <w:noProof/>
          </w:rPr>
          <w:fldChar w:fldCharType="separate"/>
        </w:r>
        <w:r w:rsidR="00F713D9" w:rsidRPr="00551553">
          <w:rPr>
            <w:rStyle w:val="Hyperlink"/>
            <w:noProof/>
          </w:rPr>
          <w:t>Figure 1 Powered IRail Topology</w:t>
        </w:r>
        <w:r w:rsidR="00F713D9">
          <w:rPr>
            <w:noProof/>
            <w:webHidden/>
          </w:rPr>
          <w:tab/>
        </w:r>
        <w:r w:rsidR="00F713D9">
          <w:rPr>
            <w:noProof/>
            <w:webHidden/>
          </w:rPr>
          <w:fldChar w:fldCharType="begin"/>
        </w:r>
        <w:r w:rsidR="00F713D9">
          <w:rPr>
            <w:noProof/>
            <w:webHidden/>
          </w:rPr>
          <w:instrText xml:space="preserve"> PAGEREF _Toc465781623 \h </w:instrText>
        </w:r>
      </w:ins>
      <w:r w:rsidR="00F713D9">
        <w:rPr>
          <w:noProof/>
          <w:webHidden/>
        </w:rPr>
      </w:r>
      <w:r w:rsidR="00F713D9">
        <w:rPr>
          <w:noProof/>
          <w:webHidden/>
        </w:rPr>
        <w:fldChar w:fldCharType="separate"/>
      </w:r>
      <w:ins w:id="254" w:author="Scott Walker" w:date="2016-11-01T16:37:00Z">
        <w:r w:rsidR="00F713D9">
          <w:rPr>
            <w:noProof/>
            <w:webHidden/>
          </w:rPr>
          <w:t>6</w:t>
        </w:r>
        <w:r w:rsidR="00F713D9">
          <w:rPr>
            <w:noProof/>
            <w:webHidden/>
          </w:rPr>
          <w:fldChar w:fldCharType="end"/>
        </w:r>
        <w:r w:rsidR="00F713D9" w:rsidRPr="00551553">
          <w:rPr>
            <w:rStyle w:val="Hyperlink"/>
            <w:noProof/>
          </w:rPr>
          <w:fldChar w:fldCharType="end"/>
        </w:r>
      </w:ins>
    </w:p>
    <w:p w:rsidR="00F713D9" w:rsidRDefault="00F713D9">
      <w:pPr>
        <w:pStyle w:val="TableofFigures"/>
        <w:tabs>
          <w:tab w:val="right" w:leader="dot" w:pos="8990"/>
        </w:tabs>
        <w:rPr>
          <w:ins w:id="255" w:author="Scott Walker" w:date="2016-11-01T16:37:00Z"/>
          <w:rFonts w:asciiTheme="minorHAnsi" w:eastAsiaTheme="minorEastAsia" w:hAnsiTheme="minorHAnsi" w:cstheme="minorBidi"/>
          <w:noProof/>
          <w:sz w:val="22"/>
          <w:szCs w:val="22"/>
        </w:rPr>
      </w:pPr>
      <w:ins w:id="256" w:author="Scott Walker" w:date="2016-11-01T16:37:00Z">
        <w:r w:rsidRPr="00551553">
          <w:rPr>
            <w:rStyle w:val="Hyperlink"/>
            <w:noProof/>
          </w:rPr>
          <w:fldChar w:fldCharType="begin"/>
        </w:r>
        <w:r w:rsidRPr="00551553">
          <w:rPr>
            <w:rStyle w:val="Hyperlink"/>
            <w:noProof/>
          </w:rPr>
          <w:instrText xml:space="preserve"> </w:instrText>
        </w:r>
        <w:r>
          <w:rPr>
            <w:noProof/>
          </w:rPr>
          <w:instrText>HYPERLINK \l "_Toc465781624"</w:instrText>
        </w:r>
        <w:r w:rsidRPr="00551553">
          <w:rPr>
            <w:rStyle w:val="Hyperlink"/>
            <w:noProof/>
          </w:rPr>
          <w:instrText xml:space="preserve"> </w:instrText>
        </w:r>
        <w:r w:rsidRPr="00551553">
          <w:rPr>
            <w:rStyle w:val="Hyperlink"/>
            <w:noProof/>
          </w:rPr>
          <w:fldChar w:fldCharType="separate"/>
        </w:r>
        <w:r w:rsidRPr="00551553">
          <w:rPr>
            <w:rStyle w:val="Hyperlink"/>
            <w:noProof/>
          </w:rPr>
          <w:t>Figure 2 PPI Comms Board Electronics</w:t>
        </w:r>
        <w:r>
          <w:rPr>
            <w:noProof/>
            <w:webHidden/>
          </w:rPr>
          <w:tab/>
        </w:r>
        <w:r>
          <w:rPr>
            <w:noProof/>
            <w:webHidden/>
          </w:rPr>
          <w:fldChar w:fldCharType="begin"/>
        </w:r>
        <w:r>
          <w:rPr>
            <w:noProof/>
            <w:webHidden/>
          </w:rPr>
          <w:instrText xml:space="preserve"> PAGEREF _Toc465781624 \h </w:instrText>
        </w:r>
      </w:ins>
      <w:r>
        <w:rPr>
          <w:noProof/>
          <w:webHidden/>
        </w:rPr>
      </w:r>
      <w:r>
        <w:rPr>
          <w:noProof/>
          <w:webHidden/>
        </w:rPr>
        <w:fldChar w:fldCharType="separate"/>
      </w:r>
      <w:ins w:id="257" w:author="Scott Walker" w:date="2016-11-01T16:37:00Z">
        <w:r>
          <w:rPr>
            <w:noProof/>
            <w:webHidden/>
          </w:rPr>
          <w:t>7</w:t>
        </w:r>
        <w:r>
          <w:rPr>
            <w:noProof/>
            <w:webHidden/>
          </w:rPr>
          <w:fldChar w:fldCharType="end"/>
        </w:r>
        <w:r w:rsidRPr="00551553">
          <w:rPr>
            <w:rStyle w:val="Hyperlink"/>
            <w:noProof/>
          </w:rPr>
          <w:fldChar w:fldCharType="end"/>
        </w:r>
      </w:ins>
    </w:p>
    <w:p w:rsidR="00F713D9" w:rsidRDefault="00F713D9">
      <w:pPr>
        <w:pStyle w:val="TableofFigures"/>
        <w:tabs>
          <w:tab w:val="right" w:leader="dot" w:pos="8990"/>
        </w:tabs>
        <w:rPr>
          <w:ins w:id="258" w:author="Scott Walker" w:date="2016-11-01T16:37:00Z"/>
          <w:rFonts w:asciiTheme="minorHAnsi" w:eastAsiaTheme="minorEastAsia" w:hAnsiTheme="minorHAnsi" w:cstheme="minorBidi"/>
          <w:noProof/>
          <w:sz w:val="22"/>
          <w:szCs w:val="22"/>
        </w:rPr>
      </w:pPr>
      <w:ins w:id="259" w:author="Scott Walker" w:date="2016-11-01T16:37:00Z">
        <w:r w:rsidRPr="00551553">
          <w:rPr>
            <w:rStyle w:val="Hyperlink"/>
            <w:noProof/>
          </w:rPr>
          <w:fldChar w:fldCharType="begin"/>
        </w:r>
        <w:r w:rsidRPr="00551553">
          <w:rPr>
            <w:rStyle w:val="Hyperlink"/>
            <w:noProof/>
          </w:rPr>
          <w:instrText xml:space="preserve"> </w:instrText>
        </w:r>
        <w:r>
          <w:rPr>
            <w:noProof/>
          </w:rPr>
          <w:instrText>HYPERLINK \l "_Toc465781625"</w:instrText>
        </w:r>
        <w:r w:rsidRPr="00551553">
          <w:rPr>
            <w:rStyle w:val="Hyperlink"/>
            <w:noProof/>
          </w:rPr>
          <w:instrText xml:space="preserve"> </w:instrText>
        </w:r>
        <w:r w:rsidRPr="00551553">
          <w:rPr>
            <w:rStyle w:val="Hyperlink"/>
            <w:noProof/>
          </w:rPr>
          <w:fldChar w:fldCharType="separate"/>
        </w:r>
        <w:r w:rsidRPr="00551553">
          <w:rPr>
            <w:rStyle w:val="Hyperlink"/>
            <w:noProof/>
          </w:rPr>
          <w:t>Figure 3 Arm Cortex M3 Subsystem</w:t>
        </w:r>
        <w:r>
          <w:rPr>
            <w:noProof/>
            <w:webHidden/>
          </w:rPr>
          <w:tab/>
        </w:r>
        <w:r>
          <w:rPr>
            <w:noProof/>
            <w:webHidden/>
          </w:rPr>
          <w:fldChar w:fldCharType="begin"/>
        </w:r>
        <w:r>
          <w:rPr>
            <w:noProof/>
            <w:webHidden/>
          </w:rPr>
          <w:instrText xml:space="preserve"> PAGEREF _Toc465781625 \h </w:instrText>
        </w:r>
      </w:ins>
      <w:r>
        <w:rPr>
          <w:noProof/>
          <w:webHidden/>
        </w:rPr>
      </w:r>
      <w:r>
        <w:rPr>
          <w:noProof/>
          <w:webHidden/>
        </w:rPr>
        <w:fldChar w:fldCharType="separate"/>
      </w:r>
      <w:ins w:id="260" w:author="Scott Walker" w:date="2016-11-01T16:37:00Z">
        <w:r>
          <w:rPr>
            <w:noProof/>
            <w:webHidden/>
          </w:rPr>
          <w:t>8</w:t>
        </w:r>
        <w:r>
          <w:rPr>
            <w:noProof/>
            <w:webHidden/>
          </w:rPr>
          <w:fldChar w:fldCharType="end"/>
        </w:r>
        <w:r w:rsidRPr="00551553">
          <w:rPr>
            <w:rStyle w:val="Hyperlink"/>
            <w:noProof/>
          </w:rPr>
          <w:fldChar w:fldCharType="end"/>
        </w:r>
      </w:ins>
    </w:p>
    <w:p w:rsidR="00F713D9" w:rsidRDefault="00F713D9">
      <w:pPr>
        <w:pStyle w:val="TableofFigures"/>
        <w:tabs>
          <w:tab w:val="right" w:leader="dot" w:pos="8990"/>
        </w:tabs>
        <w:rPr>
          <w:ins w:id="261" w:author="Scott Walker" w:date="2016-11-01T16:37:00Z"/>
          <w:rFonts w:asciiTheme="minorHAnsi" w:eastAsiaTheme="minorEastAsia" w:hAnsiTheme="minorHAnsi" w:cstheme="minorBidi"/>
          <w:noProof/>
          <w:sz w:val="22"/>
          <w:szCs w:val="22"/>
        </w:rPr>
      </w:pPr>
      <w:ins w:id="262" w:author="Scott Walker" w:date="2016-11-01T16:37:00Z">
        <w:r w:rsidRPr="00551553">
          <w:rPr>
            <w:rStyle w:val="Hyperlink"/>
            <w:noProof/>
          </w:rPr>
          <w:fldChar w:fldCharType="begin"/>
        </w:r>
        <w:r w:rsidRPr="00551553">
          <w:rPr>
            <w:rStyle w:val="Hyperlink"/>
            <w:noProof/>
          </w:rPr>
          <w:instrText xml:space="preserve"> </w:instrText>
        </w:r>
        <w:r>
          <w:rPr>
            <w:noProof/>
          </w:rPr>
          <w:instrText>HYPERLINK \l "_Toc465781626"</w:instrText>
        </w:r>
        <w:r w:rsidRPr="00551553">
          <w:rPr>
            <w:rStyle w:val="Hyperlink"/>
            <w:noProof/>
          </w:rPr>
          <w:instrText xml:space="preserve"> </w:instrText>
        </w:r>
        <w:r w:rsidRPr="00551553">
          <w:rPr>
            <w:rStyle w:val="Hyperlink"/>
            <w:noProof/>
          </w:rPr>
          <w:fldChar w:fldCharType="separate"/>
        </w:r>
        <w:r w:rsidRPr="00551553">
          <w:rPr>
            <w:rStyle w:val="Hyperlink"/>
            <w:noProof/>
          </w:rPr>
          <w:t>Figure 4 FPGA Fabric Architecture Block Diagram</w:t>
        </w:r>
        <w:r>
          <w:rPr>
            <w:noProof/>
            <w:webHidden/>
          </w:rPr>
          <w:tab/>
        </w:r>
        <w:r>
          <w:rPr>
            <w:noProof/>
            <w:webHidden/>
          </w:rPr>
          <w:fldChar w:fldCharType="begin"/>
        </w:r>
        <w:r>
          <w:rPr>
            <w:noProof/>
            <w:webHidden/>
          </w:rPr>
          <w:instrText xml:space="preserve"> PAGEREF _Toc465781626 \h </w:instrText>
        </w:r>
      </w:ins>
      <w:r>
        <w:rPr>
          <w:noProof/>
          <w:webHidden/>
        </w:rPr>
      </w:r>
      <w:r>
        <w:rPr>
          <w:noProof/>
          <w:webHidden/>
        </w:rPr>
        <w:fldChar w:fldCharType="separate"/>
      </w:r>
      <w:ins w:id="263" w:author="Scott Walker" w:date="2016-11-01T16:37:00Z">
        <w:r>
          <w:rPr>
            <w:noProof/>
            <w:webHidden/>
          </w:rPr>
          <w:t>9</w:t>
        </w:r>
        <w:r>
          <w:rPr>
            <w:noProof/>
            <w:webHidden/>
          </w:rPr>
          <w:fldChar w:fldCharType="end"/>
        </w:r>
        <w:r w:rsidRPr="00551553">
          <w:rPr>
            <w:rStyle w:val="Hyperlink"/>
            <w:noProof/>
          </w:rPr>
          <w:fldChar w:fldCharType="end"/>
        </w:r>
      </w:ins>
    </w:p>
    <w:p w:rsidR="00F713D9" w:rsidRDefault="00F713D9">
      <w:pPr>
        <w:pStyle w:val="TableofFigures"/>
        <w:tabs>
          <w:tab w:val="right" w:leader="dot" w:pos="8990"/>
        </w:tabs>
        <w:rPr>
          <w:ins w:id="264" w:author="Scott Walker" w:date="2016-11-01T16:37:00Z"/>
          <w:rFonts w:asciiTheme="minorHAnsi" w:eastAsiaTheme="minorEastAsia" w:hAnsiTheme="minorHAnsi" w:cstheme="minorBidi"/>
          <w:noProof/>
          <w:sz w:val="22"/>
          <w:szCs w:val="22"/>
        </w:rPr>
      </w:pPr>
      <w:ins w:id="265" w:author="Scott Walker" w:date="2016-11-01T16:37:00Z">
        <w:r w:rsidRPr="00551553">
          <w:rPr>
            <w:rStyle w:val="Hyperlink"/>
            <w:noProof/>
          </w:rPr>
          <w:fldChar w:fldCharType="begin"/>
        </w:r>
        <w:r w:rsidRPr="00551553">
          <w:rPr>
            <w:rStyle w:val="Hyperlink"/>
            <w:noProof/>
          </w:rPr>
          <w:instrText xml:space="preserve"> </w:instrText>
        </w:r>
        <w:r>
          <w:rPr>
            <w:noProof/>
          </w:rPr>
          <w:instrText>HYPERLINK \l "_Toc465781627"</w:instrText>
        </w:r>
        <w:r w:rsidRPr="00551553">
          <w:rPr>
            <w:rStyle w:val="Hyperlink"/>
            <w:noProof/>
          </w:rPr>
          <w:instrText xml:space="preserve"> </w:instrText>
        </w:r>
        <w:r w:rsidRPr="00551553">
          <w:rPr>
            <w:rStyle w:val="Hyperlink"/>
            <w:noProof/>
          </w:rPr>
          <w:fldChar w:fldCharType="separate"/>
        </w:r>
        <w:r w:rsidRPr="00551553">
          <w:rPr>
            <w:rStyle w:val="Hyperlink"/>
            <w:noProof/>
          </w:rPr>
          <w:t>Figure 5 FPGA Processor Interface</w:t>
        </w:r>
        <w:r>
          <w:rPr>
            <w:noProof/>
            <w:webHidden/>
          </w:rPr>
          <w:tab/>
        </w:r>
        <w:r>
          <w:rPr>
            <w:noProof/>
            <w:webHidden/>
          </w:rPr>
          <w:fldChar w:fldCharType="begin"/>
        </w:r>
        <w:r>
          <w:rPr>
            <w:noProof/>
            <w:webHidden/>
          </w:rPr>
          <w:instrText xml:space="preserve"> PAGEREF _Toc465781627 \h </w:instrText>
        </w:r>
      </w:ins>
      <w:r>
        <w:rPr>
          <w:noProof/>
          <w:webHidden/>
        </w:rPr>
      </w:r>
      <w:r>
        <w:rPr>
          <w:noProof/>
          <w:webHidden/>
        </w:rPr>
        <w:fldChar w:fldCharType="separate"/>
      </w:r>
      <w:ins w:id="266" w:author="Scott Walker" w:date="2016-11-01T16:37:00Z">
        <w:r>
          <w:rPr>
            <w:noProof/>
            <w:webHidden/>
          </w:rPr>
          <w:t>10</w:t>
        </w:r>
        <w:r>
          <w:rPr>
            <w:noProof/>
            <w:webHidden/>
          </w:rPr>
          <w:fldChar w:fldCharType="end"/>
        </w:r>
        <w:r w:rsidRPr="00551553">
          <w:rPr>
            <w:rStyle w:val="Hyperlink"/>
            <w:noProof/>
          </w:rPr>
          <w:fldChar w:fldCharType="end"/>
        </w:r>
      </w:ins>
    </w:p>
    <w:p w:rsidR="00F713D9" w:rsidRDefault="00F713D9">
      <w:pPr>
        <w:pStyle w:val="TableofFigures"/>
        <w:tabs>
          <w:tab w:val="right" w:leader="dot" w:pos="8990"/>
        </w:tabs>
        <w:rPr>
          <w:ins w:id="267" w:author="Scott Walker" w:date="2016-11-01T16:37:00Z"/>
          <w:rFonts w:asciiTheme="minorHAnsi" w:eastAsiaTheme="minorEastAsia" w:hAnsiTheme="minorHAnsi" w:cstheme="minorBidi"/>
          <w:noProof/>
          <w:sz w:val="22"/>
          <w:szCs w:val="22"/>
        </w:rPr>
      </w:pPr>
      <w:ins w:id="268" w:author="Scott Walker" w:date="2016-11-01T16:37:00Z">
        <w:r w:rsidRPr="00551553">
          <w:rPr>
            <w:rStyle w:val="Hyperlink"/>
            <w:noProof/>
          </w:rPr>
          <w:fldChar w:fldCharType="begin"/>
        </w:r>
        <w:r w:rsidRPr="00551553">
          <w:rPr>
            <w:rStyle w:val="Hyperlink"/>
            <w:noProof/>
          </w:rPr>
          <w:instrText xml:space="preserve"> </w:instrText>
        </w:r>
        <w:r>
          <w:rPr>
            <w:noProof/>
          </w:rPr>
          <w:instrText>HYPERLINK \l "_Toc465781628"</w:instrText>
        </w:r>
        <w:r w:rsidRPr="00551553">
          <w:rPr>
            <w:rStyle w:val="Hyperlink"/>
            <w:noProof/>
          </w:rPr>
          <w:instrText xml:space="preserve"> </w:instrText>
        </w:r>
        <w:r w:rsidRPr="00551553">
          <w:rPr>
            <w:rStyle w:val="Hyperlink"/>
            <w:noProof/>
          </w:rPr>
          <w:fldChar w:fldCharType="separate"/>
        </w:r>
        <w:r w:rsidRPr="00551553">
          <w:rPr>
            <w:rStyle w:val="Hyperlink"/>
            <w:noProof/>
          </w:rPr>
          <w:t>Figure 6 Packet Definition - Physical Layer Format</w:t>
        </w:r>
        <w:r>
          <w:rPr>
            <w:noProof/>
            <w:webHidden/>
          </w:rPr>
          <w:tab/>
        </w:r>
        <w:r>
          <w:rPr>
            <w:noProof/>
            <w:webHidden/>
          </w:rPr>
          <w:fldChar w:fldCharType="begin"/>
        </w:r>
        <w:r>
          <w:rPr>
            <w:noProof/>
            <w:webHidden/>
          </w:rPr>
          <w:instrText xml:space="preserve"> PAGEREF _Toc465781628 \h </w:instrText>
        </w:r>
      </w:ins>
      <w:r>
        <w:rPr>
          <w:noProof/>
          <w:webHidden/>
        </w:rPr>
      </w:r>
      <w:r>
        <w:rPr>
          <w:noProof/>
          <w:webHidden/>
        </w:rPr>
        <w:fldChar w:fldCharType="separate"/>
      </w:r>
      <w:ins w:id="269" w:author="Scott Walker" w:date="2016-11-01T16:37:00Z">
        <w:r>
          <w:rPr>
            <w:noProof/>
            <w:webHidden/>
          </w:rPr>
          <w:t>15</w:t>
        </w:r>
        <w:r>
          <w:rPr>
            <w:noProof/>
            <w:webHidden/>
          </w:rPr>
          <w:fldChar w:fldCharType="end"/>
        </w:r>
        <w:r w:rsidRPr="00551553">
          <w:rPr>
            <w:rStyle w:val="Hyperlink"/>
            <w:noProof/>
          </w:rPr>
          <w:fldChar w:fldCharType="end"/>
        </w:r>
      </w:ins>
    </w:p>
    <w:p w:rsidR="00F713D9" w:rsidRDefault="00F713D9">
      <w:pPr>
        <w:pStyle w:val="TableofFigures"/>
        <w:tabs>
          <w:tab w:val="right" w:leader="dot" w:pos="8990"/>
        </w:tabs>
        <w:rPr>
          <w:ins w:id="270" w:author="Scott Walker" w:date="2016-11-01T16:37:00Z"/>
          <w:rFonts w:asciiTheme="minorHAnsi" w:eastAsiaTheme="minorEastAsia" w:hAnsiTheme="minorHAnsi" w:cstheme="minorBidi"/>
          <w:noProof/>
          <w:sz w:val="22"/>
          <w:szCs w:val="22"/>
        </w:rPr>
      </w:pPr>
      <w:ins w:id="271" w:author="Scott Walker" w:date="2016-11-01T16:37:00Z">
        <w:r w:rsidRPr="00551553">
          <w:rPr>
            <w:rStyle w:val="Hyperlink"/>
            <w:noProof/>
          </w:rPr>
          <w:fldChar w:fldCharType="begin"/>
        </w:r>
        <w:r w:rsidRPr="00551553">
          <w:rPr>
            <w:rStyle w:val="Hyperlink"/>
            <w:noProof/>
          </w:rPr>
          <w:instrText xml:space="preserve"> </w:instrText>
        </w:r>
        <w:r>
          <w:rPr>
            <w:noProof/>
          </w:rPr>
          <w:instrText>HYPERLINK \l "_Toc465781629"</w:instrText>
        </w:r>
        <w:r w:rsidRPr="00551553">
          <w:rPr>
            <w:rStyle w:val="Hyperlink"/>
            <w:noProof/>
          </w:rPr>
          <w:instrText xml:space="preserve"> </w:instrText>
        </w:r>
        <w:r w:rsidRPr="00551553">
          <w:rPr>
            <w:rStyle w:val="Hyperlink"/>
            <w:noProof/>
          </w:rPr>
          <w:fldChar w:fldCharType="separate"/>
        </w:r>
        <w:r w:rsidRPr="00551553">
          <w:rPr>
            <w:rStyle w:val="Hyperlink"/>
            <w:noProof/>
          </w:rPr>
          <w:t>Figure 7 Packet Definition - Header Format</w:t>
        </w:r>
        <w:r>
          <w:rPr>
            <w:noProof/>
            <w:webHidden/>
          </w:rPr>
          <w:tab/>
        </w:r>
        <w:r>
          <w:rPr>
            <w:noProof/>
            <w:webHidden/>
          </w:rPr>
          <w:fldChar w:fldCharType="begin"/>
        </w:r>
        <w:r>
          <w:rPr>
            <w:noProof/>
            <w:webHidden/>
          </w:rPr>
          <w:instrText xml:space="preserve"> PAGEREF _Toc465781629 \h </w:instrText>
        </w:r>
      </w:ins>
      <w:r>
        <w:rPr>
          <w:noProof/>
          <w:webHidden/>
        </w:rPr>
      </w:r>
      <w:r>
        <w:rPr>
          <w:noProof/>
          <w:webHidden/>
        </w:rPr>
        <w:fldChar w:fldCharType="separate"/>
      </w:r>
      <w:ins w:id="272" w:author="Scott Walker" w:date="2016-11-01T16:37:00Z">
        <w:r>
          <w:rPr>
            <w:noProof/>
            <w:webHidden/>
          </w:rPr>
          <w:t>15</w:t>
        </w:r>
        <w:r>
          <w:rPr>
            <w:noProof/>
            <w:webHidden/>
          </w:rPr>
          <w:fldChar w:fldCharType="end"/>
        </w:r>
        <w:r w:rsidRPr="00551553">
          <w:rPr>
            <w:rStyle w:val="Hyperlink"/>
            <w:noProof/>
          </w:rPr>
          <w:fldChar w:fldCharType="end"/>
        </w:r>
      </w:ins>
    </w:p>
    <w:p w:rsidR="004F3001" w:rsidDel="00524863" w:rsidRDefault="004F3001">
      <w:pPr>
        <w:pStyle w:val="TableofFigures"/>
        <w:tabs>
          <w:tab w:val="right" w:leader="dot" w:pos="8990"/>
        </w:tabs>
        <w:rPr>
          <w:del w:id="273" w:author="Scott Walker" w:date="2016-11-01T16:32:00Z"/>
          <w:rFonts w:asciiTheme="minorHAnsi" w:eastAsiaTheme="minorEastAsia" w:hAnsiTheme="minorHAnsi" w:cstheme="minorBidi"/>
          <w:noProof/>
          <w:sz w:val="22"/>
          <w:szCs w:val="22"/>
        </w:rPr>
      </w:pPr>
      <w:del w:id="274" w:author="Scott Walker" w:date="2016-11-01T16:32:00Z">
        <w:r w:rsidRPr="00524863" w:rsidDel="00524863">
          <w:rPr>
            <w:rPrChange w:id="275" w:author="Scott Walker" w:date="2016-11-01T16:32:00Z">
              <w:rPr>
                <w:rStyle w:val="Hyperlink"/>
                <w:noProof/>
              </w:rPr>
            </w:rPrChange>
          </w:rPr>
          <w:delText>Figure 1 Powered IRail Topology</w:delText>
        </w:r>
        <w:r w:rsidDel="00524863">
          <w:rPr>
            <w:noProof/>
            <w:webHidden/>
          </w:rPr>
          <w:tab/>
          <w:delText>6</w:delText>
        </w:r>
      </w:del>
    </w:p>
    <w:p w:rsidR="004F3001" w:rsidDel="00524863" w:rsidRDefault="004F3001">
      <w:pPr>
        <w:pStyle w:val="TableofFigures"/>
        <w:tabs>
          <w:tab w:val="right" w:leader="dot" w:pos="8990"/>
        </w:tabs>
        <w:rPr>
          <w:del w:id="276" w:author="Scott Walker" w:date="2016-11-01T16:32:00Z"/>
          <w:rFonts w:asciiTheme="minorHAnsi" w:eastAsiaTheme="minorEastAsia" w:hAnsiTheme="minorHAnsi" w:cstheme="minorBidi"/>
          <w:noProof/>
          <w:sz w:val="22"/>
          <w:szCs w:val="22"/>
        </w:rPr>
      </w:pPr>
      <w:del w:id="277" w:author="Scott Walker" w:date="2016-11-01T16:32:00Z">
        <w:r w:rsidRPr="00524863" w:rsidDel="00524863">
          <w:rPr>
            <w:rPrChange w:id="278" w:author="Scott Walker" w:date="2016-11-01T16:32:00Z">
              <w:rPr>
                <w:rStyle w:val="Hyperlink"/>
                <w:noProof/>
              </w:rPr>
            </w:rPrChange>
          </w:rPr>
          <w:delText>Figure 2 PPI Comms Board Electronics</w:delText>
        </w:r>
        <w:r w:rsidDel="00524863">
          <w:rPr>
            <w:noProof/>
            <w:webHidden/>
          </w:rPr>
          <w:tab/>
          <w:delText>7</w:delText>
        </w:r>
      </w:del>
    </w:p>
    <w:p w:rsidR="004F3001" w:rsidDel="00524863" w:rsidRDefault="004F3001">
      <w:pPr>
        <w:pStyle w:val="TableofFigures"/>
        <w:tabs>
          <w:tab w:val="right" w:leader="dot" w:pos="8990"/>
        </w:tabs>
        <w:rPr>
          <w:del w:id="279" w:author="Scott Walker" w:date="2016-11-01T16:32:00Z"/>
          <w:rFonts w:asciiTheme="minorHAnsi" w:eastAsiaTheme="minorEastAsia" w:hAnsiTheme="minorHAnsi" w:cstheme="minorBidi"/>
          <w:noProof/>
          <w:sz w:val="22"/>
          <w:szCs w:val="22"/>
        </w:rPr>
      </w:pPr>
      <w:del w:id="280" w:author="Scott Walker" w:date="2016-11-01T16:32:00Z">
        <w:r w:rsidRPr="00524863" w:rsidDel="00524863">
          <w:rPr>
            <w:rPrChange w:id="281" w:author="Scott Walker" w:date="2016-11-01T16:32:00Z">
              <w:rPr>
                <w:rStyle w:val="Hyperlink"/>
                <w:noProof/>
              </w:rPr>
            </w:rPrChange>
          </w:rPr>
          <w:delText>Figure 3 Arm Cortex M3 Subsystem</w:delText>
        </w:r>
        <w:r w:rsidDel="00524863">
          <w:rPr>
            <w:noProof/>
            <w:webHidden/>
          </w:rPr>
          <w:tab/>
          <w:delText>8</w:delText>
        </w:r>
      </w:del>
    </w:p>
    <w:p w:rsidR="004F3001" w:rsidDel="00524863" w:rsidRDefault="004F3001">
      <w:pPr>
        <w:pStyle w:val="TableofFigures"/>
        <w:tabs>
          <w:tab w:val="right" w:leader="dot" w:pos="8990"/>
        </w:tabs>
        <w:rPr>
          <w:del w:id="282" w:author="Scott Walker" w:date="2016-11-01T16:32:00Z"/>
          <w:rFonts w:asciiTheme="minorHAnsi" w:eastAsiaTheme="minorEastAsia" w:hAnsiTheme="minorHAnsi" w:cstheme="minorBidi"/>
          <w:noProof/>
          <w:sz w:val="22"/>
          <w:szCs w:val="22"/>
        </w:rPr>
      </w:pPr>
      <w:del w:id="283" w:author="Scott Walker" w:date="2016-11-01T16:32:00Z">
        <w:r w:rsidRPr="00524863" w:rsidDel="00524863">
          <w:rPr>
            <w:rPrChange w:id="284" w:author="Scott Walker" w:date="2016-11-01T16:32:00Z">
              <w:rPr>
                <w:rStyle w:val="Hyperlink"/>
                <w:noProof/>
              </w:rPr>
            </w:rPrChange>
          </w:rPr>
          <w:delText>Figure 4 FPGA Fabric Architecture Block Diagram</w:delText>
        </w:r>
        <w:r w:rsidDel="00524863">
          <w:rPr>
            <w:noProof/>
            <w:webHidden/>
          </w:rPr>
          <w:tab/>
          <w:delText>9</w:delText>
        </w:r>
      </w:del>
    </w:p>
    <w:p w:rsidR="004F3001" w:rsidDel="00524863" w:rsidRDefault="004F3001">
      <w:pPr>
        <w:pStyle w:val="TableofFigures"/>
        <w:tabs>
          <w:tab w:val="right" w:leader="dot" w:pos="8990"/>
        </w:tabs>
        <w:rPr>
          <w:del w:id="285" w:author="Scott Walker" w:date="2016-11-01T16:32:00Z"/>
          <w:rFonts w:asciiTheme="minorHAnsi" w:eastAsiaTheme="minorEastAsia" w:hAnsiTheme="minorHAnsi" w:cstheme="minorBidi"/>
          <w:noProof/>
          <w:sz w:val="22"/>
          <w:szCs w:val="22"/>
        </w:rPr>
      </w:pPr>
      <w:del w:id="286" w:author="Scott Walker" w:date="2016-11-01T16:32:00Z">
        <w:r w:rsidRPr="00524863" w:rsidDel="00524863">
          <w:rPr>
            <w:rPrChange w:id="287" w:author="Scott Walker" w:date="2016-11-01T16:32:00Z">
              <w:rPr>
                <w:rStyle w:val="Hyperlink"/>
                <w:noProof/>
              </w:rPr>
            </w:rPrChange>
          </w:rPr>
          <w:delText>Figure 5 FPGA Processor Interface</w:delText>
        </w:r>
        <w:r w:rsidDel="00524863">
          <w:rPr>
            <w:noProof/>
            <w:webHidden/>
          </w:rPr>
          <w:tab/>
          <w:delText>10</w:delText>
        </w:r>
      </w:del>
    </w:p>
    <w:p w:rsidR="004F3001" w:rsidDel="00524863" w:rsidRDefault="004F3001">
      <w:pPr>
        <w:pStyle w:val="TableofFigures"/>
        <w:tabs>
          <w:tab w:val="right" w:leader="dot" w:pos="8990"/>
        </w:tabs>
        <w:rPr>
          <w:del w:id="288" w:author="Scott Walker" w:date="2016-11-01T16:32:00Z"/>
          <w:rFonts w:asciiTheme="minorHAnsi" w:eastAsiaTheme="minorEastAsia" w:hAnsiTheme="minorHAnsi" w:cstheme="minorBidi"/>
          <w:noProof/>
          <w:sz w:val="22"/>
          <w:szCs w:val="22"/>
        </w:rPr>
      </w:pPr>
      <w:del w:id="289" w:author="Scott Walker" w:date="2016-11-01T16:32:00Z">
        <w:r w:rsidRPr="00524863" w:rsidDel="00524863">
          <w:rPr>
            <w:rPrChange w:id="290" w:author="Scott Walker" w:date="2016-11-01T16:32:00Z">
              <w:rPr>
                <w:rStyle w:val="Hyperlink"/>
                <w:noProof/>
              </w:rPr>
            </w:rPrChange>
          </w:rPr>
          <w:delText>Figure 6 Packet Definition - Physical Layer Format</w:delText>
        </w:r>
        <w:r w:rsidDel="00524863">
          <w:rPr>
            <w:noProof/>
            <w:webHidden/>
          </w:rPr>
          <w:tab/>
          <w:delText>15</w:delText>
        </w:r>
      </w:del>
    </w:p>
    <w:p w:rsidR="004F3001" w:rsidDel="00524863" w:rsidRDefault="004F3001">
      <w:pPr>
        <w:pStyle w:val="TableofFigures"/>
        <w:tabs>
          <w:tab w:val="right" w:leader="dot" w:pos="8990"/>
        </w:tabs>
        <w:rPr>
          <w:del w:id="291" w:author="Scott Walker" w:date="2016-11-01T16:32:00Z"/>
          <w:rFonts w:asciiTheme="minorHAnsi" w:eastAsiaTheme="minorEastAsia" w:hAnsiTheme="minorHAnsi" w:cstheme="minorBidi"/>
          <w:noProof/>
          <w:sz w:val="22"/>
          <w:szCs w:val="22"/>
        </w:rPr>
      </w:pPr>
      <w:del w:id="292" w:author="Scott Walker" w:date="2016-11-01T16:32:00Z">
        <w:r w:rsidRPr="00524863" w:rsidDel="00524863">
          <w:rPr>
            <w:rPrChange w:id="293" w:author="Scott Walker" w:date="2016-11-01T16:32:00Z">
              <w:rPr>
                <w:rStyle w:val="Hyperlink"/>
                <w:noProof/>
              </w:rPr>
            </w:rPrChange>
          </w:rPr>
          <w:delText>Figure 7 Packet Definition - Header Format</w:delText>
        </w:r>
        <w:r w:rsidDel="00524863">
          <w:rPr>
            <w:noProof/>
            <w:webHidden/>
          </w:rPr>
          <w:tab/>
          <w:delText>15</w:delText>
        </w:r>
      </w:del>
    </w:p>
    <w:p w:rsidR="00980A5A" w:rsidRDefault="00980A5A" w:rsidP="00CD2682">
      <w:r>
        <w:fldChar w:fldCharType="end"/>
      </w:r>
    </w:p>
    <w:p w:rsidR="00C404B4" w:rsidRDefault="00C404B4" w:rsidP="00CD2682"/>
    <w:p w:rsidR="00C404B4" w:rsidRDefault="00C404B4" w:rsidP="00CD2682"/>
    <w:p w:rsidR="00C404B4" w:rsidRDefault="00C404B4" w:rsidP="00CD2682"/>
    <w:p w:rsidR="00980A5A" w:rsidRDefault="00980A5A" w:rsidP="00980A5A">
      <w:pPr>
        <w:pStyle w:val="TOCHeading"/>
        <w:jc w:val="center"/>
      </w:pPr>
      <w:r>
        <w:t>Tables</w:t>
      </w:r>
    </w:p>
    <w:p w:rsidR="00980A5A" w:rsidRPr="00980A5A" w:rsidRDefault="00980A5A" w:rsidP="00980A5A">
      <w:pPr>
        <w:rPr>
          <w:lang w:eastAsia="ja-JP"/>
        </w:rPr>
      </w:pPr>
    </w:p>
    <w:p w:rsidR="00F713D9" w:rsidRDefault="00980A5A">
      <w:pPr>
        <w:pStyle w:val="TableofFigures"/>
        <w:tabs>
          <w:tab w:val="right" w:leader="dot" w:pos="8990"/>
        </w:tabs>
        <w:rPr>
          <w:ins w:id="294" w:author="Scott Walker" w:date="2016-11-01T16:37:00Z"/>
          <w:rFonts w:asciiTheme="minorHAnsi" w:eastAsiaTheme="minorEastAsia" w:hAnsiTheme="minorHAnsi" w:cstheme="minorBidi"/>
          <w:noProof/>
          <w:sz w:val="22"/>
          <w:szCs w:val="22"/>
        </w:rPr>
      </w:pPr>
      <w:r>
        <w:fldChar w:fldCharType="begin"/>
      </w:r>
      <w:r>
        <w:instrText xml:space="preserve"> TOC \h \z \c "Table" </w:instrText>
      </w:r>
      <w:r>
        <w:fldChar w:fldCharType="separate"/>
      </w:r>
      <w:ins w:id="295" w:author="Scott Walker" w:date="2016-11-01T16:37:00Z">
        <w:r w:rsidR="00F713D9" w:rsidRPr="000B2D73">
          <w:rPr>
            <w:rStyle w:val="Hyperlink"/>
            <w:noProof/>
          </w:rPr>
          <w:fldChar w:fldCharType="begin"/>
        </w:r>
        <w:r w:rsidR="00F713D9" w:rsidRPr="000B2D73">
          <w:rPr>
            <w:rStyle w:val="Hyperlink"/>
            <w:noProof/>
          </w:rPr>
          <w:instrText xml:space="preserve"> </w:instrText>
        </w:r>
        <w:r w:rsidR="00F713D9">
          <w:rPr>
            <w:noProof/>
          </w:rPr>
          <w:instrText>HYPERLINK \l "_Toc465781630"</w:instrText>
        </w:r>
        <w:r w:rsidR="00F713D9" w:rsidRPr="000B2D73">
          <w:rPr>
            <w:rStyle w:val="Hyperlink"/>
            <w:noProof/>
          </w:rPr>
          <w:instrText xml:space="preserve"> </w:instrText>
        </w:r>
        <w:r w:rsidR="00F713D9" w:rsidRPr="000B2D73">
          <w:rPr>
            <w:rStyle w:val="Hyperlink"/>
            <w:noProof/>
          </w:rPr>
          <w:fldChar w:fldCharType="separate"/>
        </w:r>
        <w:r w:rsidR="00F713D9" w:rsidRPr="000B2D73">
          <w:rPr>
            <w:rStyle w:val="Hyperlink"/>
            <w:noProof/>
          </w:rPr>
          <w:t>Table 1 FPGA Memory Map</w:t>
        </w:r>
        <w:r w:rsidR="00F713D9">
          <w:rPr>
            <w:noProof/>
            <w:webHidden/>
          </w:rPr>
          <w:tab/>
        </w:r>
        <w:r w:rsidR="00F713D9">
          <w:rPr>
            <w:noProof/>
            <w:webHidden/>
          </w:rPr>
          <w:fldChar w:fldCharType="begin"/>
        </w:r>
        <w:r w:rsidR="00F713D9">
          <w:rPr>
            <w:noProof/>
            <w:webHidden/>
          </w:rPr>
          <w:instrText xml:space="preserve"> PAGEREF _Toc465781630 \h </w:instrText>
        </w:r>
      </w:ins>
      <w:r w:rsidR="00F713D9">
        <w:rPr>
          <w:noProof/>
          <w:webHidden/>
        </w:rPr>
      </w:r>
      <w:r w:rsidR="00F713D9">
        <w:rPr>
          <w:noProof/>
          <w:webHidden/>
        </w:rPr>
        <w:fldChar w:fldCharType="separate"/>
      </w:r>
      <w:ins w:id="296" w:author="Scott Walker" w:date="2016-11-01T16:37:00Z">
        <w:r w:rsidR="00F713D9">
          <w:rPr>
            <w:noProof/>
            <w:webHidden/>
          </w:rPr>
          <w:t>16</w:t>
        </w:r>
        <w:r w:rsidR="00F713D9">
          <w:rPr>
            <w:noProof/>
            <w:webHidden/>
          </w:rPr>
          <w:fldChar w:fldCharType="end"/>
        </w:r>
        <w:r w:rsidR="00F713D9" w:rsidRPr="000B2D73">
          <w:rPr>
            <w:rStyle w:val="Hyperlink"/>
            <w:noProof/>
          </w:rPr>
          <w:fldChar w:fldCharType="end"/>
        </w:r>
      </w:ins>
    </w:p>
    <w:p w:rsidR="00F713D9" w:rsidRDefault="00F713D9">
      <w:pPr>
        <w:pStyle w:val="TableofFigures"/>
        <w:tabs>
          <w:tab w:val="right" w:leader="dot" w:pos="8990"/>
        </w:tabs>
        <w:rPr>
          <w:ins w:id="297" w:author="Scott Walker" w:date="2016-11-01T16:37:00Z"/>
          <w:rFonts w:asciiTheme="minorHAnsi" w:eastAsiaTheme="minorEastAsia" w:hAnsiTheme="minorHAnsi" w:cstheme="minorBidi"/>
          <w:noProof/>
          <w:sz w:val="22"/>
          <w:szCs w:val="22"/>
        </w:rPr>
      </w:pPr>
      <w:ins w:id="298" w:author="Scott Walker" w:date="2016-11-01T16:37:00Z">
        <w:r w:rsidRPr="000B2D73">
          <w:rPr>
            <w:rStyle w:val="Hyperlink"/>
            <w:noProof/>
          </w:rPr>
          <w:fldChar w:fldCharType="begin"/>
        </w:r>
        <w:r w:rsidRPr="000B2D73">
          <w:rPr>
            <w:rStyle w:val="Hyperlink"/>
            <w:noProof/>
          </w:rPr>
          <w:instrText xml:space="preserve"> </w:instrText>
        </w:r>
        <w:r>
          <w:rPr>
            <w:noProof/>
          </w:rPr>
          <w:instrText>HYPERLINK \l "_Toc465781631"</w:instrText>
        </w:r>
        <w:r w:rsidRPr="000B2D73">
          <w:rPr>
            <w:rStyle w:val="Hyperlink"/>
            <w:noProof/>
          </w:rPr>
          <w:instrText xml:space="preserve"> </w:instrText>
        </w:r>
        <w:r w:rsidRPr="000B2D73">
          <w:rPr>
            <w:rStyle w:val="Hyperlink"/>
            <w:noProof/>
          </w:rPr>
          <w:fldChar w:fldCharType="separate"/>
        </w:r>
        <w:r w:rsidRPr="000B2D73">
          <w:rPr>
            <w:rStyle w:val="Hyperlink"/>
            <w:noProof/>
          </w:rPr>
          <w:t>Table 2 Control Register Definitions</w:t>
        </w:r>
        <w:r>
          <w:rPr>
            <w:noProof/>
            <w:webHidden/>
          </w:rPr>
          <w:tab/>
        </w:r>
        <w:r>
          <w:rPr>
            <w:noProof/>
            <w:webHidden/>
          </w:rPr>
          <w:fldChar w:fldCharType="begin"/>
        </w:r>
        <w:r>
          <w:rPr>
            <w:noProof/>
            <w:webHidden/>
          </w:rPr>
          <w:instrText xml:space="preserve"> PAGEREF _Toc465781631 \h </w:instrText>
        </w:r>
      </w:ins>
      <w:r>
        <w:rPr>
          <w:noProof/>
          <w:webHidden/>
        </w:rPr>
      </w:r>
      <w:r>
        <w:rPr>
          <w:noProof/>
          <w:webHidden/>
        </w:rPr>
        <w:fldChar w:fldCharType="separate"/>
      </w:r>
      <w:ins w:id="299" w:author="Scott Walker" w:date="2016-11-01T16:37:00Z">
        <w:r>
          <w:rPr>
            <w:noProof/>
            <w:webHidden/>
          </w:rPr>
          <w:t>18</w:t>
        </w:r>
        <w:r>
          <w:rPr>
            <w:noProof/>
            <w:webHidden/>
          </w:rPr>
          <w:fldChar w:fldCharType="end"/>
        </w:r>
        <w:r w:rsidRPr="000B2D73">
          <w:rPr>
            <w:rStyle w:val="Hyperlink"/>
            <w:noProof/>
          </w:rPr>
          <w:fldChar w:fldCharType="end"/>
        </w:r>
      </w:ins>
    </w:p>
    <w:p w:rsidR="00F713D9" w:rsidRDefault="00F713D9">
      <w:pPr>
        <w:pStyle w:val="TableofFigures"/>
        <w:tabs>
          <w:tab w:val="right" w:leader="dot" w:pos="8990"/>
        </w:tabs>
        <w:rPr>
          <w:ins w:id="300" w:author="Scott Walker" w:date="2016-11-01T16:37:00Z"/>
          <w:rFonts w:asciiTheme="minorHAnsi" w:eastAsiaTheme="minorEastAsia" w:hAnsiTheme="minorHAnsi" w:cstheme="minorBidi"/>
          <w:noProof/>
          <w:sz w:val="22"/>
          <w:szCs w:val="22"/>
        </w:rPr>
      </w:pPr>
      <w:ins w:id="301" w:author="Scott Walker" w:date="2016-11-01T16:37:00Z">
        <w:r w:rsidRPr="000B2D73">
          <w:rPr>
            <w:rStyle w:val="Hyperlink"/>
            <w:noProof/>
          </w:rPr>
          <w:fldChar w:fldCharType="begin"/>
        </w:r>
        <w:r w:rsidRPr="000B2D73">
          <w:rPr>
            <w:rStyle w:val="Hyperlink"/>
            <w:noProof/>
          </w:rPr>
          <w:instrText xml:space="preserve"> </w:instrText>
        </w:r>
        <w:r>
          <w:rPr>
            <w:noProof/>
          </w:rPr>
          <w:instrText>HYPERLINK \l "_Toc465781632"</w:instrText>
        </w:r>
        <w:r w:rsidRPr="000B2D73">
          <w:rPr>
            <w:rStyle w:val="Hyperlink"/>
            <w:noProof/>
          </w:rPr>
          <w:instrText xml:space="preserve"> </w:instrText>
        </w:r>
        <w:r w:rsidRPr="000B2D73">
          <w:rPr>
            <w:rStyle w:val="Hyperlink"/>
            <w:noProof/>
          </w:rPr>
          <w:fldChar w:fldCharType="separate"/>
        </w:r>
        <w:r w:rsidRPr="000B2D73">
          <w:rPr>
            <w:rStyle w:val="Hyperlink"/>
            <w:noProof/>
          </w:rPr>
          <w:t>Table 3 Interrupt Register Definitions</w:t>
        </w:r>
        <w:r>
          <w:rPr>
            <w:noProof/>
            <w:webHidden/>
          </w:rPr>
          <w:tab/>
        </w:r>
        <w:r>
          <w:rPr>
            <w:noProof/>
            <w:webHidden/>
          </w:rPr>
          <w:fldChar w:fldCharType="begin"/>
        </w:r>
        <w:r>
          <w:rPr>
            <w:noProof/>
            <w:webHidden/>
          </w:rPr>
          <w:instrText xml:space="preserve"> PAGEREF _Toc465781632 \h </w:instrText>
        </w:r>
      </w:ins>
      <w:r>
        <w:rPr>
          <w:noProof/>
          <w:webHidden/>
        </w:rPr>
      </w:r>
      <w:r>
        <w:rPr>
          <w:noProof/>
          <w:webHidden/>
        </w:rPr>
        <w:fldChar w:fldCharType="separate"/>
      </w:r>
      <w:ins w:id="302" w:author="Scott Walker" w:date="2016-11-01T16:37:00Z">
        <w:r>
          <w:rPr>
            <w:noProof/>
            <w:webHidden/>
          </w:rPr>
          <w:t>19</w:t>
        </w:r>
        <w:r>
          <w:rPr>
            <w:noProof/>
            <w:webHidden/>
          </w:rPr>
          <w:fldChar w:fldCharType="end"/>
        </w:r>
        <w:r w:rsidRPr="000B2D73">
          <w:rPr>
            <w:rStyle w:val="Hyperlink"/>
            <w:noProof/>
          </w:rPr>
          <w:fldChar w:fldCharType="end"/>
        </w:r>
      </w:ins>
    </w:p>
    <w:p w:rsidR="00F713D9" w:rsidRDefault="00F713D9">
      <w:pPr>
        <w:pStyle w:val="TableofFigures"/>
        <w:tabs>
          <w:tab w:val="right" w:leader="dot" w:pos="8990"/>
        </w:tabs>
        <w:rPr>
          <w:ins w:id="303" w:author="Scott Walker" w:date="2016-11-01T16:37:00Z"/>
          <w:rFonts w:asciiTheme="minorHAnsi" w:eastAsiaTheme="minorEastAsia" w:hAnsiTheme="minorHAnsi" w:cstheme="minorBidi"/>
          <w:noProof/>
          <w:sz w:val="22"/>
          <w:szCs w:val="22"/>
        </w:rPr>
      </w:pPr>
      <w:ins w:id="304" w:author="Scott Walker" w:date="2016-11-01T16:37:00Z">
        <w:r w:rsidRPr="000B2D73">
          <w:rPr>
            <w:rStyle w:val="Hyperlink"/>
            <w:noProof/>
          </w:rPr>
          <w:fldChar w:fldCharType="begin"/>
        </w:r>
        <w:r w:rsidRPr="000B2D73">
          <w:rPr>
            <w:rStyle w:val="Hyperlink"/>
            <w:noProof/>
          </w:rPr>
          <w:instrText xml:space="preserve"> </w:instrText>
        </w:r>
        <w:r>
          <w:rPr>
            <w:noProof/>
          </w:rPr>
          <w:instrText>HYPERLINK \l "_Toc465781633"</w:instrText>
        </w:r>
        <w:r w:rsidRPr="000B2D73">
          <w:rPr>
            <w:rStyle w:val="Hyperlink"/>
            <w:noProof/>
          </w:rPr>
          <w:instrText xml:space="preserve"> </w:instrText>
        </w:r>
        <w:r w:rsidRPr="000B2D73">
          <w:rPr>
            <w:rStyle w:val="Hyperlink"/>
            <w:noProof/>
          </w:rPr>
          <w:fldChar w:fldCharType="separate"/>
        </w:r>
        <w:r w:rsidRPr="000B2D73">
          <w:rPr>
            <w:rStyle w:val="Hyperlink"/>
            <w:noProof/>
          </w:rPr>
          <w:t>Table 4 Interrupt Mask Register Definitions</w:t>
        </w:r>
        <w:r>
          <w:rPr>
            <w:noProof/>
            <w:webHidden/>
          </w:rPr>
          <w:tab/>
        </w:r>
        <w:r>
          <w:rPr>
            <w:noProof/>
            <w:webHidden/>
          </w:rPr>
          <w:fldChar w:fldCharType="begin"/>
        </w:r>
        <w:r>
          <w:rPr>
            <w:noProof/>
            <w:webHidden/>
          </w:rPr>
          <w:instrText xml:space="preserve"> PAGEREF _Toc465781633 \h </w:instrText>
        </w:r>
      </w:ins>
      <w:r>
        <w:rPr>
          <w:noProof/>
          <w:webHidden/>
        </w:rPr>
      </w:r>
      <w:r>
        <w:rPr>
          <w:noProof/>
          <w:webHidden/>
        </w:rPr>
        <w:fldChar w:fldCharType="separate"/>
      </w:r>
      <w:ins w:id="305" w:author="Scott Walker" w:date="2016-11-01T16:37:00Z">
        <w:r>
          <w:rPr>
            <w:noProof/>
            <w:webHidden/>
          </w:rPr>
          <w:t>20</w:t>
        </w:r>
        <w:r>
          <w:rPr>
            <w:noProof/>
            <w:webHidden/>
          </w:rPr>
          <w:fldChar w:fldCharType="end"/>
        </w:r>
        <w:r w:rsidRPr="000B2D73">
          <w:rPr>
            <w:rStyle w:val="Hyperlink"/>
            <w:noProof/>
          </w:rPr>
          <w:fldChar w:fldCharType="end"/>
        </w:r>
      </w:ins>
    </w:p>
    <w:p w:rsidR="00F713D9" w:rsidRDefault="00F713D9">
      <w:pPr>
        <w:pStyle w:val="TableofFigures"/>
        <w:tabs>
          <w:tab w:val="right" w:leader="dot" w:pos="8990"/>
        </w:tabs>
        <w:rPr>
          <w:ins w:id="306" w:author="Scott Walker" w:date="2016-11-01T16:37:00Z"/>
          <w:rFonts w:asciiTheme="minorHAnsi" w:eastAsiaTheme="minorEastAsia" w:hAnsiTheme="minorHAnsi" w:cstheme="minorBidi"/>
          <w:noProof/>
          <w:sz w:val="22"/>
          <w:szCs w:val="22"/>
        </w:rPr>
      </w:pPr>
      <w:ins w:id="307" w:author="Scott Walker" w:date="2016-11-01T16:37:00Z">
        <w:r w:rsidRPr="000B2D73">
          <w:rPr>
            <w:rStyle w:val="Hyperlink"/>
            <w:noProof/>
          </w:rPr>
          <w:fldChar w:fldCharType="begin"/>
        </w:r>
        <w:r w:rsidRPr="000B2D73">
          <w:rPr>
            <w:rStyle w:val="Hyperlink"/>
            <w:noProof/>
          </w:rPr>
          <w:instrText xml:space="preserve"> </w:instrText>
        </w:r>
        <w:r>
          <w:rPr>
            <w:noProof/>
          </w:rPr>
          <w:instrText>HYPERLINK \l "_Toc465781634"</w:instrText>
        </w:r>
        <w:r w:rsidRPr="000B2D73">
          <w:rPr>
            <w:rStyle w:val="Hyperlink"/>
            <w:noProof/>
          </w:rPr>
          <w:instrText xml:space="preserve"> </w:instrText>
        </w:r>
        <w:r w:rsidRPr="000B2D73">
          <w:rPr>
            <w:rStyle w:val="Hyperlink"/>
            <w:noProof/>
          </w:rPr>
          <w:fldChar w:fldCharType="separate"/>
        </w:r>
        <w:r w:rsidRPr="000B2D73">
          <w:rPr>
            <w:rStyle w:val="Hyperlink"/>
            <w:noProof/>
          </w:rPr>
          <w:t>Table 5 Status Register Definitions</w:t>
        </w:r>
        <w:r>
          <w:rPr>
            <w:noProof/>
            <w:webHidden/>
          </w:rPr>
          <w:tab/>
        </w:r>
        <w:r>
          <w:rPr>
            <w:noProof/>
            <w:webHidden/>
          </w:rPr>
          <w:fldChar w:fldCharType="begin"/>
        </w:r>
        <w:r>
          <w:rPr>
            <w:noProof/>
            <w:webHidden/>
          </w:rPr>
          <w:instrText xml:space="preserve"> PAGEREF _Toc465781634 \h </w:instrText>
        </w:r>
      </w:ins>
      <w:r>
        <w:rPr>
          <w:noProof/>
          <w:webHidden/>
        </w:rPr>
      </w:r>
      <w:r>
        <w:rPr>
          <w:noProof/>
          <w:webHidden/>
        </w:rPr>
        <w:fldChar w:fldCharType="separate"/>
      </w:r>
      <w:ins w:id="308" w:author="Scott Walker" w:date="2016-11-01T16:37:00Z">
        <w:r>
          <w:rPr>
            <w:noProof/>
            <w:webHidden/>
          </w:rPr>
          <w:t>21</w:t>
        </w:r>
        <w:r>
          <w:rPr>
            <w:noProof/>
            <w:webHidden/>
          </w:rPr>
          <w:fldChar w:fldCharType="end"/>
        </w:r>
        <w:r w:rsidRPr="000B2D73">
          <w:rPr>
            <w:rStyle w:val="Hyperlink"/>
            <w:noProof/>
          </w:rPr>
          <w:fldChar w:fldCharType="end"/>
        </w:r>
      </w:ins>
    </w:p>
    <w:p w:rsidR="00F713D9" w:rsidRDefault="00F713D9">
      <w:pPr>
        <w:pStyle w:val="TableofFigures"/>
        <w:tabs>
          <w:tab w:val="right" w:leader="dot" w:pos="8990"/>
        </w:tabs>
        <w:rPr>
          <w:ins w:id="309" w:author="Scott Walker" w:date="2016-11-01T16:37:00Z"/>
          <w:rFonts w:asciiTheme="minorHAnsi" w:eastAsiaTheme="minorEastAsia" w:hAnsiTheme="minorHAnsi" w:cstheme="minorBidi"/>
          <w:noProof/>
          <w:sz w:val="22"/>
          <w:szCs w:val="22"/>
        </w:rPr>
      </w:pPr>
      <w:ins w:id="310" w:author="Scott Walker" w:date="2016-11-01T16:37:00Z">
        <w:r w:rsidRPr="000B2D73">
          <w:rPr>
            <w:rStyle w:val="Hyperlink"/>
            <w:noProof/>
          </w:rPr>
          <w:fldChar w:fldCharType="begin"/>
        </w:r>
        <w:r w:rsidRPr="000B2D73">
          <w:rPr>
            <w:rStyle w:val="Hyperlink"/>
            <w:noProof/>
          </w:rPr>
          <w:instrText xml:space="preserve"> </w:instrText>
        </w:r>
        <w:r>
          <w:rPr>
            <w:noProof/>
          </w:rPr>
          <w:instrText>HYPERLINK \l "_Toc465781635"</w:instrText>
        </w:r>
        <w:r w:rsidRPr="000B2D73">
          <w:rPr>
            <w:rStyle w:val="Hyperlink"/>
            <w:noProof/>
          </w:rPr>
          <w:instrText xml:space="preserve"> </w:instrText>
        </w:r>
        <w:r w:rsidRPr="000B2D73">
          <w:rPr>
            <w:rStyle w:val="Hyperlink"/>
            <w:noProof/>
          </w:rPr>
          <w:fldChar w:fldCharType="separate"/>
        </w:r>
        <w:r w:rsidRPr="000B2D73">
          <w:rPr>
            <w:rStyle w:val="Hyperlink"/>
            <w:noProof/>
          </w:rPr>
          <w:t>Table 7 Address Register High Definitions</w:t>
        </w:r>
        <w:r>
          <w:rPr>
            <w:noProof/>
            <w:webHidden/>
          </w:rPr>
          <w:tab/>
        </w:r>
        <w:r>
          <w:rPr>
            <w:noProof/>
            <w:webHidden/>
          </w:rPr>
          <w:fldChar w:fldCharType="begin"/>
        </w:r>
        <w:r>
          <w:rPr>
            <w:noProof/>
            <w:webHidden/>
          </w:rPr>
          <w:instrText xml:space="preserve"> PAGEREF _Toc465781635 \h </w:instrText>
        </w:r>
      </w:ins>
      <w:r>
        <w:rPr>
          <w:noProof/>
          <w:webHidden/>
        </w:rPr>
      </w:r>
      <w:r>
        <w:rPr>
          <w:noProof/>
          <w:webHidden/>
        </w:rPr>
        <w:fldChar w:fldCharType="separate"/>
      </w:r>
      <w:ins w:id="311" w:author="Scott Walker" w:date="2016-11-01T16:37:00Z">
        <w:r>
          <w:rPr>
            <w:noProof/>
            <w:webHidden/>
          </w:rPr>
          <w:t>22</w:t>
        </w:r>
        <w:r>
          <w:rPr>
            <w:noProof/>
            <w:webHidden/>
          </w:rPr>
          <w:fldChar w:fldCharType="end"/>
        </w:r>
        <w:r w:rsidRPr="000B2D73">
          <w:rPr>
            <w:rStyle w:val="Hyperlink"/>
            <w:noProof/>
          </w:rPr>
          <w:fldChar w:fldCharType="end"/>
        </w:r>
      </w:ins>
    </w:p>
    <w:p w:rsidR="00F713D9" w:rsidRDefault="00F713D9">
      <w:pPr>
        <w:pStyle w:val="TableofFigures"/>
        <w:tabs>
          <w:tab w:val="right" w:leader="dot" w:pos="8990"/>
        </w:tabs>
        <w:rPr>
          <w:ins w:id="312" w:author="Scott Walker" w:date="2016-11-01T16:37:00Z"/>
          <w:rFonts w:asciiTheme="minorHAnsi" w:eastAsiaTheme="minorEastAsia" w:hAnsiTheme="minorHAnsi" w:cstheme="minorBidi"/>
          <w:noProof/>
          <w:sz w:val="22"/>
          <w:szCs w:val="22"/>
        </w:rPr>
      </w:pPr>
      <w:ins w:id="313" w:author="Scott Walker" w:date="2016-11-01T16:37:00Z">
        <w:r w:rsidRPr="000B2D73">
          <w:rPr>
            <w:rStyle w:val="Hyperlink"/>
            <w:noProof/>
          </w:rPr>
          <w:fldChar w:fldCharType="begin"/>
        </w:r>
        <w:r w:rsidRPr="000B2D73">
          <w:rPr>
            <w:rStyle w:val="Hyperlink"/>
            <w:noProof/>
          </w:rPr>
          <w:instrText xml:space="preserve"> </w:instrText>
        </w:r>
        <w:r>
          <w:rPr>
            <w:noProof/>
          </w:rPr>
          <w:instrText>HYPERLINK \l "_Toc465781636"</w:instrText>
        </w:r>
        <w:r w:rsidRPr="000B2D73">
          <w:rPr>
            <w:rStyle w:val="Hyperlink"/>
            <w:noProof/>
          </w:rPr>
          <w:instrText xml:space="preserve"> </w:instrText>
        </w:r>
        <w:r w:rsidRPr="000B2D73">
          <w:rPr>
            <w:rStyle w:val="Hyperlink"/>
            <w:noProof/>
          </w:rPr>
          <w:fldChar w:fldCharType="separate"/>
        </w:r>
        <w:r w:rsidRPr="000B2D73">
          <w:rPr>
            <w:rStyle w:val="Hyperlink"/>
            <w:noProof/>
          </w:rPr>
          <w:t>Table 8 Address Register High Definitions</w:t>
        </w:r>
        <w:r>
          <w:rPr>
            <w:noProof/>
            <w:webHidden/>
          </w:rPr>
          <w:tab/>
        </w:r>
        <w:r>
          <w:rPr>
            <w:noProof/>
            <w:webHidden/>
          </w:rPr>
          <w:fldChar w:fldCharType="begin"/>
        </w:r>
        <w:r>
          <w:rPr>
            <w:noProof/>
            <w:webHidden/>
          </w:rPr>
          <w:instrText xml:space="preserve"> PAGEREF _Toc465781636 \h </w:instrText>
        </w:r>
      </w:ins>
      <w:r>
        <w:rPr>
          <w:noProof/>
          <w:webHidden/>
        </w:rPr>
      </w:r>
      <w:r>
        <w:rPr>
          <w:noProof/>
          <w:webHidden/>
        </w:rPr>
        <w:fldChar w:fldCharType="separate"/>
      </w:r>
      <w:ins w:id="314" w:author="Scott Walker" w:date="2016-11-01T16:37:00Z">
        <w:r>
          <w:rPr>
            <w:noProof/>
            <w:webHidden/>
          </w:rPr>
          <w:t>22</w:t>
        </w:r>
        <w:r>
          <w:rPr>
            <w:noProof/>
            <w:webHidden/>
          </w:rPr>
          <w:fldChar w:fldCharType="end"/>
        </w:r>
        <w:r w:rsidRPr="000B2D73">
          <w:rPr>
            <w:rStyle w:val="Hyperlink"/>
            <w:noProof/>
          </w:rPr>
          <w:fldChar w:fldCharType="end"/>
        </w:r>
      </w:ins>
    </w:p>
    <w:p w:rsidR="00F713D9" w:rsidRDefault="00F713D9">
      <w:pPr>
        <w:pStyle w:val="TableofFigures"/>
        <w:tabs>
          <w:tab w:val="right" w:leader="dot" w:pos="8990"/>
        </w:tabs>
        <w:rPr>
          <w:ins w:id="315" w:author="Scott Walker" w:date="2016-11-01T16:37:00Z"/>
          <w:rFonts w:asciiTheme="minorHAnsi" w:eastAsiaTheme="minorEastAsia" w:hAnsiTheme="minorHAnsi" w:cstheme="minorBidi"/>
          <w:noProof/>
          <w:sz w:val="22"/>
          <w:szCs w:val="22"/>
        </w:rPr>
      </w:pPr>
      <w:ins w:id="316" w:author="Scott Walker" w:date="2016-11-01T16:37:00Z">
        <w:r w:rsidRPr="000B2D73">
          <w:rPr>
            <w:rStyle w:val="Hyperlink"/>
            <w:noProof/>
          </w:rPr>
          <w:fldChar w:fldCharType="begin"/>
        </w:r>
        <w:r w:rsidRPr="000B2D73">
          <w:rPr>
            <w:rStyle w:val="Hyperlink"/>
            <w:noProof/>
          </w:rPr>
          <w:instrText xml:space="preserve"> </w:instrText>
        </w:r>
        <w:r>
          <w:rPr>
            <w:noProof/>
          </w:rPr>
          <w:instrText>HYPERLINK \l "_Toc465781637"</w:instrText>
        </w:r>
        <w:r w:rsidRPr="000B2D73">
          <w:rPr>
            <w:rStyle w:val="Hyperlink"/>
            <w:noProof/>
          </w:rPr>
          <w:instrText xml:space="preserve"> </w:instrText>
        </w:r>
        <w:r w:rsidRPr="000B2D73">
          <w:rPr>
            <w:rStyle w:val="Hyperlink"/>
            <w:noProof/>
          </w:rPr>
          <w:fldChar w:fldCharType="separate"/>
        </w:r>
        <w:r w:rsidRPr="000B2D73">
          <w:rPr>
            <w:rStyle w:val="Hyperlink"/>
            <w:noProof/>
          </w:rPr>
          <w:t>Table 6 MSS GPIO Register Definitions</w:t>
        </w:r>
        <w:r>
          <w:rPr>
            <w:noProof/>
            <w:webHidden/>
          </w:rPr>
          <w:tab/>
        </w:r>
        <w:r>
          <w:rPr>
            <w:noProof/>
            <w:webHidden/>
          </w:rPr>
          <w:fldChar w:fldCharType="begin"/>
        </w:r>
        <w:r>
          <w:rPr>
            <w:noProof/>
            <w:webHidden/>
          </w:rPr>
          <w:instrText xml:space="preserve"> PAGEREF _Toc465781637 \h </w:instrText>
        </w:r>
      </w:ins>
      <w:r>
        <w:rPr>
          <w:noProof/>
          <w:webHidden/>
        </w:rPr>
      </w:r>
      <w:r>
        <w:rPr>
          <w:noProof/>
          <w:webHidden/>
        </w:rPr>
        <w:fldChar w:fldCharType="separate"/>
      </w:r>
      <w:ins w:id="317" w:author="Scott Walker" w:date="2016-11-01T16:37:00Z">
        <w:r>
          <w:rPr>
            <w:noProof/>
            <w:webHidden/>
          </w:rPr>
          <w:t>24</w:t>
        </w:r>
        <w:r>
          <w:rPr>
            <w:noProof/>
            <w:webHidden/>
          </w:rPr>
          <w:fldChar w:fldCharType="end"/>
        </w:r>
        <w:r w:rsidRPr="000B2D73">
          <w:rPr>
            <w:rStyle w:val="Hyperlink"/>
            <w:noProof/>
          </w:rPr>
          <w:fldChar w:fldCharType="end"/>
        </w:r>
      </w:ins>
    </w:p>
    <w:p w:rsidR="00F713D9" w:rsidRDefault="00F713D9">
      <w:pPr>
        <w:pStyle w:val="TableofFigures"/>
        <w:tabs>
          <w:tab w:val="right" w:leader="dot" w:pos="8990"/>
        </w:tabs>
        <w:rPr>
          <w:ins w:id="318" w:author="Scott Walker" w:date="2016-11-01T16:37:00Z"/>
          <w:rFonts w:asciiTheme="minorHAnsi" w:eastAsiaTheme="minorEastAsia" w:hAnsiTheme="minorHAnsi" w:cstheme="minorBidi"/>
          <w:noProof/>
          <w:sz w:val="22"/>
          <w:szCs w:val="22"/>
        </w:rPr>
      </w:pPr>
      <w:ins w:id="319" w:author="Scott Walker" w:date="2016-11-01T16:37:00Z">
        <w:r w:rsidRPr="000B2D73">
          <w:rPr>
            <w:rStyle w:val="Hyperlink"/>
            <w:noProof/>
          </w:rPr>
          <w:fldChar w:fldCharType="begin"/>
        </w:r>
        <w:r w:rsidRPr="000B2D73">
          <w:rPr>
            <w:rStyle w:val="Hyperlink"/>
            <w:noProof/>
          </w:rPr>
          <w:instrText xml:space="preserve"> </w:instrText>
        </w:r>
        <w:r>
          <w:rPr>
            <w:noProof/>
          </w:rPr>
          <w:instrText>HYPERLINK \l "_Toc465781638"</w:instrText>
        </w:r>
        <w:r w:rsidRPr="000B2D73">
          <w:rPr>
            <w:rStyle w:val="Hyperlink"/>
            <w:noProof/>
          </w:rPr>
          <w:instrText xml:space="preserve"> </w:instrText>
        </w:r>
        <w:r w:rsidRPr="000B2D73">
          <w:rPr>
            <w:rStyle w:val="Hyperlink"/>
            <w:noProof/>
          </w:rPr>
          <w:fldChar w:fldCharType="separate"/>
        </w:r>
        <w:r w:rsidRPr="000B2D73">
          <w:rPr>
            <w:rStyle w:val="Hyperlink"/>
            <w:noProof/>
          </w:rPr>
          <w:t>Table 12 FPGA Signal Requirements</w:t>
        </w:r>
        <w:r>
          <w:rPr>
            <w:noProof/>
            <w:webHidden/>
          </w:rPr>
          <w:tab/>
        </w:r>
        <w:r>
          <w:rPr>
            <w:noProof/>
            <w:webHidden/>
          </w:rPr>
          <w:fldChar w:fldCharType="begin"/>
        </w:r>
        <w:r>
          <w:rPr>
            <w:noProof/>
            <w:webHidden/>
          </w:rPr>
          <w:instrText xml:space="preserve"> PAGEREF _Toc465781638 \h </w:instrText>
        </w:r>
      </w:ins>
      <w:r>
        <w:rPr>
          <w:noProof/>
          <w:webHidden/>
        </w:rPr>
      </w:r>
      <w:r>
        <w:rPr>
          <w:noProof/>
          <w:webHidden/>
        </w:rPr>
        <w:fldChar w:fldCharType="separate"/>
      </w:r>
      <w:ins w:id="320" w:author="Scott Walker" w:date="2016-11-01T16:37:00Z">
        <w:r>
          <w:rPr>
            <w:noProof/>
            <w:webHidden/>
          </w:rPr>
          <w:t>30</w:t>
        </w:r>
        <w:r>
          <w:rPr>
            <w:noProof/>
            <w:webHidden/>
          </w:rPr>
          <w:fldChar w:fldCharType="end"/>
        </w:r>
        <w:r w:rsidRPr="000B2D73">
          <w:rPr>
            <w:rStyle w:val="Hyperlink"/>
            <w:noProof/>
          </w:rPr>
          <w:fldChar w:fldCharType="end"/>
        </w:r>
      </w:ins>
    </w:p>
    <w:p w:rsidR="00F713D9" w:rsidRDefault="00F713D9">
      <w:pPr>
        <w:pStyle w:val="TableofFigures"/>
        <w:tabs>
          <w:tab w:val="right" w:leader="dot" w:pos="8990"/>
        </w:tabs>
        <w:rPr>
          <w:ins w:id="321" w:author="Scott Walker" w:date="2016-11-01T16:37:00Z"/>
          <w:rFonts w:asciiTheme="minorHAnsi" w:eastAsiaTheme="minorEastAsia" w:hAnsiTheme="minorHAnsi" w:cstheme="minorBidi"/>
          <w:noProof/>
          <w:sz w:val="22"/>
          <w:szCs w:val="22"/>
        </w:rPr>
      </w:pPr>
      <w:ins w:id="322" w:author="Scott Walker" w:date="2016-11-01T16:37:00Z">
        <w:r w:rsidRPr="000B2D73">
          <w:rPr>
            <w:rStyle w:val="Hyperlink"/>
            <w:noProof/>
          </w:rPr>
          <w:fldChar w:fldCharType="begin"/>
        </w:r>
        <w:r w:rsidRPr="000B2D73">
          <w:rPr>
            <w:rStyle w:val="Hyperlink"/>
            <w:noProof/>
          </w:rPr>
          <w:instrText xml:space="preserve"> </w:instrText>
        </w:r>
        <w:r>
          <w:rPr>
            <w:noProof/>
          </w:rPr>
          <w:instrText>HYPERLINK \l "_Toc465781639"</w:instrText>
        </w:r>
        <w:r w:rsidRPr="000B2D73">
          <w:rPr>
            <w:rStyle w:val="Hyperlink"/>
            <w:noProof/>
          </w:rPr>
          <w:instrText xml:space="preserve"> </w:instrText>
        </w:r>
        <w:r w:rsidRPr="000B2D73">
          <w:rPr>
            <w:rStyle w:val="Hyperlink"/>
            <w:noProof/>
          </w:rPr>
          <w:fldChar w:fldCharType="separate"/>
        </w:r>
        <w:r w:rsidRPr="000B2D73">
          <w:rPr>
            <w:rStyle w:val="Hyperlink"/>
            <w:noProof/>
          </w:rPr>
          <w:t>Table 13 CPLD Utilization</w:t>
        </w:r>
        <w:r>
          <w:rPr>
            <w:noProof/>
            <w:webHidden/>
          </w:rPr>
          <w:tab/>
        </w:r>
        <w:r>
          <w:rPr>
            <w:noProof/>
            <w:webHidden/>
          </w:rPr>
          <w:fldChar w:fldCharType="begin"/>
        </w:r>
        <w:r>
          <w:rPr>
            <w:noProof/>
            <w:webHidden/>
          </w:rPr>
          <w:instrText xml:space="preserve"> PAGEREF _Toc465781639 \h </w:instrText>
        </w:r>
      </w:ins>
      <w:r>
        <w:rPr>
          <w:noProof/>
          <w:webHidden/>
        </w:rPr>
      </w:r>
      <w:r>
        <w:rPr>
          <w:noProof/>
          <w:webHidden/>
        </w:rPr>
        <w:fldChar w:fldCharType="separate"/>
      </w:r>
      <w:ins w:id="323" w:author="Scott Walker" w:date="2016-11-01T16:37:00Z">
        <w:r>
          <w:rPr>
            <w:noProof/>
            <w:webHidden/>
          </w:rPr>
          <w:t>30</w:t>
        </w:r>
        <w:r>
          <w:rPr>
            <w:noProof/>
            <w:webHidden/>
          </w:rPr>
          <w:fldChar w:fldCharType="end"/>
        </w:r>
        <w:r w:rsidRPr="000B2D73">
          <w:rPr>
            <w:rStyle w:val="Hyperlink"/>
            <w:noProof/>
          </w:rPr>
          <w:fldChar w:fldCharType="end"/>
        </w:r>
      </w:ins>
    </w:p>
    <w:p w:rsidR="004F3001" w:rsidDel="00524863" w:rsidRDefault="004F3001">
      <w:pPr>
        <w:pStyle w:val="TableofFigures"/>
        <w:tabs>
          <w:tab w:val="right" w:leader="dot" w:pos="8990"/>
        </w:tabs>
        <w:rPr>
          <w:del w:id="324" w:author="Scott Walker" w:date="2016-11-01T16:32:00Z"/>
          <w:rFonts w:asciiTheme="minorHAnsi" w:eastAsiaTheme="minorEastAsia" w:hAnsiTheme="minorHAnsi" w:cstheme="minorBidi"/>
          <w:noProof/>
          <w:sz w:val="22"/>
          <w:szCs w:val="22"/>
        </w:rPr>
      </w:pPr>
      <w:del w:id="325" w:author="Scott Walker" w:date="2016-11-01T16:32:00Z">
        <w:r w:rsidRPr="00524863" w:rsidDel="00524863">
          <w:rPr>
            <w:rPrChange w:id="326" w:author="Scott Walker" w:date="2016-11-01T16:32:00Z">
              <w:rPr>
                <w:rStyle w:val="Hyperlink"/>
                <w:noProof/>
              </w:rPr>
            </w:rPrChange>
          </w:rPr>
          <w:delText>Table 1 FPGA Memory Map</w:delText>
        </w:r>
        <w:r w:rsidDel="00524863">
          <w:rPr>
            <w:noProof/>
            <w:webHidden/>
          </w:rPr>
          <w:tab/>
          <w:delText>16</w:delText>
        </w:r>
      </w:del>
    </w:p>
    <w:p w:rsidR="004F3001" w:rsidDel="00524863" w:rsidRDefault="004F3001">
      <w:pPr>
        <w:pStyle w:val="TableofFigures"/>
        <w:tabs>
          <w:tab w:val="right" w:leader="dot" w:pos="8990"/>
        </w:tabs>
        <w:rPr>
          <w:del w:id="327" w:author="Scott Walker" w:date="2016-11-01T16:32:00Z"/>
          <w:rFonts w:asciiTheme="minorHAnsi" w:eastAsiaTheme="minorEastAsia" w:hAnsiTheme="minorHAnsi" w:cstheme="minorBidi"/>
          <w:noProof/>
          <w:sz w:val="22"/>
          <w:szCs w:val="22"/>
        </w:rPr>
      </w:pPr>
      <w:del w:id="328" w:author="Scott Walker" w:date="2016-11-01T16:32:00Z">
        <w:r w:rsidRPr="00524863" w:rsidDel="00524863">
          <w:rPr>
            <w:rPrChange w:id="329" w:author="Scott Walker" w:date="2016-11-01T16:32:00Z">
              <w:rPr>
                <w:rStyle w:val="Hyperlink"/>
                <w:noProof/>
              </w:rPr>
            </w:rPrChange>
          </w:rPr>
          <w:delText>Table 2 Control Register Definitions</w:delText>
        </w:r>
        <w:r w:rsidDel="00524863">
          <w:rPr>
            <w:noProof/>
            <w:webHidden/>
          </w:rPr>
          <w:tab/>
          <w:delText>18</w:delText>
        </w:r>
      </w:del>
    </w:p>
    <w:p w:rsidR="004F3001" w:rsidDel="00524863" w:rsidRDefault="004F3001">
      <w:pPr>
        <w:pStyle w:val="TableofFigures"/>
        <w:tabs>
          <w:tab w:val="right" w:leader="dot" w:pos="8990"/>
        </w:tabs>
        <w:rPr>
          <w:del w:id="330" w:author="Scott Walker" w:date="2016-11-01T16:32:00Z"/>
          <w:rFonts w:asciiTheme="minorHAnsi" w:eastAsiaTheme="minorEastAsia" w:hAnsiTheme="minorHAnsi" w:cstheme="minorBidi"/>
          <w:noProof/>
          <w:sz w:val="22"/>
          <w:szCs w:val="22"/>
        </w:rPr>
      </w:pPr>
      <w:del w:id="331" w:author="Scott Walker" w:date="2016-11-01T16:32:00Z">
        <w:r w:rsidRPr="00524863" w:rsidDel="00524863">
          <w:rPr>
            <w:rPrChange w:id="332" w:author="Scott Walker" w:date="2016-11-01T16:32:00Z">
              <w:rPr>
                <w:rStyle w:val="Hyperlink"/>
                <w:noProof/>
              </w:rPr>
            </w:rPrChange>
          </w:rPr>
          <w:delText>Table 3 Interrupt Register Definitions</w:delText>
        </w:r>
        <w:r w:rsidDel="00524863">
          <w:rPr>
            <w:noProof/>
            <w:webHidden/>
          </w:rPr>
          <w:tab/>
          <w:delText>19</w:delText>
        </w:r>
      </w:del>
    </w:p>
    <w:p w:rsidR="004F3001" w:rsidDel="00524863" w:rsidRDefault="004F3001">
      <w:pPr>
        <w:pStyle w:val="TableofFigures"/>
        <w:tabs>
          <w:tab w:val="right" w:leader="dot" w:pos="8990"/>
        </w:tabs>
        <w:rPr>
          <w:del w:id="333" w:author="Scott Walker" w:date="2016-11-01T16:32:00Z"/>
          <w:rFonts w:asciiTheme="minorHAnsi" w:eastAsiaTheme="minorEastAsia" w:hAnsiTheme="minorHAnsi" w:cstheme="minorBidi"/>
          <w:noProof/>
          <w:sz w:val="22"/>
          <w:szCs w:val="22"/>
        </w:rPr>
      </w:pPr>
      <w:del w:id="334" w:author="Scott Walker" w:date="2016-11-01T16:32:00Z">
        <w:r w:rsidRPr="00524863" w:rsidDel="00524863">
          <w:rPr>
            <w:rPrChange w:id="335" w:author="Scott Walker" w:date="2016-11-01T16:32:00Z">
              <w:rPr>
                <w:rStyle w:val="Hyperlink"/>
                <w:noProof/>
              </w:rPr>
            </w:rPrChange>
          </w:rPr>
          <w:delText>Table 4 Interrupt Mask Register Definitions</w:delText>
        </w:r>
        <w:r w:rsidDel="00524863">
          <w:rPr>
            <w:noProof/>
            <w:webHidden/>
          </w:rPr>
          <w:tab/>
          <w:delText>20</w:delText>
        </w:r>
      </w:del>
    </w:p>
    <w:p w:rsidR="004F3001" w:rsidDel="00524863" w:rsidRDefault="004F3001">
      <w:pPr>
        <w:pStyle w:val="TableofFigures"/>
        <w:tabs>
          <w:tab w:val="right" w:leader="dot" w:pos="8990"/>
        </w:tabs>
        <w:rPr>
          <w:del w:id="336" w:author="Scott Walker" w:date="2016-11-01T16:32:00Z"/>
          <w:rFonts w:asciiTheme="minorHAnsi" w:eastAsiaTheme="minorEastAsia" w:hAnsiTheme="minorHAnsi" w:cstheme="minorBidi"/>
          <w:noProof/>
          <w:sz w:val="22"/>
          <w:szCs w:val="22"/>
        </w:rPr>
      </w:pPr>
      <w:del w:id="337" w:author="Scott Walker" w:date="2016-11-01T16:32:00Z">
        <w:r w:rsidRPr="00524863" w:rsidDel="00524863">
          <w:rPr>
            <w:rPrChange w:id="338" w:author="Scott Walker" w:date="2016-11-01T16:32:00Z">
              <w:rPr>
                <w:rStyle w:val="Hyperlink"/>
                <w:noProof/>
              </w:rPr>
            </w:rPrChange>
          </w:rPr>
          <w:delText>Table 5 Status Register Definitions</w:delText>
        </w:r>
        <w:r w:rsidDel="00524863">
          <w:rPr>
            <w:noProof/>
            <w:webHidden/>
          </w:rPr>
          <w:tab/>
          <w:delText>21</w:delText>
        </w:r>
      </w:del>
    </w:p>
    <w:p w:rsidR="004F3001" w:rsidDel="00524863" w:rsidRDefault="004F3001">
      <w:pPr>
        <w:pStyle w:val="TableofFigures"/>
        <w:tabs>
          <w:tab w:val="right" w:leader="dot" w:pos="8990"/>
        </w:tabs>
        <w:rPr>
          <w:del w:id="339" w:author="Scott Walker" w:date="2016-11-01T16:32:00Z"/>
          <w:rFonts w:asciiTheme="minorHAnsi" w:eastAsiaTheme="minorEastAsia" w:hAnsiTheme="minorHAnsi" w:cstheme="minorBidi"/>
          <w:noProof/>
          <w:sz w:val="22"/>
          <w:szCs w:val="22"/>
        </w:rPr>
      </w:pPr>
      <w:del w:id="340" w:author="Scott Walker" w:date="2016-11-01T16:32:00Z">
        <w:r w:rsidRPr="00524863" w:rsidDel="00524863">
          <w:rPr>
            <w:rPrChange w:id="341" w:author="Scott Walker" w:date="2016-11-01T16:32:00Z">
              <w:rPr>
                <w:rStyle w:val="Hyperlink"/>
                <w:noProof/>
              </w:rPr>
            </w:rPrChange>
          </w:rPr>
          <w:delText>Table 6 Address Register High Definitions</w:delText>
        </w:r>
        <w:r w:rsidDel="00524863">
          <w:rPr>
            <w:noProof/>
            <w:webHidden/>
          </w:rPr>
          <w:tab/>
          <w:delText>22</w:delText>
        </w:r>
      </w:del>
    </w:p>
    <w:p w:rsidR="004F3001" w:rsidDel="00524863" w:rsidRDefault="004F3001">
      <w:pPr>
        <w:pStyle w:val="TableofFigures"/>
        <w:tabs>
          <w:tab w:val="right" w:leader="dot" w:pos="8990"/>
        </w:tabs>
        <w:rPr>
          <w:del w:id="342" w:author="Scott Walker" w:date="2016-11-01T16:32:00Z"/>
          <w:rFonts w:asciiTheme="minorHAnsi" w:eastAsiaTheme="minorEastAsia" w:hAnsiTheme="minorHAnsi" w:cstheme="minorBidi"/>
          <w:noProof/>
          <w:sz w:val="22"/>
          <w:szCs w:val="22"/>
        </w:rPr>
      </w:pPr>
      <w:del w:id="343" w:author="Scott Walker" w:date="2016-11-01T16:32:00Z">
        <w:r w:rsidRPr="00524863" w:rsidDel="00524863">
          <w:rPr>
            <w:rPrChange w:id="344" w:author="Scott Walker" w:date="2016-11-01T16:32:00Z">
              <w:rPr>
                <w:rStyle w:val="Hyperlink"/>
                <w:noProof/>
              </w:rPr>
            </w:rPrChange>
          </w:rPr>
          <w:delText>Table 7 Address Register High Definitions</w:delText>
        </w:r>
        <w:r w:rsidDel="00524863">
          <w:rPr>
            <w:noProof/>
            <w:webHidden/>
          </w:rPr>
          <w:tab/>
          <w:delText>22</w:delText>
        </w:r>
      </w:del>
    </w:p>
    <w:p w:rsidR="004F3001" w:rsidDel="00524863" w:rsidRDefault="004F3001">
      <w:pPr>
        <w:pStyle w:val="TableofFigures"/>
        <w:tabs>
          <w:tab w:val="right" w:leader="dot" w:pos="8990"/>
        </w:tabs>
        <w:rPr>
          <w:del w:id="345" w:author="Scott Walker" w:date="2016-11-01T16:32:00Z"/>
          <w:rFonts w:asciiTheme="minorHAnsi" w:eastAsiaTheme="minorEastAsia" w:hAnsiTheme="minorHAnsi" w:cstheme="minorBidi"/>
          <w:noProof/>
          <w:sz w:val="22"/>
          <w:szCs w:val="22"/>
        </w:rPr>
      </w:pPr>
      <w:del w:id="346" w:author="Scott Walker" w:date="2016-11-01T16:32:00Z">
        <w:r w:rsidRPr="00524863" w:rsidDel="00524863">
          <w:rPr>
            <w:rPrChange w:id="347" w:author="Scott Walker" w:date="2016-11-01T16:32:00Z">
              <w:rPr>
                <w:rStyle w:val="Hyperlink"/>
                <w:noProof/>
              </w:rPr>
            </w:rPrChange>
          </w:rPr>
          <w:delText>Table 8 DLEM-LRF Application Specific GPIO Configuration</w:delText>
        </w:r>
        <w:r w:rsidDel="00524863">
          <w:rPr>
            <w:noProof/>
            <w:webHidden/>
          </w:rPr>
          <w:tab/>
          <w:delText>24</w:delText>
        </w:r>
      </w:del>
    </w:p>
    <w:p w:rsidR="004F3001" w:rsidDel="00524863" w:rsidRDefault="004F3001">
      <w:pPr>
        <w:pStyle w:val="TableofFigures"/>
        <w:tabs>
          <w:tab w:val="right" w:leader="dot" w:pos="8990"/>
        </w:tabs>
        <w:rPr>
          <w:del w:id="348" w:author="Scott Walker" w:date="2016-11-01T16:32:00Z"/>
          <w:rFonts w:asciiTheme="minorHAnsi" w:eastAsiaTheme="minorEastAsia" w:hAnsiTheme="minorHAnsi" w:cstheme="minorBidi"/>
          <w:noProof/>
          <w:sz w:val="22"/>
          <w:szCs w:val="22"/>
        </w:rPr>
      </w:pPr>
      <w:del w:id="349" w:author="Scott Walker" w:date="2016-11-01T16:32:00Z">
        <w:r w:rsidRPr="00524863" w:rsidDel="00524863">
          <w:rPr>
            <w:rPrChange w:id="350" w:author="Scott Walker" w:date="2016-11-01T16:32:00Z">
              <w:rPr>
                <w:rStyle w:val="Hyperlink"/>
                <w:noProof/>
              </w:rPr>
            </w:rPrChange>
          </w:rPr>
          <w:delText>Table 9 Eval Board Application Specific GPIO Configuration</w:delText>
        </w:r>
        <w:r w:rsidDel="00524863">
          <w:rPr>
            <w:noProof/>
            <w:webHidden/>
          </w:rPr>
          <w:tab/>
          <w:delText>25</w:delText>
        </w:r>
      </w:del>
    </w:p>
    <w:p w:rsidR="004F3001" w:rsidDel="00524863" w:rsidRDefault="004F3001">
      <w:pPr>
        <w:pStyle w:val="TableofFigures"/>
        <w:tabs>
          <w:tab w:val="right" w:leader="dot" w:pos="8990"/>
        </w:tabs>
        <w:rPr>
          <w:del w:id="351" w:author="Scott Walker" w:date="2016-11-01T16:32:00Z"/>
          <w:rFonts w:asciiTheme="minorHAnsi" w:eastAsiaTheme="minorEastAsia" w:hAnsiTheme="minorHAnsi" w:cstheme="minorBidi"/>
          <w:noProof/>
          <w:sz w:val="22"/>
          <w:szCs w:val="22"/>
        </w:rPr>
      </w:pPr>
      <w:del w:id="352" w:author="Scott Walker" w:date="2016-11-01T16:32:00Z">
        <w:r w:rsidRPr="00524863" w:rsidDel="00524863">
          <w:rPr>
            <w:rPrChange w:id="353" w:author="Scott Walker" w:date="2016-11-01T16:32:00Z">
              <w:rPr>
                <w:rStyle w:val="Hyperlink"/>
                <w:noProof/>
              </w:rPr>
            </w:rPrChange>
          </w:rPr>
          <w:delText>Table 10 Additional Eval Board Signal Definitions and Mapping</w:delText>
        </w:r>
        <w:r w:rsidDel="00524863">
          <w:rPr>
            <w:noProof/>
            <w:webHidden/>
          </w:rPr>
          <w:tab/>
          <w:delText>25</w:delText>
        </w:r>
      </w:del>
    </w:p>
    <w:p w:rsidR="004F3001" w:rsidDel="00524863" w:rsidRDefault="004F3001">
      <w:pPr>
        <w:pStyle w:val="TableofFigures"/>
        <w:tabs>
          <w:tab w:val="right" w:leader="dot" w:pos="8990"/>
        </w:tabs>
        <w:rPr>
          <w:del w:id="354" w:author="Scott Walker" w:date="2016-11-01T16:32:00Z"/>
          <w:rFonts w:asciiTheme="minorHAnsi" w:eastAsiaTheme="minorEastAsia" w:hAnsiTheme="minorHAnsi" w:cstheme="minorBidi"/>
          <w:noProof/>
          <w:sz w:val="22"/>
          <w:szCs w:val="22"/>
        </w:rPr>
      </w:pPr>
      <w:del w:id="355" w:author="Scott Walker" w:date="2016-11-01T16:32:00Z">
        <w:r w:rsidRPr="00524863" w:rsidDel="00524863">
          <w:rPr>
            <w:rPrChange w:id="356" w:author="Scott Walker" w:date="2016-11-01T16:32:00Z">
              <w:rPr>
                <w:rStyle w:val="Hyperlink"/>
                <w:noProof/>
              </w:rPr>
            </w:rPrChange>
          </w:rPr>
          <w:delText>Table 11 FPGA Signal Requirements</w:delText>
        </w:r>
        <w:r w:rsidDel="00524863">
          <w:rPr>
            <w:noProof/>
            <w:webHidden/>
          </w:rPr>
          <w:tab/>
          <w:delText>31</w:delText>
        </w:r>
      </w:del>
    </w:p>
    <w:p w:rsidR="004F3001" w:rsidDel="00524863" w:rsidRDefault="004F3001">
      <w:pPr>
        <w:pStyle w:val="TableofFigures"/>
        <w:tabs>
          <w:tab w:val="right" w:leader="dot" w:pos="8990"/>
        </w:tabs>
        <w:rPr>
          <w:del w:id="357" w:author="Scott Walker" w:date="2016-11-01T16:32:00Z"/>
          <w:rFonts w:asciiTheme="minorHAnsi" w:eastAsiaTheme="minorEastAsia" w:hAnsiTheme="minorHAnsi" w:cstheme="minorBidi"/>
          <w:noProof/>
          <w:sz w:val="22"/>
          <w:szCs w:val="22"/>
        </w:rPr>
      </w:pPr>
      <w:del w:id="358" w:author="Scott Walker" w:date="2016-11-01T16:32:00Z">
        <w:r w:rsidRPr="00524863" w:rsidDel="00524863">
          <w:rPr>
            <w:rPrChange w:id="359" w:author="Scott Walker" w:date="2016-11-01T16:32:00Z">
              <w:rPr>
                <w:rStyle w:val="Hyperlink"/>
                <w:noProof/>
              </w:rPr>
            </w:rPrChange>
          </w:rPr>
          <w:delText>Table 12 CPLD Utilization</w:delText>
        </w:r>
        <w:r w:rsidDel="00524863">
          <w:rPr>
            <w:noProof/>
            <w:webHidden/>
          </w:rPr>
          <w:tab/>
          <w:delText>31</w:delText>
        </w:r>
      </w:del>
    </w:p>
    <w:p w:rsidR="00781785" w:rsidRDefault="00980A5A" w:rsidP="00CD2682">
      <w:r>
        <w:fldChar w:fldCharType="end"/>
      </w:r>
    </w:p>
    <w:p w:rsidR="00EA01FA" w:rsidRDefault="00EA01FA" w:rsidP="00CD2682"/>
    <w:p w:rsidR="00EA01FA" w:rsidRDefault="00EA01FA">
      <w:pPr>
        <w:jc w:val="left"/>
      </w:pPr>
      <w:r>
        <w:br w:type="page"/>
      </w:r>
    </w:p>
    <w:p w:rsidR="00EA01FA" w:rsidRDefault="00EA01FA">
      <w:pPr>
        <w:jc w:val="left"/>
      </w:pPr>
    </w:p>
    <w:p w:rsidR="00AE0F36" w:rsidRDefault="00AE0F36" w:rsidP="00CD2682"/>
    <w:p w:rsidR="00781785" w:rsidRDefault="00AE0F36" w:rsidP="00AE0F36">
      <w:pPr>
        <w:pStyle w:val="TOCHeading"/>
        <w:jc w:val="center"/>
      </w:pPr>
      <w:r>
        <w:t>Revisions Descriptions</w:t>
      </w:r>
    </w:p>
    <w:p w:rsidR="00781785" w:rsidRDefault="00781785" w:rsidP="00CD268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4546"/>
        <w:gridCol w:w="995"/>
        <w:gridCol w:w="983"/>
      </w:tblGrid>
      <w:tr w:rsidR="00781785" w:rsidTr="004C511D">
        <w:trPr>
          <w:trHeight w:val="395"/>
        </w:trPr>
        <w:tc>
          <w:tcPr>
            <w:tcW w:w="1862" w:type="dxa"/>
            <w:shd w:val="clear" w:color="auto" w:fill="DBE5F1"/>
            <w:vAlign w:val="center"/>
          </w:tcPr>
          <w:p w:rsidR="00781785" w:rsidRPr="006949EF" w:rsidRDefault="00781785" w:rsidP="006949EF">
            <w:pPr>
              <w:jc w:val="center"/>
              <w:rPr>
                <w:b/>
              </w:rPr>
            </w:pPr>
            <w:r w:rsidRPr="006949EF">
              <w:rPr>
                <w:b/>
              </w:rPr>
              <w:t>Revision Number</w:t>
            </w:r>
          </w:p>
        </w:tc>
        <w:tc>
          <w:tcPr>
            <w:tcW w:w="4546" w:type="dxa"/>
            <w:shd w:val="clear" w:color="auto" w:fill="DBE5F1"/>
            <w:vAlign w:val="center"/>
          </w:tcPr>
          <w:p w:rsidR="00781785" w:rsidRPr="006949EF" w:rsidRDefault="00781785" w:rsidP="006949EF">
            <w:pPr>
              <w:jc w:val="center"/>
              <w:rPr>
                <w:b/>
              </w:rPr>
            </w:pPr>
            <w:r w:rsidRPr="006949EF">
              <w:rPr>
                <w:b/>
              </w:rPr>
              <w:t>Description</w:t>
            </w:r>
          </w:p>
        </w:tc>
        <w:tc>
          <w:tcPr>
            <w:tcW w:w="995" w:type="dxa"/>
            <w:shd w:val="clear" w:color="auto" w:fill="DBE5F1"/>
            <w:vAlign w:val="center"/>
          </w:tcPr>
          <w:p w:rsidR="00781785" w:rsidRPr="006949EF" w:rsidRDefault="00781785" w:rsidP="006949EF">
            <w:pPr>
              <w:jc w:val="center"/>
              <w:rPr>
                <w:b/>
              </w:rPr>
            </w:pPr>
            <w:r w:rsidRPr="006949EF">
              <w:rPr>
                <w:b/>
              </w:rPr>
              <w:t>Date</w:t>
            </w:r>
          </w:p>
        </w:tc>
        <w:tc>
          <w:tcPr>
            <w:tcW w:w="983" w:type="dxa"/>
            <w:shd w:val="clear" w:color="auto" w:fill="DBE5F1"/>
            <w:vAlign w:val="center"/>
          </w:tcPr>
          <w:p w:rsidR="00781785" w:rsidRPr="006949EF" w:rsidRDefault="00781785" w:rsidP="006949EF">
            <w:pPr>
              <w:jc w:val="center"/>
              <w:rPr>
                <w:b/>
              </w:rPr>
            </w:pPr>
            <w:r w:rsidRPr="006949EF">
              <w:rPr>
                <w:b/>
              </w:rPr>
              <w:t>Author</w:t>
            </w:r>
          </w:p>
        </w:tc>
      </w:tr>
      <w:tr w:rsidR="00781785" w:rsidTr="004C511D">
        <w:tc>
          <w:tcPr>
            <w:tcW w:w="1862" w:type="dxa"/>
            <w:shd w:val="clear" w:color="auto" w:fill="auto"/>
            <w:vAlign w:val="center"/>
          </w:tcPr>
          <w:p w:rsidR="00781785" w:rsidRDefault="00EC7EF3" w:rsidP="00AE0F36">
            <w:pPr>
              <w:jc w:val="center"/>
            </w:pPr>
            <w:r>
              <w:t>0.1</w:t>
            </w:r>
          </w:p>
        </w:tc>
        <w:tc>
          <w:tcPr>
            <w:tcW w:w="4546" w:type="dxa"/>
            <w:shd w:val="clear" w:color="auto" w:fill="auto"/>
          </w:tcPr>
          <w:p w:rsidR="00781785" w:rsidRDefault="00781785" w:rsidP="00AE0F36">
            <w:r>
              <w:t>Initial Release</w:t>
            </w:r>
          </w:p>
        </w:tc>
        <w:tc>
          <w:tcPr>
            <w:tcW w:w="995" w:type="dxa"/>
            <w:shd w:val="clear" w:color="auto" w:fill="auto"/>
          </w:tcPr>
          <w:p w:rsidR="00781785" w:rsidRDefault="00D429E7" w:rsidP="00AE0F36">
            <w:pPr>
              <w:jc w:val="center"/>
            </w:pPr>
            <w:r>
              <w:t>2</w:t>
            </w:r>
            <w:r w:rsidR="00781785">
              <w:t>/1</w:t>
            </w:r>
            <w:r>
              <w:t>7/15</w:t>
            </w:r>
          </w:p>
        </w:tc>
        <w:tc>
          <w:tcPr>
            <w:tcW w:w="983" w:type="dxa"/>
            <w:shd w:val="clear" w:color="auto" w:fill="auto"/>
          </w:tcPr>
          <w:p w:rsidR="00781785" w:rsidRDefault="00781785" w:rsidP="00AE0F36">
            <w:pPr>
              <w:jc w:val="center"/>
            </w:pPr>
            <w:r>
              <w:t>SHW</w:t>
            </w:r>
          </w:p>
        </w:tc>
      </w:tr>
      <w:tr w:rsidR="00781785" w:rsidTr="004C511D">
        <w:tc>
          <w:tcPr>
            <w:tcW w:w="1862" w:type="dxa"/>
            <w:shd w:val="clear" w:color="auto" w:fill="auto"/>
            <w:vAlign w:val="center"/>
          </w:tcPr>
          <w:p w:rsidR="00781785" w:rsidRDefault="00E407A0" w:rsidP="00AE0F36">
            <w:pPr>
              <w:jc w:val="center"/>
            </w:pPr>
            <w:r>
              <w:t>0.2</w:t>
            </w:r>
          </w:p>
        </w:tc>
        <w:tc>
          <w:tcPr>
            <w:tcW w:w="4546" w:type="dxa"/>
            <w:shd w:val="clear" w:color="auto" w:fill="auto"/>
          </w:tcPr>
          <w:p w:rsidR="00781785" w:rsidRDefault="00E407A0" w:rsidP="00AE0F36">
            <w:r>
              <w:t>Update from Design and Simulation</w:t>
            </w:r>
          </w:p>
        </w:tc>
        <w:tc>
          <w:tcPr>
            <w:tcW w:w="995" w:type="dxa"/>
            <w:shd w:val="clear" w:color="auto" w:fill="auto"/>
          </w:tcPr>
          <w:p w:rsidR="00781785" w:rsidRDefault="00E407A0" w:rsidP="00AE0F36">
            <w:pPr>
              <w:jc w:val="center"/>
            </w:pPr>
            <w:r>
              <w:t>3/19/15</w:t>
            </w:r>
          </w:p>
        </w:tc>
        <w:tc>
          <w:tcPr>
            <w:tcW w:w="983" w:type="dxa"/>
            <w:shd w:val="clear" w:color="auto" w:fill="auto"/>
          </w:tcPr>
          <w:p w:rsidR="00781785" w:rsidRDefault="00E407A0" w:rsidP="00AE0F36">
            <w:pPr>
              <w:jc w:val="center"/>
            </w:pPr>
            <w:r>
              <w:t>SHW</w:t>
            </w:r>
          </w:p>
        </w:tc>
      </w:tr>
      <w:tr w:rsidR="00781785" w:rsidTr="004C511D">
        <w:tc>
          <w:tcPr>
            <w:tcW w:w="1862" w:type="dxa"/>
            <w:shd w:val="clear" w:color="auto" w:fill="auto"/>
            <w:vAlign w:val="center"/>
          </w:tcPr>
          <w:p w:rsidR="00781785" w:rsidRDefault="00C9269E" w:rsidP="00AE0F36">
            <w:pPr>
              <w:jc w:val="center"/>
            </w:pPr>
            <w:r>
              <w:t>0.3</w:t>
            </w:r>
          </w:p>
        </w:tc>
        <w:tc>
          <w:tcPr>
            <w:tcW w:w="4546" w:type="dxa"/>
            <w:shd w:val="clear" w:color="auto" w:fill="auto"/>
            <w:vAlign w:val="center"/>
          </w:tcPr>
          <w:p w:rsidR="00AE0F36" w:rsidRDefault="00C9269E" w:rsidP="00AE0F36">
            <w:r>
              <w:t>Updated from Doug’s comments</w:t>
            </w:r>
          </w:p>
        </w:tc>
        <w:tc>
          <w:tcPr>
            <w:tcW w:w="995" w:type="dxa"/>
            <w:shd w:val="clear" w:color="auto" w:fill="auto"/>
            <w:vAlign w:val="center"/>
          </w:tcPr>
          <w:p w:rsidR="00781785" w:rsidRDefault="00C9269E" w:rsidP="00B1741A">
            <w:pPr>
              <w:jc w:val="center"/>
            </w:pPr>
            <w:r>
              <w:t>3/21/15</w:t>
            </w:r>
          </w:p>
        </w:tc>
        <w:tc>
          <w:tcPr>
            <w:tcW w:w="983" w:type="dxa"/>
            <w:shd w:val="clear" w:color="auto" w:fill="auto"/>
            <w:vAlign w:val="center"/>
          </w:tcPr>
          <w:p w:rsidR="00781785" w:rsidRDefault="00C9269E" w:rsidP="00B1741A">
            <w:pPr>
              <w:jc w:val="center"/>
            </w:pPr>
            <w:r>
              <w:t>SHW</w:t>
            </w:r>
          </w:p>
        </w:tc>
      </w:tr>
      <w:tr w:rsidR="00781785" w:rsidTr="004C511D">
        <w:tc>
          <w:tcPr>
            <w:tcW w:w="1862" w:type="dxa"/>
            <w:shd w:val="clear" w:color="auto" w:fill="auto"/>
            <w:vAlign w:val="center"/>
          </w:tcPr>
          <w:p w:rsidR="00781785" w:rsidRDefault="004D515F" w:rsidP="00AE0F36">
            <w:pPr>
              <w:jc w:val="center"/>
            </w:pPr>
            <w:r>
              <w:t>0.4</w:t>
            </w:r>
          </w:p>
        </w:tc>
        <w:tc>
          <w:tcPr>
            <w:tcW w:w="4546" w:type="dxa"/>
            <w:shd w:val="clear" w:color="auto" w:fill="auto"/>
          </w:tcPr>
          <w:p w:rsidR="00016B66" w:rsidRPr="00F46F21" w:rsidRDefault="004D515F" w:rsidP="00691900">
            <w:r>
              <w:t>Added Comms Module Address Register</w:t>
            </w:r>
          </w:p>
        </w:tc>
        <w:tc>
          <w:tcPr>
            <w:tcW w:w="995" w:type="dxa"/>
            <w:shd w:val="clear" w:color="auto" w:fill="auto"/>
            <w:vAlign w:val="center"/>
          </w:tcPr>
          <w:p w:rsidR="00781785" w:rsidRDefault="004D515F" w:rsidP="00B1741A">
            <w:pPr>
              <w:jc w:val="center"/>
            </w:pPr>
            <w:r>
              <w:t>3/23/15</w:t>
            </w:r>
          </w:p>
        </w:tc>
        <w:tc>
          <w:tcPr>
            <w:tcW w:w="983" w:type="dxa"/>
            <w:shd w:val="clear" w:color="auto" w:fill="auto"/>
            <w:vAlign w:val="center"/>
          </w:tcPr>
          <w:p w:rsidR="00781785" w:rsidRDefault="004D515F" w:rsidP="00B1741A">
            <w:pPr>
              <w:jc w:val="center"/>
            </w:pPr>
            <w:r>
              <w:t>SHW</w:t>
            </w:r>
          </w:p>
        </w:tc>
      </w:tr>
      <w:tr w:rsidR="00F46F21" w:rsidTr="004C511D">
        <w:tc>
          <w:tcPr>
            <w:tcW w:w="1862" w:type="dxa"/>
            <w:shd w:val="clear" w:color="auto" w:fill="auto"/>
            <w:vAlign w:val="center"/>
          </w:tcPr>
          <w:p w:rsidR="00F46F21" w:rsidRDefault="002C5D32" w:rsidP="00AE0F36">
            <w:pPr>
              <w:jc w:val="center"/>
            </w:pPr>
            <w:r>
              <w:t>0.5</w:t>
            </w:r>
          </w:p>
        </w:tc>
        <w:tc>
          <w:tcPr>
            <w:tcW w:w="4546" w:type="dxa"/>
            <w:shd w:val="clear" w:color="auto" w:fill="auto"/>
          </w:tcPr>
          <w:p w:rsidR="00540E86" w:rsidRDefault="002C5D32" w:rsidP="00691900">
            <w:r>
              <w:t xml:space="preserve">Updated Section </w:t>
            </w:r>
            <w:r>
              <w:fldChar w:fldCharType="begin"/>
            </w:r>
            <w:r>
              <w:instrText xml:space="preserve"> REF _Ref416173601 \r \h </w:instrText>
            </w:r>
            <w:r>
              <w:fldChar w:fldCharType="separate"/>
            </w:r>
            <w:r w:rsidR="00F713D9">
              <w:t>4.2</w:t>
            </w:r>
            <w:r>
              <w:fldChar w:fldCharType="end"/>
            </w:r>
            <w:r>
              <w:t xml:space="preserve"> </w:t>
            </w:r>
          </w:p>
        </w:tc>
        <w:tc>
          <w:tcPr>
            <w:tcW w:w="995" w:type="dxa"/>
            <w:shd w:val="clear" w:color="auto" w:fill="auto"/>
            <w:vAlign w:val="center"/>
          </w:tcPr>
          <w:p w:rsidR="00F46F21" w:rsidRDefault="005E2E0C" w:rsidP="00B26E4A">
            <w:pPr>
              <w:jc w:val="center"/>
            </w:pPr>
            <w:r>
              <w:t>3/26/15</w:t>
            </w:r>
          </w:p>
        </w:tc>
        <w:tc>
          <w:tcPr>
            <w:tcW w:w="983" w:type="dxa"/>
            <w:shd w:val="clear" w:color="auto" w:fill="auto"/>
            <w:vAlign w:val="center"/>
          </w:tcPr>
          <w:p w:rsidR="00F46F21" w:rsidRDefault="005E2E0C" w:rsidP="00B865A4">
            <w:pPr>
              <w:jc w:val="center"/>
            </w:pPr>
            <w:r>
              <w:t>SHW</w:t>
            </w:r>
          </w:p>
        </w:tc>
      </w:tr>
      <w:tr w:rsidR="005E2E0C" w:rsidTr="004C511D">
        <w:tc>
          <w:tcPr>
            <w:tcW w:w="1862" w:type="dxa"/>
            <w:shd w:val="clear" w:color="auto" w:fill="auto"/>
            <w:vAlign w:val="center"/>
          </w:tcPr>
          <w:p w:rsidR="005E2E0C" w:rsidRDefault="005E2E0C" w:rsidP="00AE0F36">
            <w:pPr>
              <w:jc w:val="center"/>
            </w:pPr>
            <w:r>
              <w:t>0.6</w:t>
            </w:r>
          </w:p>
        </w:tc>
        <w:tc>
          <w:tcPr>
            <w:tcW w:w="4546" w:type="dxa"/>
            <w:shd w:val="clear" w:color="auto" w:fill="auto"/>
          </w:tcPr>
          <w:p w:rsidR="005E2E0C" w:rsidRDefault="005E2E0C" w:rsidP="00691900">
            <w:r>
              <w:t>Added Packet Length operation</w:t>
            </w:r>
          </w:p>
        </w:tc>
        <w:tc>
          <w:tcPr>
            <w:tcW w:w="995" w:type="dxa"/>
            <w:shd w:val="clear" w:color="auto" w:fill="auto"/>
            <w:vAlign w:val="center"/>
          </w:tcPr>
          <w:p w:rsidR="005E2E0C" w:rsidRDefault="005E2E0C" w:rsidP="00B26E4A">
            <w:pPr>
              <w:jc w:val="center"/>
            </w:pPr>
            <w:r>
              <w:t>4/7/15</w:t>
            </w:r>
          </w:p>
        </w:tc>
        <w:tc>
          <w:tcPr>
            <w:tcW w:w="983" w:type="dxa"/>
            <w:shd w:val="clear" w:color="auto" w:fill="auto"/>
            <w:vAlign w:val="center"/>
          </w:tcPr>
          <w:p w:rsidR="005E2E0C" w:rsidRDefault="005E2E0C" w:rsidP="00B865A4">
            <w:pPr>
              <w:jc w:val="center"/>
            </w:pPr>
            <w:r>
              <w:t>SHW</w:t>
            </w:r>
          </w:p>
        </w:tc>
      </w:tr>
      <w:tr w:rsidR="004603EC" w:rsidTr="004C511D">
        <w:tc>
          <w:tcPr>
            <w:tcW w:w="1862" w:type="dxa"/>
            <w:shd w:val="clear" w:color="auto" w:fill="auto"/>
            <w:vAlign w:val="center"/>
          </w:tcPr>
          <w:p w:rsidR="004603EC" w:rsidRDefault="004603EC" w:rsidP="00AE0F36">
            <w:pPr>
              <w:jc w:val="center"/>
            </w:pPr>
            <w:r>
              <w:t>0.7</w:t>
            </w:r>
          </w:p>
        </w:tc>
        <w:tc>
          <w:tcPr>
            <w:tcW w:w="4546" w:type="dxa"/>
            <w:shd w:val="clear" w:color="auto" w:fill="auto"/>
          </w:tcPr>
          <w:p w:rsidR="004603EC" w:rsidRDefault="004603EC" w:rsidP="00691900">
            <w:r>
              <w:t>Updated Address Register Definitions</w:t>
            </w:r>
          </w:p>
        </w:tc>
        <w:tc>
          <w:tcPr>
            <w:tcW w:w="995" w:type="dxa"/>
            <w:shd w:val="clear" w:color="auto" w:fill="auto"/>
            <w:vAlign w:val="center"/>
          </w:tcPr>
          <w:p w:rsidR="004603EC" w:rsidRDefault="004603EC" w:rsidP="00B26E4A">
            <w:pPr>
              <w:jc w:val="center"/>
            </w:pPr>
            <w:r>
              <w:t>4/19/15</w:t>
            </w:r>
          </w:p>
        </w:tc>
        <w:tc>
          <w:tcPr>
            <w:tcW w:w="983" w:type="dxa"/>
            <w:shd w:val="clear" w:color="auto" w:fill="auto"/>
            <w:vAlign w:val="center"/>
          </w:tcPr>
          <w:p w:rsidR="004603EC" w:rsidRDefault="004603EC" w:rsidP="00B865A4">
            <w:pPr>
              <w:jc w:val="center"/>
            </w:pPr>
            <w:r>
              <w:t>SHW</w:t>
            </w:r>
          </w:p>
        </w:tc>
      </w:tr>
      <w:tr w:rsidR="00D225B5" w:rsidTr="004C511D">
        <w:tc>
          <w:tcPr>
            <w:tcW w:w="1862" w:type="dxa"/>
            <w:shd w:val="clear" w:color="auto" w:fill="auto"/>
            <w:vAlign w:val="center"/>
          </w:tcPr>
          <w:p w:rsidR="00D225B5" w:rsidRDefault="00D225B5" w:rsidP="00AE0F36">
            <w:pPr>
              <w:jc w:val="center"/>
            </w:pPr>
            <w:r>
              <w:t>0.8</w:t>
            </w:r>
          </w:p>
        </w:tc>
        <w:tc>
          <w:tcPr>
            <w:tcW w:w="4546" w:type="dxa"/>
            <w:shd w:val="clear" w:color="auto" w:fill="auto"/>
          </w:tcPr>
          <w:p w:rsidR="00D225B5" w:rsidRDefault="00F869B0" w:rsidP="00691900">
            <w:r>
              <w:t xml:space="preserve">- </w:t>
            </w:r>
            <w:r w:rsidR="00D225B5">
              <w:t>Added CRC Error to registers</w:t>
            </w:r>
            <w:r>
              <w:t>.</w:t>
            </w:r>
          </w:p>
          <w:p w:rsidR="00F869B0" w:rsidRDefault="00F869B0" w:rsidP="00691900">
            <w:r>
              <w:t>- Added Force CRC Error.</w:t>
            </w:r>
          </w:p>
        </w:tc>
        <w:tc>
          <w:tcPr>
            <w:tcW w:w="995" w:type="dxa"/>
            <w:shd w:val="clear" w:color="auto" w:fill="auto"/>
            <w:vAlign w:val="center"/>
          </w:tcPr>
          <w:p w:rsidR="00D225B5" w:rsidRDefault="00D225B5" w:rsidP="00B26E4A">
            <w:pPr>
              <w:jc w:val="center"/>
            </w:pPr>
            <w:r>
              <w:t>4/27/15</w:t>
            </w:r>
          </w:p>
        </w:tc>
        <w:tc>
          <w:tcPr>
            <w:tcW w:w="983" w:type="dxa"/>
            <w:shd w:val="clear" w:color="auto" w:fill="auto"/>
            <w:vAlign w:val="center"/>
          </w:tcPr>
          <w:p w:rsidR="00D225B5" w:rsidRDefault="00D225B5" w:rsidP="00B865A4">
            <w:pPr>
              <w:jc w:val="center"/>
            </w:pPr>
            <w:r>
              <w:t>SHW</w:t>
            </w:r>
          </w:p>
        </w:tc>
      </w:tr>
      <w:tr w:rsidR="00ED286D" w:rsidTr="004C511D">
        <w:tc>
          <w:tcPr>
            <w:tcW w:w="1862" w:type="dxa"/>
            <w:shd w:val="clear" w:color="auto" w:fill="auto"/>
            <w:vAlign w:val="center"/>
          </w:tcPr>
          <w:p w:rsidR="00ED286D" w:rsidRDefault="005E1AA5" w:rsidP="00AE0F36">
            <w:pPr>
              <w:jc w:val="center"/>
            </w:pPr>
            <w:r>
              <w:t>0.A</w:t>
            </w:r>
          </w:p>
        </w:tc>
        <w:tc>
          <w:tcPr>
            <w:tcW w:w="4546" w:type="dxa"/>
            <w:shd w:val="clear" w:color="auto" w:fill="auto"/>
          </w:tcPr>
          <w:p w:rsidR="00ED286D" w:rsidRDefault="005E1AA5" w:rsidP="00691900">
            <w:r>
              <w:t xml:space="preserve">Multiple update to include more </w:t>
            </w:r>
            <w:r w:rsidR="00761491">
              <w:t>complete architectural</w:t>
            </w:r>
            <w:r>
              <w:t xml:space="preserve"> description and detailed software interface.</w:t>
            </w:r>
          </w:p>
        </w:tc>
        <w:tc>
          <w:tcPr>
            <w:tcW w:w="995" w:type="dxa"/>
            <w:shd w:val="clear" w:color="auto" w:fill="auto"/>
            <w:vAlign w:val="center"/>
          </w:tcPr>
          <w:p w:rsidR="00ED286D" w:rsidRDefault="00ED286D" w:rsidP="00B26E4A">
            <w:pPr>
              <w:jc w:val="center"/>
            </w:pPr>
            <w:r>
              <w:t>4/11/16</w:t>
            </w:r>
          </w:p>
        </w:tc>
        <w:tc>
          <w:tcPr>
            <w:tcW w:w="983" w:type="dxa"/>
            <w:shd w:val="clear" w:color="auto" w:fill="auto"/>
            <w:vAlign w:val="center"/>
          </w:tcPr>
          <w:p w:rsidR="00ED286D" w:rsidRDefault="00ED286D" w:rsidP="00B865A4">
            <w:pPr>
              <w:jc w:val="center"/>
            </w:pPr>
            <w:r>
              <w:t>SHW</w:t>
            </w:r>
          </w:p>
        </w:tc>
      </w:tr>
      <w:tr w:rsidR="00144CB4" w:rsidTr="004C511D">
        <w:tc>
          <w:tcPr>
            <w:tcW w:w="1862" w:type="dxa"/>
            <w:shd w:val="clear" w:color="auto" w:fill="auto"/>
            <w:vAlign w:val="center"/>
          </w:tcPr>
          <w:p w:rsidR="00144CB4" w:rsidRDefault="00144CB4" w:rsidP="00AE0F36">
            <w:pPr>
              <w:jc w:val="center"/>
            </w:pPr>
            <w:r>
              <w:t>1.0</w:t>
            </w:r>
          </w:p>
        </w:tc>
        <w:tc>
          <w:tcPr>
            <w:tcW w:w="4546" w:type="dxa"/>
            <w:shd w:val="clear" w:color="auto" w:fill="auto"/>
          </w:tcPr>
          <w:p w:rsidR="00144CB4" w:rsidRDefault="00144CB4" w:rsidP="00691900"/>
        </w:tc>
        <w:tc>
          <w:tcPr>
            <w:tcW w:w="995" w:type="dxa"/>
            <w:shd w:val="clear" w:color="auto" w:fill="auto"/>
            <w:vAlign w:val="center"/>
          </w:tcPr>
          <w:p w:rsidR="00144CB4" w:rsidRDefault="00144CB4" w:rsidP="00144CB4">
            <w:pPr>
              <w:jc w:val="center"/>
            </w:pPr>
            <w:r>
              <w:t>4/18/16</w:t>
            </w:r>
          </w:p>
        </w:tc>
        <w:tc>
          <w:tcPr>
            <w:tcW w:w="983" w:type="dxa"/>
            <w:shd w:val="clear" w:color="auto" w:fill="auto"/>
            <w:vAlign w:val="center"/>
          </w:tcPr>
          <w:p w:rsidR="00144CB4" w:rsidRDefault="00144CB4" w:rsidP="00B865A4">
            <w:pPr>
              <w:jc w:val="center"/>
            </w:pPr>
            <w:r>
              <w:t>SHW</w:t>
            </w:r>
          </w:p>
        </w:tc>
      </w:tr>
      <w:tr w:rsidR="00432E0C" w:rsidTr="004C511D">
        <w:tc>
          <w:tcPr>
            <w:tcW w:w="1862" w:type="dxa"/>
            <w:shd w:val="clear" w:color="auto" w:fill="auto"/>
            <w:vAlign w:val="center"/>
          </w:tcPr>
          <w:p w:rsidR="00432E0C" w:rsidRDefault="00432E0C" w:rsidP="00AE0F36">
            <w:pPr>
              <w:jc w:val="center"/>
            </w:pPr>
            <w:r>
              <w:t>1.1</w:t>
            </w:r>
          </w:p>
        </w:tc>
        <w:tc>
          <w:tcPr>
            <w:tcW w:w="4546" w:type="dxa"/>
            <w:shd w:val="clear" w:color="auto" w:fill="auto"/>
          </w:tcPr>
          <w:p w:rsidR="00432E0C" w:rsidRDefault="00432E0C" w:rsidP="00691900">
            <w:r>
              <w:t>Removed Application Control Register and Application Status Register and changed these to MSS GPIO registers.</w:t>
            </w:r>
          </w:p>
        </w:tc>
        <w:tc>
          <w:tcPr>
            <w:tcW w:w="995" w:type="dxa"/>
            <w:shd w:val="clear" w:color="auto" w:fill="auto"/>
            <w:vAlign w:val="center"/>
          </w:tcPr>
          <w:p w:rsidR="00432E0C" w:rsidRDefault="00215973" w:rsidP="00144CB4">
            <w:pPr>
              <w:jc w:val="center"/>
            </w:pPr>
            <w:r>
              <w:t>8/7/16</w:t>
            </w:r>
          </w:p>
        </w:tc>
        <w:tc>
          <w:tcPr>
            <w:tcW w:w="983" w:type="dxa"/>
            <w:shd w:val="clear" w:color="auto" w:fill="auto"/>
            <w:vAlign w:val="center"/>
          </w:tcPr>
          <w:p w:rsidR="00432E0C" w:rsidRDefault="00215973" w:rsidP="00B865A4">
            <w:pPr>
              <w:jc w:val="center"/>
            </w:pPr>
            <w:r>
              <w:t>SHW</w:t>
            </w:r>
          </w:p>
        </w:tc>
      </w:tr>
      <w:tr w:rsidR="00215973" w:rsidTr="004C511D">
        <w:tc>
          <w:tcPr>
            <w:tcW w:w="1862" w:type="dxa"/>
            <w:shd w:val="clear" w:color="auto" w:fill="auto"/>
            <w:vAlign w:val="center"/>
          </w:tcPr>
          <w:p w:rsidR="00215973" w:rsidRDefault="00215973" w:rsidP="00AE0F36">
            <w:pPr>
              <w:jc w:val="center"/>
            </w:pPr>
            <w:r>
              <w:t>1.2</w:t>
            </w:r>
          </w:p>
        </w:tc>
        <w:tc>
          <w:tcPr>
            <w:tcW w:w="4546" w:type="dxa"/>
            <w:shd w:val="clear" w:color="auto" w:fill="auto"/>
          </w:tcPr>
          <w:p w:rsidR="00215973" w:rsidRDefault="00215973" w:rsidP="00691900">
            <w:r>
              <w:t>Added Support for Eval Board GPIO</w:t>
            </w:r>
          </w:p>
        </w:tc>
        <w:tc>
          <w:tcPr>
            <w:tcW w:w="995" w:type="dxa"/>
            <w:shd w:val="clear" w:color="auto" w:fill="auto"/>
            <w:vAlign w:val="center"/>
          </w:tcPr>
          <w:p w:rsidR="00215973" w:rsidRDefault="00215973" w:rsidP="00144CB4">
            <w:pPr>
              <w:jc w:val="center"/>
            </w:pPr>
            <w:r>
              <w:t>8/10/16</w:t>
            </w:r>
          </w:p>
        </w:tc>
        <w:tc>
          <w:tcPr>
            <w:tcW w:w="983" w:type="dxa"/>
            <w:shd w:val="clear" w:color="auto" w:fill="auto"/>
            <w:vAlign w:val="center"/>
          </w:tcPr>
          <w:p w:rsidR="00215973" w:rsidRDefault="00215973" w:rsidP="00B865A4">
            <w:pPr>
              <w:jc w:val="center"/>
            </w:pPr>
            <w:r>
              <w:t>SHW</w:t>
            </w:r>
          </w:p>
        </w:tc>
      </w:tr>
      <w:tr w:rsidR="00EA01FA" w:rsidTr="004C511D">
        <w:tc>
          <w:tcPr>
            <w:tcW w:w="1862" w:type="dxa"/>
            <w:shd w:val="clear" w:color="auto" w:fill="auto"/>
            <w:vAlign w:val="center"/>
          </w:tcPr>
          <w:p w:rsidR="00EA01FA" w:rsidRDefault="00EA01FA" w:rsidP="00AE0F36">
            <w:pPr>
              <w:jc w:val="center"/>
            </w:pPr>
            <w:r>
              <w:t>1.3</w:t>
            </w:r>
          </w:p>
        </w:tc>
        <w:tc>
          <w:tcPr>
            <w:tcW w:w="4546" w:type="dxa"/>
            <w:shd w:val="clear" w:color="auto" w:fill="auto"/>
          </w:tcPr>
          <w:p w:rsidR="00EA01FA" w:rsidRDefault="00EA01FA" w:rsidP="00691900">
            <w:r>
              <w:t>- Changed Revision Register to 0x21</w:t>
            </w:r>
            <w:r w:rsidR="00111937">
              <w:t xml:space="preserve"> in Revision Register</w:t>
            </w:r>
          </w:p>
          <w:p w:rsidR="00E22EA6" w:rsidRPr="004C511D" w:rsidRDefault="00E22EA6" w:rsidP="00691900">
            <w:r>
              <w:t xml:space="preserve">- Added use of </w:t>
            </w:r>
            <w:r w:rsidRPr="004C511D">
              <w:t>FabricIrq0_IRQn</w:t>
            </w:r>
            <w:r w:rsidR="00111937">
              <w:t xml:space="preserve"> into MSS</w:t>
            </w:r>
          </w:p>
          <w:p w:rsidR="00E22EA6" w:rsidRDefault="00E22EA6" w:rsidP="00691900">
            <w:r w:rsidRPr="004C511D">
              <w:t>- Added External Loopback bit in Control Register</w:t>
            </w:r>
          </w:p>
          <w:p w:rsidR="00CA44BA" w:rsidRDefault="00CA44BA" w:rsidP="00691900">
            <w:r>
              <w:t>- Removed Force CRC Error and Force Collision in Control Register.</w:t>
            </w:r>
          </w:p>
        </w:tc>
        <w:tc>
          <w:tcPr>
            <w:tcW w:w="995" w:type="dxa"/>
            <w:shd w:val="clear" w:color="auto" w:fill="auto"/>
            <w:vAlign w:val="center"/>
          </w:tcPr>
          <w:p w:rsidR="00EA01FA" w:rsidRDefault="00EA01FA" w:rsidP="00144CB4">
            <w:pPr>
              <w:jc w:val="center"/>
            </w:pPr>
            <w:r>
              <w:t>9/7/16</w:t>
            </w:r>
          </w:p>
        </w:tc>
        <w:tc>
          <w:tcPr>
            <w:tcW w:w="983" w:type="dxa"/>
            <w:shd w:val="clear" w:color="auto" w:fill="auto"/>
            <w:vAlign w:val="center"/>
          </w:tcPr>
          <w:p w:rsidR="00EA01FA" w:rsidRDefault="00EA01FA" w:rsidP="00B865A4">
            <w:pPr>
              <w:jc w:val="center"/>
            </w:pPr>
            <w:r>
              <w:t>SHW</w:t>
            </w:r>
          </w:p>
        </w:tc>
      </w:tr>
      <w:tr w:rsidR="007315BB" w:rsidTr="004C511D">
        <w:tc>
          <w:tcPr>
            <w:tcW w:w="1862" w:type="dxa"/>
            <w:shd w:val="clear" w:color="auto" w:fill="auto"/>
            <w:vAlign w:val="center"/>
          </w:tcPr>
          <w:p w:rsidR="007315BB" w:rsidRDefault="007315BB" w:rsidP="00AE0F36">
            <w:pPr>
              <w:jc w:val="center"/>
            </w:pPr>
            <w:r>
              <w:t>1.4</w:t>
            </w:r>
          </w:p>
        </w:tc>
        <w:tc>
          <w:tcPr>
            <w:tcW w:w="4546" w:type="dxa"/>
            <w:shd w:val="clear" w:color="auto" w:fill="auto"/>
          </w:tcPr>
          <w:p w:rsidR="007315BB" w:rsidRDefault="007315BB" w:rsidP="00691900">
            <w:r>
              <w:t xml:space="preserve">- Updated Pinouts in </w:t>
            </w:r>
            <w:r>
              <w:fldChar w:fldCharType="begin"/>
            </w:r>
            <w:r>
              <w:instrText xml:space="preserve"> REF _Ref407001920 \h </w:instrText>
            </w:r>
            <w:r>
              <w:fldChar w:fldCharType="separate"/>
            </w:r>
            <w:ins w:id="360" w:author="Scott Walker" w:date="2016-11-01T16:37:00Z">
              <w:r w:rsidR="00F713D9">
                <w:t xml:space="preserve">Table </w:t>
              </w:r>
              <w:r w:rsidR="00F713D9">
                <w:rPr>
                  <w:noProof/>
                </w:rPr>
                <w:t>9</w:t>
              </w:r>
            </w:ins>
            <w:del w:id="361" w:author="Scott Walker" w:date="2016-11-01T16:32:00Z">
              <w:r w:rsidR="004F3001" w:rsidDel="00524863">
                <w:delText xml:space="preserve">Table </w:delText>
              </w:r>
              <w:r w:rsidR="004F3001" w:rsidDel="00524863">
                <w:rPr>
                  <w:noProof/>
                </w:rPr>
                <w:delText>11</w:delText>
              </w:r>
            </w:del>
            <w:r>
              <w:fldChar w:fldCharType="end"/>
            </w:r>
          </w:p>
          <w:p w:rsidR="00FE20B2" w:rsidRDefault="00FE20B2" w:rsidP="00691900">
            <w:r>
              <w:t xml:space="preserve">- Update section </w:t>
            </w:r>
            <w:r>
              <w:fldChar w:fldCharType="begin"/>
            </w:r>
            <w:r>
              <w:instrText xml:space="preserve"> REF _Ref416174266 \r \h </w:instrText>
            </w:r>
            <w:r>
              <w:fldChar w:fldCharType="separate"/>
            </w:r>
            <w:r w:rsidR="00F713D9">
              <w:t>3.4</w:t>
            </w:r>
            <w:r>
              <w:fldChar w:fldCharType="end"/>
            </w:r>
            <w:r>
              <w:t xml:space="preserve"> to correct field sizes.</w:t>
            </w:r>
          </w:p>
        </w:tc>
        <w:tc>
          <w:tcPr>
            <w:tcW w:w="995" w:type="dxa"/>
            <w:shd w:val="clear" w:color="auto" w:fill="auto"/>
            <w:vAlign w:val="center"/>
          </w:tcPr>
          <w:p w:rsidR="007315BB" w:rsidRDefault="007315BB" w:rsidP="00144CB4">
            <w:pPr>
              <w:jc w:val="center"/>
            </w:pPr>
            <w:r>
              <w:t>9/12/16</w:t>
            </w:r>
          </w:p>
        </w:tc>
        <w:tc>
          <w:tcPr>
            <w:tcW w:w="983" w:type="dxa"/>
            <w:shd w:val="clear" w:color="auto" w:fill="auto"/>
            <w:vAlign w:val="center"/>
          </w:tcPr>
          <w:p w:rsidR="007315BB" w:rsidRDefault="007315BB" w:rsidP="00B865A4">
            <w:pPr>
              <w:jc w:val="center"/>
            </w:pPr>
            <w:r>
              <w:t>SHW</w:t>
            </w:r>
          </w:p>
        </w:tc>
      </w:tr>
      <w:tr w:rsidR="00EC68F9" w:rsidTr="004C511D">
        <w:tc>
          <w:tcPr>
            <w:tcW w:w="1862" w:type="dxa"/>
            <w:shd w:val="clear" w:color="auto" w:fill="auto"/>
            <w:vAlign w:val="center"/>
          </w:tcPr>
          <w:p w:rsidR="00EC68F9" w:rsidRDefault="00EC68F9" w:rsidP="00AE0F36">
            <w:pPr>
              <w:jc w:val="center"/>
            </w:pPr>
            <w:r>
              <w:t>1.5</w:t>
            </w:r>
          </w:p>
        </w:tc>
        <w:tc>
          <w:tcPr>
            <w:tcW w:w="4546" w:type="dxa"/>
            <w:shd w:val="clear" w:color="auto" w:fill="auto"/>
          </w:tcPr>
          <w:p w:rsidR="00EC68F9" w:rsidRDefault="00EC68F9" w:rsidP="00691900">
            <w:r>
              <w:t xml:space="preserve">- Updated </w:t>
            </w:r>
            <w:r>
              <w:fldChar w:fldCharType="begin"/>
            </w:r>
            <w:r>
              <w:instrText xml:space="preserve"> REF _Ref448730040 \h </w:instrText>
            </w:r>
            <w:r>
              <w:fldChar w:fldCharType="separate"/>
            </w:r>
            <w:r w:rsidR="00F713D9">
              <w:t xml:space="preserve">Figure </w:t>
            </w:r>
            <w:r w:rsidR="00F713D9">
              <w:rPr>
                <w:noProof/>
              </w:rPr>
              <w:t>7</w:t>
            </w:r>
            <w:r>
              <w:fldChar w:fldCharType="end"/>
            </w:r>
          </w:p>
          <w:p w:rsidR="00EC68F9" w:rsidRDefault="00EC68F9" w:rsidP="00691900">
            <w:r>
              <w:t xml:space="preserve">- Updated Section </w:t>
            </w:r>
            <w:r>
              <w:fldChar w:fldCharType="begin"/>
            </w:r>
            <w:r>
              <w:instrText xml:space="preserve"> REF _Ref415468721 \w \h </w:instrText>
            </w:r>
            <w:r>
              <w:fldChar w:fldCharType="separate"/>
            </w:r>
            <w:r w:rsidR="00F713D9">
              <w:t>4.4.2</w:t>
            </w:r>
            <w:r>
              <w:fldChar w:fldCharType="end"/>
            </w:r>
          </w:p>
        </w:tc>
        <w:tc>
          <w:tcPr>
            <w:tcW w:w="995" w:type="dxa"/>
            <w:shd w:val="clear" w:color="auto" w:fill="auto"/>
            <w:vAlign w:val="center"/>
          </w:tcPr>
          <w:p w:rsidR="00EC68F9" w:rsidRDefault="00BF4474" w:rsidP="00144CB4">
            <w:pPr>
              <w:jc w:val="center"/>
            </w:pPr>
            <w:r>
              <w:t>10/4/16</w:t>
            </w:r>
          </w:p>
        </w:tc>
        <w:tc>
          <w:tcPr>
            <w:tcW w:w="983" w:type="dxa"/>
            <w:shd w:val="clear" w:color="auto" w:fill="auto"/>
            <w:vAlign w:val="center"/>
          </w:tcPr>
          <w:p w:rsidR="00EC68F9" w:rsidRDefault="00EC68F9" w:rsidP="00B865A4">
            <w:pPr>
              <w:jc w:val="center"/>
            </w:pPr>
            <w:r>
              <w:t>SHW</w:t>
            </w:r>
          </w:p>
        </w:tc>
      </w:tr>
      <w:tr w:rsidR="00E3089E" w:rsidTr="004C511D">
        <w:tc>
          <w:tcPr>
            <w:tcW w:w="1862" w:type="dxa"/>
            <w:shd w:val="clear" w:color="auto" w:fill="auto"/>
            <w:vAlign w:val="center"/>
          </w:tcPr>
          <w:p w:rsidR="00E3089E" w:rsidRDefault="00E3089E" w:rsidP="00E3089E">
            <w:pPr>
              <w:jc w:val="center"/>
            </w:pPr>
            <w:r>
              <w:t>1.</w:t>
            </w:r>
            <w:ins w:id="362" w:author="Scott Walker" w:date="2016-10-29T09:04:00Z">
              <w:r w:rsidR="00605BAB">
                <w:t>6</w:t>
              </w:r>
            </w:ins>
            <w:del w:id="363" w:author="Scott Walker" w:date="2016-10-29T09:04:00Z">
              <w:r w:rsidDel="00605BAB">
                <w:delText>5</w:delText>
              </w:r>
            </w:del>
          </w:p>
        </w:tc>
        <w:tc>
          <w:tcPr>
            <w:tcW w:w="4546" w:type="dxa"/>
            <w:shd w:val="clear" w:color="auto" w:fill="auto"/>
          </w:tcPr>
          <w:p w:rsidR="00E3089E" w:rsidRDefault="00E3089E" w:rsidP="00E3089E">
            <w:r>
              <w:t xml:space="preserve">- Updated </w:t>
            </w:r>
            <w:r>
              <w:fldChar w:fldCharType="begin"/>
            </w:r>
            <w:r>
              <w:instrText xml:space="preserve"> REF _Ref448730040 \h </w:instrText>
            </w:r>
            <w:r>
              <w:fldChar w:fldCharType="separate"/>
            </w:r>
            <w:r w:rsidR="00F713D9">
              <w:t xml:space="preserve">Figure </w:t>
            </w:r>
            <w:r w:rsidR="00F713D9">
              <w:rPr>
                <w:noProof/>
              </w:rPr>
              <w:t>7</w:t>
            </w:r>
            <w:r>
              <w:fldChar w:fldCharType="end"/>
            </w:r>
          </w:p>
        </w:tc>
        <w:tc>
          <w:tcPr>
            <w:tcW w:w="995" w:type="dxa"/>
            <w:shd w:val="clear" w:color="auto" w:fill="auto"/>
            <w:vAlign w:val="center"/>
          </w:tcPr>
          <w:p w:rsidR="00E3089E" w:rsidRDefault="00E3089E" w:rsidP="00E3089E">
            <w:pPr>
              <w:jc w:val="center"/>
            </w:pPr>
            <w:r>
              <w:t>10/25/16</w:t>
            </w:r>
          </w:p>
        </w:tc>
        <w:tc>
          <w:tcPr>
            <w:tcW w:w="983" w:type="dxa"/>
            <w:shd w:val="clear" w:color="auto" w:fill="auto"/>
            <w:vAlign w:val="center"/>
          </w:tcPr>
          <w:p w:rsidR="00E3089E" w:rsidRDefault="00E3089E" w:rsidP="00E3089E">
            <w:pPr>
              <w:jc w:val="center"/>
            </w:pPr>
            <w:r>
              <w:t>SHW</w:t>
            </w:r>
          </w:p>
        </w:tc>
      </w:tr>
      <w:tr w:rsidR="00605BAB" w:rsidTr="004C511D">
        <w:trPr>
          <w:ins w:id="364" w:author="Scott Walker" w:date="2016-10-29T09:04:00Z"/>
        </w:trPr>
        <w:tc>
          <w:tcPr>
            <w:tcW w:w="1862" w:type="dxa"/>
            <w:shd w:val="clear" w:color="auto" w:fill="auto"/>
            <w:vAlign w:val="center"/>
          </w:tcPr>
          <w:p w:rsidR="00605BAB" w:rsidRDefault="00605BAB" w:rsidP="00605BAB">
            <w:pPr>
              <w:jc w:val="center"/>
              <w:rPr>
                <w:ins w:id="365" w:author="Scott Walker" w:date="2016-10-29T09:04:00Z"/>
              </w:rPr>
            </w:pPr>
            <w:ins w:id="366" w:author="Scott Walker" w:date="2016-10-29T09:04:00Z">
              <w:r>
                <w:t>1.7</w:t>
              </w:r>
            </w:ins>
          </w:p>
        </w:tc>
        <w:tc>
          <w:tcPr>
            <w:tcW w:w="4546" w:type="dxa"/>
            <w:shd w:val="clear" w:color="auto" w:fill="auto"/>
          </w:tcPr>
          <w:p w:rsidR="00605BAB" w:rsidRDefault="00605BAB" w:rsidP="00605BAB">
            <w:pPr>
              <w:rPr>
                <w:ins w:id="367" w:author="Scott Walker" w:date="2016-10-29T09:04:00Z"/>
              </w:rPr>
            </w:pPr>
            <w:ins w:id="368" w:author="Scott Walker" w:date="2016-10-29T09:04:00Z">
              <w:r>
                <w:t>- Added MSS GPIO Register Definitions</w:t>
              </w:r>
            </w:ins>
          </w:p>
        </w:tc>
        <w:tc>
          <w:tcPr>
            <w:tcW w:w="995" w:type="dxa"/>
            <w:shd w:val="clear" w:color="auto" w:fill="auto"/>
            <w:vAlign w:val="center"/>
          </w:tcPr>
          <w:p w:rsidR="00605BAB" w:rsidRDefault="00605BAB">
            <w:pPr>
              <w:jc w:val="center"/>
              <w:rPr>
                <w:ins w:id="369" w:author="Scott Walker" w:date="2016-10-29T09:04:00Z"/>
              </w:rPr>
            </w:pPr>
            <w:ins w:id="370" w:author="Scott Walker" w:date="2016-10-29T09:05:00Z">
              <w:r>
                <w:t>10/30/16</w:t>
              </w:r>
            </w:ins>
          </w:p>
        </w:tc>
        <w:tc>
          <w:tcPr>
            <w:tcW w:w="983" w:type="dxa"/>
            <w:shd w:val="clear" w:color="auto" w:fill="auto"/>
            <w:vAlign w:val="center"/>
          </w:tcPr>
          <w:p w:rsidR="00605BAB" w:rsidRDefault="00605BAB" w:rsidP="00605BAB">
            <w:pPr>
              <w:jc w:val="center"/>
              <w:rPr>
                <w:ins w:id="371" w:author="Scott Walker" w:date="2016-10-29T09:04:00Z"/>
              </w:rPr>
            </w:pPr>
            <w:ins w:id="372" w:author="Scott Walker" w:date="2016-10-29T09:05:00Z">
              <w:r>
                <w:t>SHW</w:t>
              </w:r>
            </w:ins>
          </w:p>
        </w:tc>
      </w:tr>
    </w:tbl>
    <w:p w:rsidR="00781785" w:rsidRDefault="00781785" w:rsidP="00CD2682"/>
    <w:p w:rsidR="00CD2682" w:rsidRPr="00CD2682" w:rsidRDefault="00F07D98" w:rsidP="00CD2682">
      <w:r>
        <w:br w:type="page"/>
      </w:r>
    </w:p>
    <w:p w:rsidR="003814E2" w:rsidRDefault="003814E2" w:rsidP="00E051C0">
      <w:pPr>
        <w:pStyle w:val="TemplateOutline1"/>
      </w:pPr>
      <w:bookmarkStart w:id="373" w:name="_Toc465781796"/>
      <w:r>
        <w:t>References</w:t>
      </w:r>
      <w:bookmarkEnd w:id="373"/>
    </w:p>
    <w:p w:rsidR="003814E2" w:rsidRDefault="003814E2" w:rsidP="0022229D">
      <w:r>
        <w:t>Below are the references for the iRail FPGA/SOC.</w:t>
      </w:r>
    </w:p>
    <w:p w:rsidR="003814E2" w:rsidRDefault="003814E2" w:rsidP="0022229D"/>
    <w:p w:rsidR="003814E2" w:rsidRDefault="003814E2" w:rsidP="0022229D">
      <w:pPr>
        <w:pStyle w:val="ListParagraph"/>
        <w:numPr>
          <w:ilvl w:val="0"/>
          <w:numId w:val="22"/>
        </w:numPr>
        <w:autoSpaceDE w:val="0"/>
        <w:autoSpaceDN w:val="0"/>
        <w:adjustRightInd w:val="0"/>
        <w:rPr>
          <w:rFonts w:cs="Arial"/>
        </w:rPr>
      </w:pPr>
      <w:bookmarkStart w:id="374" w:name="_Ref448131294"/>
      <w:r w:rsidRPr="0022229D">
        <w:rPr>
          <w:rFonts w:cs="Arial"/>
          <w:szCs w:val="20"/>
        </w:rPr>
        <w:t>“</w:t>
      </w:r>
      <w:r w:rsidRPr="0022229D">
        <w:rPr>
          <w:rFonts w:cs="Arial"/>
          <w:bCs/>
          <w:i/>
          <w:iCs/>
          <w:szCs w:val="20"/>
        </w:rPr>
        <w:t>IGLOO2 FPGA and SmartFusion2 SoC FPGA</w:t>
      </w:r>
      <w:r>
        <w:rPr>
          <w:rFonts w:cs="Arial"/>
          <w:bCs/>
          <w:i/>
          <w:iCs/>
          <w:szCs w:val="20"/>
        </w:rPr>
        <w:t xml:space="preserve"> </w:t>
      </w:r>
      <w:r w:rsidRPr="0022229D">
        <w:rPr>
          <w:rFonts w:cs="Arial"/>
          <w:bCs/>
          <w:i/>
          <w:iCs/>
          <w:szCs w:val="20"/>
        </w:rPr>
        <w:t>Datasheet</w:t>
      </w:r>
      <w:r w:rsidRPr="0022229D">
        <w:rPr>
          <w:rFonts w:cs="Arial"/>
          <w:szCs w:val="20"/>
        </w:rPr>
        <w:t>”</w:t>
      </w:r>
      <w:r>
        <w:rPr>
          <w:rFonts w:cs="Arial"/>
          <w:szCs w:val="20"/>
        </w:rPr>
        <w:t>, Revision 4, November 2014, Microsemiconductor Corporation.</w:t>
      </w:r>
      <w:bookmarkEnd w:id="374"/>
    </w:p>
    <w:p w:rsidR="003814E2" w:rsidRPr="0022229D" w:rsidRDefault="00E85033" w:rsidP="0022229D">
      <w:pPr>
        <w:pStyle w:val="ListParagraph"/>
        <w:numPr>
          <w:ilvl w:val="0"/>
          <w:numId w:val="22"/>
        </w:numPr>
        <w:autoSpaceDE w:val="0"/>
        <w:autoSpaceDN w:val="0"/>
        <w:adjustRightInd w:val="0"/>
        <w:rPr>
          <w:rFonts w:cs="Arial"/>
          <w:iCs/>
        </w:rPr>
      </w:pPr>
      <w:bookmarkStart w:id="375" w:name="_Ref448131877"/>
      <w:r w:rsidRPr="0022229D">
        <w:rPr>
          <w:rFonts w:cs="Arial"/>
          <w:szCs w:val="20"/>
        </w:rPr>
        <w:t>“</w:t>
      </w:r>
      <w:r w:rsidRPr="0022229D">
        <w:rPr>
          <w:rFonts w:cs="Arial"/>
          <w:bCs/>
          <w:iCs/>
          <w:szCs w:val="20"/>
        </w:rPr>
        <w:t>SmartFusion2 Microcontroller Subsystem User Guide</w:t>
      </w:r>
      <w:r w:rsidRPr="0022229D">
        <w:rPr>
          <w:rFonts w:cs="Arial"/>
          <w:szCs w:val="20"/>
        </w:rPr>
        <w:t>”</w:t>
      </w:r>
      <w:r>
        <w:rPr>
          <w:rFonts w:cs="Arial"/>
          <w:szCs w:val="20"/>
        </w:rPr>
        <w:t>, Revision 8, December 2014, Microsemiconductor Corporation.</w:t>
      </w:r>
      <w:bookmarkEnd w:id="375"/>
    </w:p>
    <w:p w:rsidR="00666B89" w:rsidRDefault="00666B89" w:rsidP="0022229D">
      <w:pPr>
        <w:autoSpaceDE w:val="0"/>
        <w:autoSpaceDN w:val="0"/>
        <w:adjustRightInd w:val="0"/>
        <w:rPr>
          <w:rFonts w:cs="Arial"/>
          <w:iCs/>
        </w:rPr>
      </w:pPr>
    </w:p>
    <w:p w:rsidR="00666B89" w:rsidRDefault="00666B89">
      <w:pPr>
        <w:rPr>
          <w:rFonts w:cs="Arial"/>
          <w:bCs/>
          <w:iCs/>
          <w:szCs w:val="20"/>
        </w:rPr>
      </w:pPr>
      <w:r>
        <w:rPr>
          <w:rFonts w:cs="Arial"/>
          <w:bCs/>
          <w:iCs/>
          <w:szCs w:val="20"/>
        </w:rPr>
        <w:br w:type="page"/>
      </w:r>
    </w:p>
    <w:p w:rsidR="00666B89" w:rsidRPr="0022229D" w:rsidRDefault="00666B89" w:rsidP="0022229D">
      <w:pPr>
        <w:autoSpaceDE w:val="0"/>
        <w:autoSpaceDN w:val="0"/>
        <w:adjustRightInd w:val="0"/>
        <w:rPr>
          <w:rFonts w:cs="Arial"/>
          <w:iCs/>
        </w:rPr>
      </w:pPr>
    </w:p>
    <w:p w:rsidR="00827F3B" w:rsidRDefault="00827F3B" w:rsidP="00E051C0">
      <w:pPr>
        <w:pStyle w:val="TemplateOutline1"/>
      </w:pPr>
      <w:bookmarkStart w:id="376" w:name="_Toc465781797"/>
      <w:r>
        <w:t>Introduction</w:t>
      </w:r>
      <w:bookmarkEnd w:id="376"/>
    </w:p>
    <w:p w:rsidR="00827F3B" w:rsidRDefault="00827F3B" w:rsidP="00827F3B"/>
    <w:p w:rsidR="00827F3B" w:rsidRDefault="00827F3B" w:rsidP="00827F3B">
      <w:pPr>
        <w:rPr>
          <w:lang w:val="en"/>
        </w:rPr>
      </w:pPr>
      <w:r>
        <w:rPr>
          <w:lang w:val="en"/>
        </w:rPr>
        <w:t xml:space="preserve">PPI has a Powered </w:t>
      </w:r>
      <w:r w:rsidR="00DE53EF">
        <w:rPr>
          <w:lang w:val="en"/>
        </w:rPr>
        <w:t>iRail</w:t>
      </w:r>
      <w:r>
        <w:rPr>
          <w:lang w:val="en"/>
        </w:rPr>
        <w:t xml:space="preserve"> s</w:t>
      </w:r>
      <w:r w:rsidR="003834D0">
        <w:rPr>
          <w:lang w:val="en"/>
        </w:rPr>
        <w:t xml:space="preserve">ystem that supports up to 8 </w:t>
      </w:r>
      <w:r>
        <w:rPr>
          <w:lang w:val="en"/>
        </w:rPr>
        <w:t xml:space="preserve">devices on a single </w:t>
      </w:r>
      <w:r w:rsidR="00DE53EF">
        <w:rPr>
          <w:lang w:val="en"/>
        </w:rPr>
        <w:t>iRail</w:t>
      </w:r>
      <w:r w:rsidR="00F8559F">
        <w:rPr>
          <w:lang w:val="en"/>
        </w:rPr>
        <w:t xml:space="preserve"> as in </w:t>
      </w:r>
      <w:r w:rsidR="00F8559F">
        <w:rPr>
          <w:lang w:val="en"/>
        </w:rPr>
        <w:fldChar w:fldCharType="begin"/>
      </w:r>
      <w:r w:rsidR="00F8559F">
        <w:rPr>
          <w:lang w:val="en"/>
        </w:rPr>
        <w:instrText xml:space="preserve"> REF _Ref393811417 \h </w:instrText>
      </w:r>
      <w:r w:rsidR="00F8559F">
        <w:rPr>
          <w:lang w:val="en"/>
        </w:rPr>
      </w:r>
      <w:r w:rsidR="00F8559F">
        <w:rPr>
          <w:lang w:val="en"/>
        </w:rPr>
        <w:fldChar w:fldCharType="separate"/>
      </w:r>
      <w:r w:rsidR="00F713D9">
        <w:t xml:space="preserve">Figure </w:t>
      </w:r>
      <w:r w:rsidR="00F713D9">
        <w:rPr>
          <w:noProof/>
        </w:rPr>
        <w:t>1</w:t>
      </w:r>
      <w:r w:rsidR="00F8559F">
        <w:rPr>
          <w:lang w:val="en"/>
        </w:rPr>
        <w:fldChar w:fldCharType="end"/>
      </w:r>
      <w:r>
        <w:rPr>
          <w:lang w:val="en"/>
        </w:rPr>
        <w:t xml:space="preserve">.  This </w:t>
      </w:r>
      <w:r w:rsidR="00DE53EF">
        <w:rPr>
          <w:lang w:val="en"/>
        </w:rPr>
        <w:t>iRail</w:t>
      </w:r>
      <w:r>
        <w:rPr>
          <w:lang w:val="en"/>
        </w:rPr>
        <w:t xml:space="preserve"> provides both</w:t>
      </w:r>
      <w:r w:rsidR="00287123">
        <w:rPr>
          <w:lang w:val="en"/>
        </w:rPr>
        <w:t xml:space="preserve"> </w:t>
      </w:r>
      <w:r>
        <w:rPr>
          <w:lang w:val="en"/>
        </w:rPr>
        <w:t>power and communication path</w:t>
      </w:r>
      <w:r w:rsidR="00F43BA5">
        <w:rPr>
          <w:lang w:val="en"/>
        </w:rPr>
        <w:t>s</w:t>
      </w:r>
      <w:r>
        <w:rPr>
          <w:lang w:val="en"/>
        </w:rPr>
        <w:t xml:space="preserve"> to the devices residing on the </w:t>
      </w:r>
      <w:r w:rsidR="00DE53EF">
        <w:rPr>
          <w:lang w:val="en"/>
        </w:rPr>
        <w:t>iRail</w:t>
      </w:r>
      <w:r>
        <w:rPr>
          <w:lang w:val="en"/>
        </w:rPr>
        <w:t>.  The</w:t>
      </w:r>
      <w:r w:rsidR="00F43BA5">
        <w:rPr>
          <w:lang w:val="en"/>
        </w:rPr>
        <w:t>se</w:t>
      </w:r>
      <w:r>
        <w:rPr>
          <w:lang w:val="en"/>
        </w:rPr>
        <w:t xml:space="preserve"> devices consist of simple flash lights to more complex displays</w:t>
      </w:r>
      <w:r w:rsidR="001B6AFA">
        <w:rPr>
          <w:lang w:val="en"/>
        </w:rPr>
        <w:t xml:space="preserve"> and computers</w:t>
      </w:r>
      <w:r>
        <w:rPr>
          <w:lang w:val="en"/>
        </w:rPr>
        <w:t xml:space="preserve">.  The communication signal </w:t>
      </w:r>
      <w:r w:rsidR="0068318B">
        <w:rPr>
          <w:lang w:val="en"/>
        </w:rPr>
        <w:t>and</w:t>
      </w:r>
      <w:r>
        <w:rPr>
          <w:lang w:val="en"/>
        </w:rPr>
        <w:t xml:space="preserve"> DC power voltage </w:t>
      </w:r>
      <w:r w:rsidR="00F43BA5">
        <w:rPr>
          <w:lang w:val="en"/>
        </w:rPr>
        <w:t xml:space="preserve">are merged </w:t>
      </w:r>
      <w:r>
        <w:rPr>
          <w:lang w:val="en"/>
        </w:rPr>
        <w:t>on</w:t>
      </w:r>
      <w:r w:rsidR="0068318B">
        <w:rPr>
          <w:lang w:val="en"/>
        </w:rPr>
        <w:t xml:space="preserve"> to</w:t>
      </w:r>
      <w:r>
        <w:rPr>
          <w:lang w:val="en"/>
        </w:rPr>
        <w:t xml:space="preserve"> the </w:t>
      </w:r>
      <w:r w:rsidR="00DE53EF">
        <w:rPr>
          <w:lang w:val="en"/>
        </w:rPr>
        <w:t>iRail</w:t>
      </w:r>
      <w:r>
        <w:rPr>
          <w:lang w:val="en"/>
        </w:rPr>
        <w:t xml:space="preserve"> providing a single conductor for both power and communications.  </w:t>
      </w:r>
      <w:r w:rsidR="00780F41">
        <w:rPr>
          <w:lang w:val="en"/>
        </w:rPr>
        <w:t xml:space="preserve">Each device interfaces to the </w:t>
      </w:r>
      <w:r w:rsidR="00DE53EF">
        <w:rPr>
          <w:lang w:val="en"/>
        </w:rPr>
        <w:t>iRail</w:t>
      </w:r>
      <w:r w:rsidR="00780F41">
        <w:rPr>
          <w:lang w:val="en"/>
        </w:rPr>
        <w:t xml:space="preserve"> via a “COMMs</w:t>
      </w:r>
      <w:r w:rsidR="008F6D43">
        <w:rPr>
          <w:lang w:val="en"/>
        </w:rPr>
        <w:t>”</w:t>
      </w:r>
      <w:r w:rsidR="00780F41">
        <w:rPr>
          <w:lang w:val="en"/>
        </w:rPr>
        <w:t xml:space="preserve"> Board.  The COMMs Board provides the electronics that separates power from signal.  In addition, it provides the communication intelligence necessary to interface one device to other devices residing on the </w:t>
      </w:r>
      <w:r w:rsidR="00DE53EF">
        <w:rPr>
          <w:lang w:val="en"/>
        </w:rPr>
        <w:t>iRail</w:t>
      </w:r>
      <w:r w:rsidR="00780F41">
        <w:rPr>
          <w:lang w:val="en"/>
        </w:rPr>
        <w:t>.</w:t>
      </w:r>
    </w:p>
    <w:p w:rsidR="00827F3B" w:rsidRDefault="00827F3B" w:rsidP="00827F3B">
      <w:pPr>
        <w:rPr>
          <w:lang w:val="en"/>
        </w:rPr>
      </w:pPr>
    </w:p>
    <w:p w:rsidR="00827F3B" w:rsidRDefault="00780F41" w:rsidP="006C5FCC">
      <w:pPr>
        <w:jc w:val="center"/>
      </w:pPr>
      <w:r>
        <w:object w:dxaOrig="7686" w:dyaOrig="7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65pt;height:317.45pt" o:ole="">
            <v:imagedata r:id="rId8" o:title=""/>
          </v:shape>
          <o:OLEObject Type="Embed" ProgID="Visio.Drawing.11" ShapeID="_x0000_i1025" DrawAspect="Content" ObjectID="_1560573197" r:id="rId9"/>
        </w:object>
      </w:r>
    </w:p>
    <w:p w:rsidR="006C5FCC" w:rsidRDefault="006C5FCC" w:rsidP="006C5FCC">
      <w:pPr>
        <w:jc w:val="center"/>
      </w:pPr>
    </w:p>
    <w:p w:rsidR="006C5FCC" w:rsidRDefault="006C5FCC" w:rsidP="009E5207">
      <w:pPr>
        <w:pStyle w:val="Caption"/>
        <w:jc w:val="center"/>
        <w:rPr>
          <w:lang w:val="en"/>
        </w:rPr>
      </w:pPr>
      <w:bookmarkStart w:id="377" w:name="_Ref393811417"/>
      <w:bookmarkStart w:id="378" w:name="_Toc465781623"/>
      <w:r>
        <w:t xml:space="preserve">Figure </w:t>
      </w:r>
      <w:fldSimple w:instr=" SEQ Figure \* ARABIC ">
        <w:r w:rsidR="00F713D9">
          <w:rPr>
            <w:noProof/>
          </w:rPr>
          <w:t>1</w:t>
        </w:r>
      </w:fldSimple>
      <w:bookmarkEnd w:id="377"/>
      <w:r>
        <w:t xml:space="preserve"> Powered </w:t>
      </w:r>
      <w:r w:rsidR="00DE53EF">
        <w:t>IRail</w:t>
      </w:r>
      <w:r>
        <w:t xml:space="preserve"> Topology</w:t>
      </w:r>
      <w:bookmarkEnd w:id="378"/>
    </w:p>
    <w:p w:rsidR="009E5207" w:rsidRDefault="009E5207" w:rsidP="00827F3B">
      <w:pPr>
        <w:rPr>
          <w:lang w:val="en"/>
        </w:rPr>
      </w:pPr>
    </w:p>
    <w:p w:rsidR="003814E2" w:rsidRDefault="00827F3B">
      <w:pPr>
        <w:rPr>
          <w:lang w:val="en"/>
        </w:rPr>
      </w:pPr>
      <w:r>
        <w:rPr>
          <w:lang w:val="en"/>
        </w:rPr>
        <w:t>To understand the concept presented</w:t>
      </w:r>
      <w:r w:rsidR="009E5207">
        <w:rPr>
          <w:lang w:val="en"/>
        </w:rPr>
        <w:t>,</w:t>
      </w:r>
      <w:r>
        <w:rPr>
          <w:lang w:val="en"/>
        </w:rPr>
        <w:t xml:space="preserve"> it is</w:t>
      </w:r>
      <w:r w:rsidR="001B6AFA">
        <w:rPr>
          <w:lang w:val="en"/>
        </w:rPr>
        <w:t xml:space="preserve"> first</w:t>
      </w:r>
      <w:r>
        <w:rPr>
          <w:lang w:val="en"/>
        </w:rPr>
        <w:t xml:space="preserve"> important to understand the high level implementation of the electronics</w:t>
      </w:r>
      <w:r w:rsidR="00F8559F">
        <w:rPr>
          <w:lang w:val="en"/>
        </w:rPr>
        <w:t xml:space="preserve"> as in</w:t>
      </w:r>
      <w:r w:rsidR="00120A72">
        <w:rPr>
          <w:lang w:val="en"/>
        </w:rPr>
        <w:t xml:space="preserve"> </w:t>
      </w:r>
      <w:r w:rsidR="00120A72">
        <w:rPr>
          <w:lang w:val="en"/>
        </w:rPr>
        <w:fldChar w:fldCharType="begin"/>
      </w:r>
      <w:r w:rsidR="00120A72">
        <w:rPr>
          <w:lang w:val="en"/>
        </w:rPr>
        <w:instrText xml:space="preserve"> REF _Ref393811417 \h </w:instrText>
      </w:r>
      <w:r w:rsidR="00120A72">
        <w:rPr>
          <w:lang w:val="en"/>
        </w:rPr>
      </w:r>
      <w:r w:rsidR="00120A72">
        <w:rPr>
          <w:lang w:val="en"/>
        </w:rPr>
        <w:fldChar w:fldCharType="separate"/>
      </w:r>
      <w:r w:rsidR="00F713D9">
        <w:t xml:space="preserve">Figure </w:t>
      </w:r>
      <w:r w:rsidR="00F713D9">
        <w:rPr>
          <w:noProof/>
        </w:rPr>
        <w:t>1</w:t>
      </w:r>
      <w:r w:rsidR="00120A72">
        <w:rPr>
          <w:lang w:val="en"/>
        </w:rPr>
        <w:fldChar w:fldCharType="end"/>
      </w:r>
      <w:r w:rsidR="00F8559F">
        <w:rPr>
          <w:lang w:val="en"/>
        </w:rPr>
        <w:t xml:space="preserve">.  </w:t>
      </w:r>
      <w:r>
        <w:rPr>
          <w:lang w:val="en"/>
        </w:rPr>
        <w:t xml:space="preserve">The electrical interface to the </w:t>
      </w:r>
      <w:r w:rsidR="00DE53EF">
        <w:rPr>
          <w:lang w:val="en"/>
        </w:rPr>
        <w:t>iRail</w:t>
      </w:r>
      <w:r w:rsidR="001B6AFA">
        <w:rPr>
          <w:lang w:val="en"/>
        </w:rPr>
        <w:t xml:space="preserve"> is the</w:t>
      </w:r>
      <w:r>
        <w:rPr>
          <w:lang w:val="en"/>
        </w:rPr>
        <w:t xml:space="preserve"> </w:t>
      </w:r>
      <w:r w:rsidR="00F8559F">
        <w:rPr>
          <w:lang w:val="en"/>
        </w:rPr>
        <w:t>Analog Front End</w:t>
      </w:r>
      <w:r w:rsidR="00CC47F0">
        <w:rPr>
          <w:lang w:val="en"/>
        </w:rPr>
        <w:t xml:space="preserve"> (AFE)</w:t>
      </w:r>
      <w:r w:rsidR="00F8559F">
        <w:rPr>
          <w:lang w:val="en"/>
        </w:rPr>
        <w:t xml:space="preserve"> followed by the </w:t>
      </w:r>
      <w:r w:rsidR="00DE53EF">
        <w:rPr>
          <w:lang w:val="en"/>
        </w:rPr>
        <w:t>System On a Chip (SOC)</w:t>
      </w:r>
      <w:r>
        <w:rPr>
          <w:lang w:val="en"/>
        </w:rPr>
        <w:t xml:space="preserve">.  </w:t>
      </w:r>
    </w:p>
    <w:p w:rsidR="007E2590" w:rsidRDefault="007E2590">
      <w:pPr>
        <w:rPr>
          <w:lang w:val="en"/>
        </w:rPr>
      </w:pPr>
    </w:p>
    <w:p w:rsidR="007E2590" w:rsidRDefault="007E2590" w:rsidP="007E2590">
      <w:pPr>
        <w:jc w:val="center"/>
      </w:pPr>
      <w:r>
        <w:object w:dxaOrig="11321" w:dyaOrig="3337">
          <v:shape id="_x0000_i1026" type="#_x0000_t75" style="width:448.3pt;height:132.75pt" o:ole="">
            <v:imagedata r:id="rId10" o:title=""/>
          </v:shape>
          <o:OLEObject Type="Embed" ProgID="Visio.Drawing.11" ShapeID="_x0000_i1026" DrawAspect="Content" ObjectID="_1560573198" r:id="rId11"/>
        </w:object>
      </w:r>
    </w:p>
    <w:p w:rsidR="007E2590" w:rsidRDefault="007E2590" w:rsidP="007E2590">
      <w:pPr>
        <w:jc w:val="center"/>
      </w:pPr>
    </w:p>
    <w:p w:rsidR="007E2590" w:rsidRDefault="007E2590">
      <w:pPr>
        <w:pStyle w:val="Caption"/>
        <w:jc w:val="center"/>
        <w:rPr>
          <w:lang w:val="en"/>
        </w:rPr>
      </w:pPr>
      <w:bookmarkStart w:id="379" w:name="_Ref448132429"/>
      <w:bookmarkStart w:id="380" w:name="_Toc465781624"/>
      <w:r>
        <w:t xml:space="preserve">Figure </w:t>
      </w:r>
      <w:fldSimple w:instr=" SEQ Figure \* ARABIC ">
        <w:r w:rsidR="00F713D9">
          <w:rPr>
            <w:noProof/>
          </w:rPr>
          <w:t>2</w:t>
        </w:r>
      </w:fldSimple>
      <w:bookmarkEnd w:id="379"/>
      <w:r>
        <w:t xml:space="preserve"> PPI Comms Board Electronics</w:t>
      </w:r>
      <w:bookmarkEnd w:id="380"/>
    </w:p>
    <w:p w:rsidR="007E2590" w:rsidRDefault="007E2590">
      <w:pPr>
        <w:rPr>
          <w:lang w:val="en"/>
        </w:rPr>
      </w:pPr>
    </w:p>
    <w:p w:rsidR="003814E2" w:rsidRDefault="003814E2">
      <w:pPr>
        <w:rPr>
          <w:lang w:val="en"/>
        </w:rPr>
      </w:pPr>
    </w:p>
    <w:p w:rsidR="00DE53EF" w:rsidRDefault="00DE53EF">
      <w:pPr>
        <w:rPr>
          <w:lang w:val="en"/>
        </w:rPr>
      </w:pPr>
      <w:r>
        <w:rPr>
          <w:lang w:val="en"/>
        </w:rPr>
        <w:t>The AFE supports both transmission and reception of packets.  Transmitted packets are converted from digital data bits to Manchester encoded bits.  Received packets are converted from Manchester encoded bits to digital bits.</w:t>
      </w:r>
    </w:p>
    <w:p w:rsidR="00DE53EF" w:rsidRDefault="00DE53EF">
      <w:pPr>
        <w:rPr>
          <w:lang w:val="en"/>
        </w:rPr>
      </w:pPr>
    </w:p>
    <w:p w:rsidR="00090B86" w:rsidRDefault="00EA5F8D">
      <w:pPr>
        <w:rPr>
          <w:lang w:val="en"/>
        </w:rPr>
      </w:pPr>
      <w:r>
        <w:rPr>
          <w:lang w:val="en"/>
        </w:rPr>
        <w:t xml:space="preserve">The SOC </w:t>
      </w:r>
      <w:r w:rsidR="00090B86">
        <w:rPr>
          <w:lang w:val="en"/>
        </w:rPr>
        <w:t xml:space="preserve">(refer to </w:t>
      </w:r>
      <w:r w:rsidR="00090B86">
        <w:rPr>
          <w:lang w:val="en"/>
        </w:rPr>
        <w:fldChar w:fldCharType="begin"/>
      </w:r>
      <w:r w:rsidR="00090B86">
        <w:rPr>
          <w:lang w:val="en"/>
        </w:rPr>
        <w:instrText xml:space="preserve"> REF _Ref448131294 \r \h </w:instrText>
      </w:r>
      <w:r w:rsidR="00090B86">
        <w:rPr>
          <w:lang w:val="en"/>
        </w:rPr>
      </w:r>
      <w:r w:rsidR="00090B86">
        <w:rPr>
          <w:lang w:val="en"/>
        </w:rPr>
        <w:fldChar w:fldCharType="separate"/>
      </w:r>
      <w:r w:rsidR="00F713D9">
        <w:rPr>
          <w:lang w:val="en"/>
        </w:rPr>
        <w:t>[REF1]</w:t>
      </w:r>
      <w:r w:rsidR="00090B86">
        <w:rPr>
          <w:lang w:val="en"/>
        </w:rPr>
        <w:fldChar w:fldCharType="end"/>
      </w:r>
      <w:r w:rsidR="00120A72">
        <w:rPr>
          <w:lang w:val="en"/>
        </w:rPr>
        <w:t xml:space="preserve">) </w:t>
      </w:r>
      <w:r>
        <w:rPr>
          <w:lang w:val="en"/>
        </w:rPr>
        <w:t>consists of both</w:t>
      </w:r>
      <w:r w:rsidR="00090B86">
        <w:rPr>
          <w:lang w:val="en"/>
        </w:rPr>
        <w:t xml:space="preserve"> an Arm Cortex M3 processor and</w:t>
      </w:r>
      <w:r>
        <w:rPr>
          <w:lang w:val="en"/>
        </w:rPr>
        <w:t xml:space="preserve"> PPI proprietary </w:t>
      </w:r>
      <w:r w:rsidR="001477C5">
        <w:rPr>
          <w:lang w:val="en"/>
        </w:rPr>
        <w:t>communication</w:t>
      </w:r>
      <w:r w:rsidR="00444368">
        <w:rPr>
          <w:lang w:val="en"/>
        </w:rPr>
        <w:t xml:space="preserve"> FPGA</w:t>
      </w:r>
      <w:r w:rsidR="001477C5">
        <w:rPr>
          <w:lang w:val="en"/>
        </w:rPr>
        <w:t xml:space="preserve"> fabric </w:t>
      </w:r>
      <w:r>
        <w:rPr>
          <w:lang w:val="en"/>
        </w:rPr>
        <w:t>logic</w:t>
      </w:r>
      <w:r w:rsidR="00444368">
        <w:rPr>
          <w:lang w:val="en"/>
        </w:rPr>
        <w:t xml:space="preserve"> (referred to as FPGA throughout this document)</w:t>
      </w:r>
      <w:r w:rsidR="00666B89">
        <w:rPr>
          <w:lang w:val="en"/>
        </w:rPr>
        <w:t xml:space="preserve">. </w:t>
      </w:r>
    </w:p>
    <w:p w:rsidR="001477C5" w:rsidRDefault="001477C5">
      <w:pPr>
        <w:rPr>
          <w:lang w:val="en"/>
        </w:rPr>
      </w:pPr>
    </w:p>
    <w:p w:rsidR="001477C5" w:rsidRPr="00CD2682" w:rsidRDefault="001477C5" w:rsidP="001477C5"/>
    <w:p w:rsidR="001477C5" w:rsidRPr="0022229D" w:rsidRDefault="001477C5">
      <w:pPr>
        <w:pStyle w:val="TemplateOutline2"/>
      </w:pPr>
      <w:bookmarkStart w:id="381" w:name="_Toc465781798"/>
      <w:r w:rsidRPr="0022229D">
        <w:rPr>
          <w:lang w:val="en"/>
        </w:rPr>
        <w:t>ARM Cortex M3 Processor</w:t>
      </w:r>
      <w:bookmarkEnd w:id="381"/>
    </w:p>
    <w:p w:rsidR="00090B86" w:rsidRDefault="00090B86" w:rsidP="0022229D">
      <w:pPr>
        <w:autoSpaceDE w:val="0"/>
        <w:autoSpaceDN w:val="0"/>
        <w:adjustRightInd w:val="0"/>
        <w:rPr>
          <w:lang w:val="en"/>
        </w:rPr>
      </w:pPr>
      <w:r w:rsidRPr="0022229D">
        <w:rPr>
          <w:lang w:val="en"/>
        </w:rPr>
        <w:t xml:space="preserve">The ARM Cortex-M3 </w:t>
      </w:r>
      <w:r w:rsidR="00444368">
        <w:rPr>
          <w:lang w:val="en"/>
        </w:rPr>
        <w:t>(referred to as “processor” throughout this document) resides in the SoC and</w:t>
      </w:r>
      <w:r w:rsidRPr="0022229D">
        <w:rPr>
          <w:lang w:val="en"/>
        </w:rPr>
        <w:t xml:space="preserve"> is a low power consumption processor that features low gate count, low</w:t>
      </w:r>
      <w:r>
        <w:rPr>
          <w:lang w:val="en"/>
        </w:rPr>
        <w:t xml:space="preserve"> </w:t>
      </w:r>
      <w:r w:rsidRPr="0022229D">
        <w:rPr>
          <w:lang w:val="en"/>
        </w:rPr>
        <w:t>interrupt latency, and low-cost debug. It is intended for deeply embedded applications that require</w:t>
      </w:r>
      <w:r>
        <w:rPr>
          <w:lang w:val="en"/>
        </w:rPr>
        <w:t xml:space="preserve"> </w:t>
      </w:r>
      <w:r w:rsidRPr="0022229D">
        <w:rPr>
          <w:lang w:val="en"/>
        </w:rPr>
        <w:t>optimal interrupt response features. This processor implements the ARM v7-M architecture and is shown</w:t>
      </w:r>
      <w:r>
        <w:rPr>
          <w:lang w:val="en"/>
        </w:rPr>
        <w:t xml:space="preserve"> </w:t>
      </w:r>
      <w:r w:rsidRPr="0022229D">
        <w:rPr>
          <w:lang w:val="en"/>
        </w:rPr>
        <w:t>in</w:t>
      </w:r>
      <w:r>
        <w:rPr>
          <w:lang w:val="en"/>
        </w:rPr>
        <w:t xml:space="preserve"> </w:t>
      </w:r>
      <w:r>
        <w:rPr>
          <w:lang w:val="en"/>
        </w:rPr>
        <w:fldChar w:fldCharType="begin"/>
      </w:r>
      <w:r>
        <w:rPr>
          <w:lang w:val="en"/>
        </w:rPr>
        <w:instrText xml:space="preserve"> REF _Ref448131813 \h </w:instrText>
      </w:r>
      <w:r>
        <w:rPr>
          <w:lang w:val="en"/>
        </w:rPr>
      </w:r>
      <w:r>
        <w:rPr>
          <w:lang w:val="en"/>
        </w:rPr>
        <w:fldChar w:fldCharType="separate"/>
      </w:r>
      <w:r w:rsidR="00F713D9">
        <w:t xml:space="preserve">Figure </w:t>
      </w:r>
      <w:r w:rsidR="00F713D9">
        <w:rPr>
          <w:noProof/>
        </w:rPr>
        <w:t>3</w:t>
      </w:r>
      <w:r>
        <w:rPr>
          <w:lang w:val="en"/>
        </w:rPr>
        <w:fldChar w:fldCharType="end"/>
      </w:r>
      <w:r w:rsidRPr="0022229D">
        <w:rPr>
          <w:lang w:val="en"/>
        </w:rPr>
        <w:t>. The SmartFusion2 SoC device uses the R2P1 version of the Cortex-M3</w:t>
      </w:r>
      <w:r>
        <w:rPr>
          <w:lang w:val="en"/>
        </w:rPr>
        <w:t xml:space="preserve"> </w:t>
      </w:r>
      <w:r w:rsidRPr="0022229D">
        <w:rPr>
          <w:lang w:val="en"/>
        </w:rPr>
        <w:t>core. For more details on the internals like programming model, exception model, instruction set, the</w:t>
      </w:r>
      <w:r w:rsidR="00444368">
        <w:rPr>
          <w:lang w:val="en"/>
        </w:rPr>
        <w:t xml:space="preserve"> </w:t>
      </w:r>
      <w:r w:rsidRPr="0022229D">
        <w:rPr>
          <w:lang w:val="en"/>
        </w:rPr>
        <w:t>Cortex-M3 specific peripherals such as SysTick timer, memory protect</w:t>
      </w:r>
      <w:r>
        <w:rPr>
          <w:lang w:val="en"/>
        </w:rPr>
        <w:t xml:space="preserve">ion unit and others, refer to </w:t>
      </w:r>
      <w:r>
        <w:rPr>
          <w:lang w:val="en"/>
        </w:rPr>
        <w:fldChar w:fldCharType="begin"/>
      </w:r>
      <w:r>
        <w:rPr>
          <w:lang w:val="en"/>
        </w:rPr>
        <w:instrText xml:space="preserve"> REF _Ref448131877 \r \h </w:instrText>
      </w:r>
      <w:r>
        <w:rPr>
          <w:lang w:val="en"/>
        </w:rPr>
      </w:r>
      <w:r>
        <w:rPr>
          <w:lang w:val="en"/>
        </w:rPr>
        <w:fldChar w:fldCharType="separate"/>
      </w:r>
      <w:r w:rsidR="00F713D9">
        <w:rPr>
          <w:lang w:val="en"/>
        </w:rPr>
        <w:t>[REF2]</w:t>
      </w:r>
      <w:r>
        <w:rPr>
          <w:lang w:val="en"/>
        </w:rPr>
        <w:fldChar w:fldCharType="end"/>
      </w:r>
      <w:r>
        <w:rPr>
          <w:rFonts w:ascii="ArialMT" w:hAnsi="ArialMT" w:cs="ArialMT"/>
          <w:color w:val="000000"/>
          <w:sz w:val="18"/>
          <w:szCs w:val="18"/>
        </w:rPr>
        <w:t xml:space="preserve">. </w:t>
      </w:r>
    </w:p>
    <w:p w:rsidR="00EA5F8D" w:rsidRDefault="00EA5F8D">
      <w:pPr>
        <w:rPr>
          <w:lang w:val="en"/>
        </w:rPr>
      </w:pPr>
    </w:p>
    <w:p w:rsidR="00090B86" w:rsidRDefault="00090B86">
      <w:pPr>
        <w:rPr>
          <w:lang w:val="en"/>
        </w:rPr>
      </w:pPr>
      <w:r w:rsidRPr="00090B86">
        <w:rPr>
          <w:noProof/>
        </w:rPr>
        <w:drawing>
          <wp:inline distT="0" distB="0" distL="0" distR="0" wp14:anchorId="2D545DCF" wp14:editId="189F904A">
            <wp:extent cx="5323840"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3840" cy="4160520"/>
                    </a:xfrm>
                    <a:prstGeom prst="rect">
                      <a:avLst/>
                    </a:prstGeom>
                    <a:noFill/>
                    <a:ln>
                      <a:noFill/>
                    </a:ln>
                  </pic:spPr>
                </pic:pic>
              </a:graphicData>
            </a:graphic>
          </wp:inline>
        </w:drawing>
      </w:r>
    </w:p>
    <w:p w:rsidR="00090B86" w:rsidRDefault="00090B86" w:rsidP="0022229D">
      <w:pPr>
        <w:pStyle w:val="Caption"/>
        <w:jc w:val="center"/>
        <w:rPr>
          <w:lang w:val="en"/>
        </w:rPr>
      </w:pPr>
      <w:bookmarkStart w:id="382" w:name="_Ref448131813"/>
      <w:bookmarkStart w:id="383" w:name="_Toc465781625"/>
      <w:r>
        <w:t xml:space="preserve">Figure </w:t>
      </w:r>
      <w:fldSimple w:instr=" SEQ Figure \* ARABIC ">
        <w:r w:rsidR="00F713D9">
          <w:rPr>
            <w:noProof/>
          </w:rPr>
          <w:t>3</w:t>
        </w:r>
      </w:fldSimple>
      <w:bookmarkEnd w:id="382"/>
      <w:r>
        <w:t xml:space="preserve"> Arm Cortex M3 Subsystem</w:t>
      </w:r>
      <w:bookmarkEnd w:id="383"/>
    </w:p>
    <w:p w:rsidR="00090B86" w:rsidRDefault="00090B86">
      <w:pPr>
        <w:rPr>
          <w:lang w:val="en"/>
        </w:rPr>
      </w:pPr>
    </w:p>
    <w:p w:rsidR="00827F3B" w:rsidRDefault="00827F3B">
      <w:pPr>
        <w:rPr>
          <w:lang w:val="en"/>
        </w:rPr>
      </w:pPr>
      <w:r>
        <w:rPr>
          <w:lang w:val="en"/>
        </w:rPr>
        <w:t xml:space="preserve">The </w:t>
      </w:r>
      <w:r w:rsidR="008F6D43">
        <w:rPr>
          <w:lang w:val="en"/>
        </w:rPr>
        <w:t xml:space="preserve">processor </w:t>
      </w:r>
      <w:r>
        <w:rPr>
          <w:lang w:val="en"/>
        </w:rPr>
        <w:t xml:space="preserve">sends the commands and receives responses and as a result, executes the necessary functions required for the </w:t>
      </w:r>
      <w:r w:rsidR="00444E1D">
        <w:rPr>
          <w:lang w:val="en"/>
        </w:rPr>
        <w:t>iRail communications</w:t>
      </w:r>
      <w:r>
        <w:rPr>
          <w:lang w:val="en"/>
        </w:rPr>
        <w:t>.</w:t>
      </w:r>
      <w:r w:rsidR="007E2590">
        <w:rPr>
          <w:lang w:val="en"/>
        </w:rPr>
        <w:t xml:space="preserve">  Additionally, the processor supports any peripherals such as BlueTooth, USB etc.</w:t>
      </w:r>
      <w:r w:rsidR="00120A72">
        <w:rPr>
          <w:lang w:val="en"/>
        </w:rPr>
        <w:t xml:space="preserve">  Refer to </w:t>
      </w:r>
      <w:r w:rsidR="00120A72">
        <w:rPr>
          <w:lang w:val="en"/>
        </w:rPr>
        <w:fldChar w:fldCharType="begin"/>
      </w:r>
      <w:r w:rsidR="00120A72">
        <w:rPr>
          <w:lang w:val="en"/>
        </w:rPr>
        <w:instrText xml:space="preserve"> REF _Ref448131813 \h </w:instrText>
      </w:r>
      <w:r w:rsidR="00120A72">
        <w:rPr>
          <w:lang w:val="en"/>
        </w:rPr>
      </w:r>
      <w:r w:rsidR="00120A72">
        <w:rPr>
          <w:lang w:val="en"/>
        </w:rPr>
        <w:fldChar w:fldCharType="separate"/>
      </w:r>
      <w:r w:rsidR="00F713D9">
        <w:t xml:space="preserve">Figure </w:t>
      </w:r>
      <w:r w:rsidR="00F713D9">
        <w:rPr>
          <w:noProof/>
        </w:rPr>
        <w:t>3</w:t>
      </w:r>
      <w:r w:rsidR="00120A72">
        <w:rPr>
          <w:lang w:val="en"/>
        </w:rPr>
        <w:fldChar w:fldCharType="end"/>
      </w:r>
      <w:r w:rsidR="00120A72">
        <w:rPr>
          <w:lang w:val="en"/>
        </w:rPr>
        <w:t xml:space="preserve"> for the microprocessor subsystem.</w:t>
      </w:r>
    </w:p>
    <w:p w:rsidR="001477C5" w:rsidRPr="00CD2682" w:rsidRDefault="001477C5" w:rsidP="001477C5"/>
    <w:p w:rsidR="007E2590" w:rsidRPr="0022229D" w:rsidRDefault="001477C5">
      <w:pPr>
        <w:pStyle w:val="TemplateOutline2"/>
        <w:numPr>
          <w:ilvl w:val="1"/>
          <w:numId w:val="24"/>
        </w:numPr>
      </w:pPr>
      <w:bookmarkStart w:id="384" w:name="_Toc465781799"/>
      <w:r w:rsidRPr="0027774F">
        <w:rPr>
          <w:lang w:val="en"/>
        </w:rPr>
        <w:t xml:space="preserve">PPI </w:t>
      </w:r>
      <w:r w:rsidR="007838B8" w:rsidRPr="0027774F">
        <w:rPr>
          <w:lang w:val="en"/>
        </w:rPr>
        <w:t>P</w:t>
      </w:r>
      <w:r w:rsidRPr="0027774F">
        <w:rPr>
          <w:lang w:val="en"/>
        </w:rPr>
        <w:t xml:space="preserve">roprietary FPGA </w:t>
      </w:r>
      <w:r w:rsidR="00120A72" w:rsidRPr="0027774F">
        <w:rPr>
          <w:lang w:val="en"/>
        </w:rPr>
        <w:t>Fabric</w:t>
      </w:r>
      <w:bookmarkEnd w:id="384"/>
    </w:p>
    <w:p w:rsidR="007E2590" w:rsidRDefault="007E2590">
      <w:pPr>
        <w:rPr>
          <w:lang w:val="en"/>
        </w:rPr>
      </w:pPr>
      <w:r>
        <w:rPr>
          <w:lang w:val="en"/>
        </w:rPr>
        <w:t xml:space="preserve">The PPI </w:t>
      </w:r>
      <w:r w:rsidR="00444368">
        <w:rPr>
          <w:lang w:val="en"/>
        </w:rPr>
        <w:t>P</w:t>
      </w:r>
      <w:r>
        <w:rPr>
          <w:lang w:val="en"/>
        </w:rPr>
        <w:t xml:space="preserve">roprietary </w:t>
      </w:r>
      <w:r w:rsidR="001477C5">
        <w:rPr>
          <w:lang w:val="en"/>
        </w:rPr>
        <w:t xml:space="preserve">FPGA </w:t>
      </w:r>
      <w:r w:rsidR="00444368">
        <w:rPr>
          <w:lang w:val="en"/>
        </w:rPr>
        <w:t>F</w:t>
      </w:r>
      <w:r w:rsidR="001477C5">
        <w:rPr>
          <w:lang w:val="en"/>
        </w:rPr>
        <w:t xml:space="preserve">abric </w:t>
      </w:r>
      <w:r>
        <w:rPr>
          <w:lang w:val="en"/>
        </w:rPr>
        <w:t xml:space="preserve">supports both the transmission and reception of packets and resides between the AFE and processor.  Refer to </w:t>
      </w:r>
      <w:r>
        <w:rPr>
          <w:lang w:val="en"/>
        </w:rPr>
        <w:fldChar w:fldCharType="begin"/>
      </w:r>
      <w:r>
        <w:rPr>
          <w:lang w:val="en"/>
        </w:rPr>
        <w:instrText xml:space="preserve"> REF _Ref448132429 \h </w:instrText>
      </w:r>
      <w:r>
        <w:rPr>
          <w:lang w:val="en"/>
        </w:rPr>
      </w:r>
      <w:r>
        <w:rPr>
          <w:lang w:val="en"/>
        </w:rPr>
        <w:fldChar w:fldCharType="separate"/>
      </w:r>
      <w:r w:rsidR="00F713D9">
        <w:t xml:space="preserve">Figure </w:t>
      </w:r>
      <w:r w:rsidR="00F713D9">
        <w:rPr>
          <w:noProof/>
        </w:rPr>
        <w:t>2</w:t>
      </w:r>
      <w:r>
        <w:rPr>
          <w:lang w:val="en"/>
        </w:rPr>
        <w:fldChar w:fldCharType="end"/>
      </w:r>
      <w:r>
        <w:rPr>
          <w:lang w:val="en"/>
        </w:rPr>
        <w:t xml:space="preserve"> and </w:t>
      </w:r>
      <w:r>
        <w:rPr>
          <w:lang w:val="en"/>
        </w:rPr>
        <w:fldChar w:fldCharType="begin"/>
      </w:r>
      <w:r>
        <w:rPr>
          <w:lang w:val="en"/>
        </w:rPr>
        <w:instrText xml:space="preserve"> REF _Ref448132442 \h </w:instrText>
      </w:r>
      <w:r>
        <w:rPr>
          <w:lang w:val="en"/>
        </w:rPr>
      </w:r>
      <w:r>
        <w:rPr>
          <w:lang w:val="en"/>
        </w:rPr>
        <w:fldChar w:fldCharType="separate"/>
      </w:r>
      <w:r w:rsidR="00F713D9">
        <w:t xml:space="preserve">Figure </w:t>
      </w:r>
      <w:r w:rsidR="00F713D9">
        <w:rPr>
          <w:noProof/>
        </w:rPr>
        <w:t>4</w:t>
      </w:r>
      <w:r>
        <w:rPr>
          <w:lang w:val="en"/>
        </w:rPr>
        <w:fldChar w:fldCharType="end"/>
      </w:r>
      <w:r>
        <w:rPr>
          <w:lang w:val="en"/>
        </w:rPr>
        <w:t xml:space="preserve">.  Transmit packets are first loaded </w:t>
      </w:r>
      <w:r w:rsidR="001477C5">
        <w:rPr>
          <w:lang w:val="en"/>
        </w:rPr>
        <w:t xml:space="preserve">into the </w:t>
      </w:r>
      <w:r w:rsidR="00120A72">
        <w:rPr>
          <w:lang w:val="en"/>
        </w:rPr>
        <w:t>Transmit FPGA</w:t>
      </w:r>
      <w:r w:rsidR="001477C5">
        <w:rPr>
          <w:lang w:val="en"/>
        </w:rPr>
        <w:t xml:space="preserve"> FIFO.  The packet then is converted from bytes to bits</w:t>
      </w:r>
      <w:r w:rsidR="007838B8">
        <w:rPr>
          <w:lang w:val="en"/>
        </w:rPr>
        <w:t>, Manchester Encoded,</w:t>
      </w:r>
      <w:r w:rsidR="001477C5">
        <w:rPr>
          <w:lang w:val="en"/>
        </w:rPr>
        <w:t xml:space="preserve"> and transmitted over the iRail.  When the packet is successfully transmitted, the </w:t>
      </w:r>
      <w:r w:rsidR="00120A72">
        <w:rPr>
          <w:lang w:val="en"/>
        </w:rPr>
        <w:t>processor</w:t>
      </w:r>
      <w:r w:rsidR="001477C5">
        <w:rPr>
          <w:lang w:val="en"/>
        </w:rPr>
        <w:t xml:space="preserve"> is notified via an interrupt.  Received packets are </w:t>
      </w:r>
      <w:r w:rsidR="007838B8">
        <w:rPr>
          <w:lang w:val="en"/>
        </w:rPr>
        <w:t xml:space="preserve">Manchester Decoded, </w:t>
      </w:r>
      <w:r w:rsidR="001477C5">
        <w:rPr>
          <w:lang w:val="en"/>
        </w:rPr>
        <w:t xml:space="preserve">converted from bits to bytes and loaded into the </w:t>
      </w:r>
      <w:r w:rsidR="00120A72">
        <w:rPr>
          <w:lang w:val="en"/>
        </w:rPr>
        <w:t>FPGA R</w:t>
      </w:r>
      <w:r w:rsidR="001477C5">
        <w:rPr>
          <w:lang w:val="en"/>
        </w:rPr>
        <w:t xml:space="preserve">eceive FIFO.  The </w:t>
      </w:r>
      <w:r w:rsidR="00120A72">
        <w:rPr>
          <w:lang w:val="en"/>
        </w:rPr>
        <w:t>processor</w:t>
      </w:r>
      <w:r w:rsidR="001477C5">
        <w:rPr>
          <w:lang w:val="en"/>
        </w:rPr>
        <w:t xml:space="preserve"> is then notified of a packet reception via an interrupt.</w:t>
      </w:r>
      <w:r w:rsidR="00BE3908">
        <w:rPr>
          <w:lang w:val="en"/>
        </w:rPr>
        <w:t xml:space="preserve">  Refer to </w:t>
      </w:r>
      <w:r w:rsidR="00120A72">
        <w:rPr>
          <w:lang w:val="en"/>
        </w:rPr>
        <w:t>S</w:t>
      </w:r>
      <w:r w:rsidR="00BE3908">
        <w:rPr>
          <w:lang w:val="en"/>
        </w:rPr>
        <w:t>ection</w:t>
      </w:r>
      <w:r w:rsidR="00120A72">
        <w:rPr>
          <w:lang w:val="en"/>
        </w:rPr>
        <w:t xml:space="preserve"> </w:t>
      </w:r>
      <w:r w:rsidR="00120A72">
        <w:rPr>
          <w:lang w:val="en"/>
        </w:rPr>
        <w:fldChar w:fldCharType="begin"/>
      </w:r>
      <w:r w:rsidR="00120A72">
        <w:rPr>
          <w:lang w:val="en"/>
        </w:rPr>
        <w:instrText xml:space="preserve"> REF _Ref448241509 \r \h </w:instrText>
      </w:r>
      <w:r w:rsidR="00120A72">
        <w:rPr>
          <w:lang w:val="en"/>
        </w:rPr>
      </w:r>
      <w:r w:rsidR="00120A72">
        <w:rPr>
          <w:lang w:val="en"/>
        </w:rPr>
        <w:fldChar w:fldCharType="separate"/>
      </w:r>
      <w:r w:rsidR="00F713D9">
        <w:rPr>
          <w:lang w:val="en"/>
        </w:rPr>
        <w:t>3</w:t>
      </w:r>
      <w:r w:rsidR="00120A72">
        <w:rPr>
          <w:lang w:val="en"/>
        </w:rPr>
        <w:fldChar w:fldCharType="end"/>
      </w:r>
      <w:r w:rsidR="00120A72">
        <w:rPr>
          <w:lang w:val="en"/>
        </w:rPr>
        <w:t xml:space="preserve"> for more details on the functions and implementation of the FPGA fabric</w:t>
      </w:r>
      <w:r w:rsidR="00BE3908">
        <w:rPr>
          <w:lang w:val="en"/>
        </w:rPr>
        <w:t>.</w:t>
      </w:r>
    </w:p>
    <w:p w:rsidR="00827F3B" w:rsidRDefault="00827F3B" w:rsidP="00827F3B">
      <w:pPr>
        <w:rPr>
          <w:lang w:val="en"/>
        </w:rPr>
      </w:pPr>
    </w:p>
    <w:p w:rsidR="00CD2682" w:rsidRDefault="00CD2682" w:rsidP="00CD2682"/>
    <w:p w:rsidR="00827F3B" w:rsidRPr="002D7C73" w:rsidRDefault="00827F3B" w:rsidP="00827F3B">
      <w:pPr>
        <w:rPr>
          <w:b/>
          <w:color w:val="FF0000"/>
          <w:lang w:val="en"/>
        </w:rPr>
      </w:pPr>
    </w:p>
    <w:p w:rsidR="006808F0" w:rsidRDefault="006808F0" w:rsidP="00827F3B"/>
    <w:p w:rsidR="006808F0" w:rsidRDefault="006808F0" w:rsidP="00827F3B">
      <w:pPr>
        <w:rPr>
          <w:lang w:val="en"/>
        </w:rPr>
      </w:pPr>
      <w:r>
        <w:rPr>
          <w:lang w:val="en"/>
        </w:rPr>
        <w:br w:type="page"/>
      </w:r>
    </w:p>
    <w:p w:rsidR="00CD2682" w:rsidRPr="00CD2682" w:rsidRDefault="00CD2682" w:rsidP="00CD2682"/>
    <w:p w:rsidR="00CD2682" w:rsidRPr="00CD2682" w:rsidRDefault="00CD2682" w:rsidP="00CD2682"/>
    <w:p w:rsidR="009A15EB" w:rsidRDefault="00BE3908" w:rsidP="00E051C0">
      <w:pPr>
        <w:pStyle w:val="TemplateOutline1"/>
      </w:pPr>
      <w:bookmarkStart w:id="385" w:name="_Ref448241509"/>
      <w:bookmarkStart w:id="386" w:name="_Toc465781800"/>
      <w:r>
        <w:t xml:space="preserve">PPI Proprietary </w:t>
      </w:r>
      <w:r w:rsidR="00120A72">
        <w:t>FPGA</w:t>
      </w:r>
      <w:r>
        <w:t xml:space="preserve"> Description</w:t>
      </w:r>
      <w:bookmarkEnd w:id="385"/>
      <w:bookmarkEnd w:id="386"/>
    </w:p>
    <w:p w:rsidR="009A15EB" w:rsidRPr="000842B4" w:rsidRDefault="00672F17" w:rsidP="009A15EB">
      <w:r>
        <w:rPr>
          <w:lang w:val="en"/>
        </w:rPr>
        <w:t xml:space="preserve">The PPI </w:t>
      </w:r>
      <w:r w:rsidR="00444368">
        <w:rPr>
          <w:lang w:val="en"/>
        </w:rPr>
        <w:t>P</w:t>
      </w:r>
      <w:r>
        <w:rPr>
          <w:lang w:val="en"/>
        </w:rPr>
        <w:t>roprietary FPGA supports both the transmission and reception of packets and resides between the AFE and processor</w:t>
      </w:r>
      <w:r w:rsidR="007D3178">
        <w:rPr>
          <w:lang w:val="en"/>
        </w:rPr>
        <w:t xml:space="preserve"> subsystem</w:t>
      </w:r>
      <w:r>
        <w:rPr>
          <w:lang w:val="en"/>
        </w:rPr>
        <w:t xml:space="preserve">.  </w:t>
      </w:r>
      <w:r w:rsidR="009A15EB" w:rsidRPr="000842B4">
        <w:t>A block diagram illustrating the main components of the FPGA is shown below</w:t>
      </w:r>
      <w:r w:rsidR="007D3178">
        <w:t>.  These functions consist</w:t>
      </w:r>
      <w:r w:rsidR="00091A9D">
        <w:t xml:space="preserve"> of th</w:t>
      </w:r>
      <w:r w:rsidR="007D3178">
        <w:t>e Processor Interface, FIFOs, Receive</w:t>
      </w:r>
      <w:r w:rsidR="00091A9D">
        <w:t xml:space="preserve"> Packet Processor</w:t>
      </w:r>
      <w:r w:rsidR="007D3178">
        <w:t>,</w:t>
      </w:r>
      <w:r w:rsidR="00091A9D">
        <w:t xml:space="preserve"> </w:t>
      </w:r>
      <w:r w:rsidR="007D3178">
        <w:t xml:space="preserve">Receive </w:t>
      </w:r>
      <w:r w:rsidR="00091A9D">
        <w:t xml:space="preserve">AFE Interface, </w:t>
      </w:r>
      <w:r w:rsidR="007D3178">
        <w:t>Transmit AFE Interface,</w:t>
      </w:r>
      <w:r w:rsidR="004B2A8F">
        <w:t xml:space="preserve"> </w:t>
      </w:r>
      <w:r w:rsidR="007D3178">
        <w:t xml:space="preserve">Transmit </w:t>
      </w:r>
      <w:r w:rsidR="004B2A8F">
        <w:t>Packet Processor</w:t>
      </w:r>
      <w:r w:rsidR="007D3178">
        <w:t xml:space="preserve"> and Processor Interface</w:t>
      </w:r>
      <w:r w:rsidR="004B2A8F">
        <w:t xml:space="preserve">. </w:t>
      </w:r>
      <w:r w:rsidR="007D3178">
        <w:t xml:space="preserve"> Refer to </w:t>
      </w:r>
      <w:r w:rsidR="00234EBE">
        <w:fldChar w:fldCharType="begin"/>
      </w:r>
      <w:r w:rsidR="00234EBE">
        <w:instrText xml:space="preserve"> REF _Ref448132442 \h </w:instrText>
      </w:r>
      <w:r w:rsidR="00234EBE">
        <w:fldChar w:fldCharType="separate"/>
      </w:r>
      <w:r w:rsidR="00F713D9">
        <w:t xml:space="preserve">Figure </w:t>
      </w:r>
      <w:r w:rsidR="00F713D9">
        <w:rPr>
          <w:noProof/>
        </w:rPr>
        <w:t>4</w:t>
      </w:r>
      <w:r w:rsidR="00234EBE">
        <w:fldChar w:fldCharType="end"/>
      </w:r>
      <w:r w:rsidR="00234EBE">
        <w:t xml:space="preserve"> below. </w:t>
      </w:r>
      <w:r w:rsidR="009A15EB" w:rsidRPr="000842B4">
        <w:t xml:space="preserve"> Details of each block are discussed in the following sections.</w:t>
      </w:r>
      <w:r w:rsidR="00091A9D">
        <w:t xml:space="preserve">  </w:t>
      </w:r>
    </w:p>
    <w:p w:rsidR="009A15EB" w:rsidRDefault="009A15EB" w:rsidP="009A15EB"/>
    <w:p w:rsidR="009A15EB" w:rsidRDefault="008B300D" w:rsidP="009A15EB">
      <w:r w:rsidRPr="008B300D">
        <w:t xml:space="preserve"> </w:t>
      </w:r>
      <w:r w:rsidR="00C23D0F">
        <w:object w:dxaOrig="19795" w:dyaOrig="11504">
          <v:shape id="_x0000_i1027" type="#_x0000_t75" style="width:449.55pt;height:260.45pt" o:ole="">
            <v:imagedata r:id="rId13" o:title=""/>
          </v:shape>
          <o:OLEObject Type="Embed" ProgID="Visio.Drawing.11" ShapeID="_x0000_i1027" DrawAspect="Content" ObjectID="_1560573199" r:id="rId14"/>
        </w:object>
      </w:r>
    </w:p>
    <w:p w:rsidR="009A15EB" w:rsidRDefault="009A15EB" w:rsidP="009A15EB"/>
    <w:p w:rsidR="009A15EB" w:rsidRDefault="007E2590" w:rsidP="0022229D">
      <w:pPr>
        <w:pStyle w:val="Caption"/>
        <w:jc w:val="center"/>
      </w:pPr>
      <w:bookmarkStart w:id="387" w:name="_Ref448132442"/>
      <w:bookmarkStart w:id="388" w:name="_Toc465781626"/>
      <w:bookmarkStart w:id="389" w:name="_Toc409631132"/>
      <w:r>
        <w:t xml:space="preserve">Figure </w:t>
      </w:r>
      <w:fldSimple w:instr=" SEQ Figure \* ARABIC ">
        <w:r w:rsidR="00F713D9">
          <w:rPr>
            <w:noProof/>
          </w:rPr>
          <w:t>4</w:t>
        </w:r>
      </w:fldSimple>
      <w:bookmarkEnd w:id="387"/>
      <w:r>
        <w:t xml:space="preserve"> FPGA </w:t>
      </w:r>
      <w:r w:rsidR="00672F17">
        <w:t xml:space="preserve">Fabric </w:t>
      </w:r>
      <w:r>
        <w:t>Architecture Block Diagram</w:t>
      </w:r>
      <w:bookmarkEnd w:id="388"/>
    </w:p>
    <w:p w:rsidR="009A15EB" w:rsidRPr="00CD2682" w:rsidRDefault="009A15EB" w:rsidP="009A15EB"/>
    <w:p w:rsidR="009A15EB" w:rsidRPr="00CD2682" w:rsidRDefault="009A15EB" w:rsidP="009A15EB"/>
    <w:p w:rsidR="009A15EB" w:rsidRDefault="009A15EB">
      <w:pPr>
        <w:pStyle w:val="TemplateOutline2"/>
      </w:pPr>
      <w:bookmarkStart w:id="390" w:name="_Toc410553389"/>
      <w:bookmarkStart w:id="391" w:name="_Toc465781801"/>
      <w:r>
        <w:t>Processor Interface</w:t>
      </w:r>
      <w:bookmarkEnd w:id="390"/>
      <w:bookmarkEnd w:id="391"/>
    </w:p>
    <w:p w:rsidR="00672F17" w:rsidRDefault="00672F17" w:rsidP="0022229D">
      <w:r>
        <w:t xml:space="preserve">The Processor Interface provides the means for the processor to communicate with the FPGA </w:t>
      </w:r>
      <w:r w:rsidR="00234EBE">
        <w:t>logic</w:t>
      </w:r>
      <w:r>
        <w:t>.  This is</w:t>
      </w:r>
      <w:r w:rsidR="00234EBE">
        <w:t xml:space="preserve"> </w:t>
      </w:r>
      <w:r w:rsidR="00444368">
        <w:t xml:space="preserve">communication path, or bus, utilizes </w:t>
      </w:r>
      <w:r>
        <w:t xml:space="preserve">a </w:t>
      </w:r>
      <w:r w:rsidR="00234EBE">
        <w:t>standard</w:t>
      </w:r>
      <w:r>
        <w:t xml:space="preserve"> interface referred to as </w:t>
      </w:r>
      <w:r w:rsidR="00234EBE">
        <w:t>the</w:t>
      </w:r>
      <w:r>
        <w:t xml:space="preserve"> ARM </w:t>
      </w:r>
      <w:r w:rsidRPr="0022229D">
        <w:rPr>
          <w:bCs/>
        </w:rPr>
        <w:t>Advanced Microcontroller Bus Architecture</w:t>
      </w:r>
      <w:r>
        <w:rPr>
          <w:b/>
          <w:bCs/>
        </w:rPr>
        <w:t xml:space="preserve"> (AMBA</w:t>
      </w:r>
      <w:r w:rsidRPr="00234EBE">
        <w:t>)</w:t>
      </w:r>
      <w:r w:rsidR="00234EBE" w:rsidRPr="00234EBE">
        <w:t>.  AMBA</w:t>
      </w:r>
      <w:r>
        <w:t xml:space="preserve"> is an open-standard, on-chip interconnect specification for the connection and management of functional blocks in (SoC) designs. It facilitates development of multi-processor designs with large numbers of controllers and peripherals.  This interface consists of an address bus, control signals and an 8-bit data bus.</w:t>
      </w:r>
      <w:r w:rsidR="00091A9D">
        <w:t xml:space="preserve">  Refer to </w:t>
      </w:r>
      <w:r w:rsidR="00091A9D">
        <w:fldChar w:fldCharType="begin"/>
      </w:r>
      <w:r w:rsidR="00091A9D">
        <w:instrText xml:space="preserve"> REF _Ref448136919 \h </w:instrText>
      </w:r>
      <w:r w:rsidR="00091A9D">
        <w:fldChar w:fldCharType="separate"/>
      </w:r>
      <w:r w:rsidR="00F713D9">
        <w:t xml:space="preserve">Figure </w:t>
      </w:r>
      <w:r w:rsidR="00F713D9">
        <w:rPr>
          <w:noProof/>
        </w:rPr>
        <w:t>5</w:t>
      </w:r>
      <w:r w:rsidR="00091A9D">
        <w:fldChar w:fldCharType="end"/>
      </w:r>
      <w:r w:rsidR="00091A9D">
        <w:t>.</w:t>
      </w:r>
      <w:r w:rsidR="00444368">
        <w:t xml:space="preserve">  Furthermore, the processor interface supports address decoding, data bus interface, status/control registers and interrupt control.</w:t>
      </w:r>
    </w:p>
    <w:p w:rsidR="002E6D56" w:rsidRDefault="002E6D56" w:rsidP="0022229D"/>
    <w:p w:rsidR="002E6D56" w:rsidRDefault="002E6D56" w:rsidP="0022229D"/>
    <w:p w:rsidR="002E6D56" w:rsidRDefault="002E6D56" w:rsidP="0022229D"/>
    <w:bookmarkEnd w:id="389"/>
    <w:p w:rsidR="009A15EB" w:rsidRDefault="002E6D56" w:rsidP="009A15EB">
      <w:r w:rsidRPr="002E6D56">
        <w:t xml:space="preserve"> </w:t>
      </w:r>
      <w:r>
        <w:object w:dxaOrig="11530" w:dyaOrig="6643">
          <v:shape id="_x0000_i1028" type="#_x0000_t75" style="width:449.55pt;height:259.2pt" o:ole="">
            <v:imagedata r:id="rId15" o:title=""/>
          </v:shape>
          <o:OLEObject Type="Embed" ProgID="Visio.Drawing.11" ShapeID="_x0000_i1028" DrawAspect="Content" ObjectID="_1560573200" r:id="rId16"/>
        </w:object>
      </w:r>
    </w:p>
    <w:p w:rsidR="00672F17" w:rsidRDefault="00672F17" w:rsidP="009A15EB"/>
    <w:p w:rsidR="00672F17" w:rsidRDefault="00672F17" w:rsidP="0022229D">
      <w:pPr>
        <w:pStyle w:val="Caption"/>
        <w:jc w:val="center"/>
      </w:pPr>
      <w:bookmarkStart w:id="392" w:name="_Ref448136919"/>
      <w:bookmarkStart w:id="393" w:name="_Toc465781627"/>
      <w:r>
        <w:t xml:space="preserve">Figure </w:t>
      </w:r>
      <w:fldSimple w:instr=" SEQ Figure \* ARABIC ">
        <w:r w:rsidR="00F713D9">
          <w:rPr>
            <w:noProof/>
          </w:rPr>
          <w:t>5</w:t>
        </w:r>
      </w:fldSimple>
      <w:bookmarkEnd w:id="392"/>
      <w:r>
        <w:t xml:space="preserve"> FPGA Processor Interface</w:t>
      </w:r>
      <w:bookmarkEnd w:id="393"/>
    </w:p>
    <w:p w:rsidR="009A15EB" w:rsidRPr="007D701F" w:rsidRDefault="009A15EB" w:rsidP="009A15EB"/>
    <w:p w:rsidR="004B2A8F" w:rsidRPr="00CD2682" w:rsidRDefault="004B2A8F" w:rsidP="004B2A8F">
      <w:bookmarkStart w:id="394" w:name="_Toc409631133"/>
    </w:p>
    <w:p w:rsidR="004B2A8F" w:rsidRPr="00CD2682" w:rsidRDefault="004B2A8F" w:rsidP="004B2A8F"/>
    <w:p w:rsidR="009A15EB" w:rsidRDefault="004B2A8F">
      <w:pPr>
        <w:pStyle w:val="TemplateOutline2"/>
        <w:numPr>
          <w:ilvl w:val="1"/>
          <w:numId w:val="25"/>
        </w:numPr>
      </w:pPr>
      <w:bookmarkStart w:id="395" w:name="_Toc465781802"/>
      <w:r>
        <w:t>FIFOs</w:t>
      </w:r>
      <w:bookmarkEnd w:id="395"/>
    </w:p>
    <w:p w:rsidR="004B2A8F" w:rsidRDefault="00AB3251" w:rsidP="004B2A8F">
      <w:r>
        <w:t>The FIFOs consist of both a T</w:t>
      </w:r>
      <w:r w:rsidR="004B2A8F">
        <w:t>ransmit FIFO and Receive FIFO.  The Transmit FIFO provides an 8-bit interface to the AMBA write data interface and an 8-bit interface to the Transmit Packet Processor.  The Receive FIFO provides an 8-bit interface to the AMBA read data interface and an 8-bit interface t</w:t>
      </w:r>
      <w:r w:rsidR="003A030A">
        <w:t>o the Receive Packet Processor.</w:t>
      </w:r>
      <w:r w:rsidR="0079210B">
        <w:t xml:space="preserve">  Both the Transmit FIFO and Receive FIFO are 2048 bytes in depth.</w:t>
      </w:r>
    </w:p>
    <w:p w:rsidR="003A030A" w:rsidRPr="00CD2682" w:rsidRDefault="003A030A" w:rsidP="003A030A"/>
    <w:p w:rsidR="003A030A" w:rsidRDefault="003A030A">
      <w:pPr>
        <w:pStyle w:val="TemplateOutline2"/>
        <w:numPr>
          <w:ilvl w:val="1"/>
          <w:numId w:val="31"/>
        </w:numPr>
      </w:pPr>
      <w:bookmarkStart w:id="396" w:name="_Toc465781803"/>
      <w:r>
        <w:t>Transmitter</w:t>
      </w:r>
      <w:bookmarkEnd w:id="396"/>
    </w:p>
    <w:p w:rsidR="003A030A" w:rsidRDefault="003A030A" w:rsidP="003A030A">
      <w:r>
        <w:t xml:space="preserve">The Transmitter is responsible for accepting packets from the processor </w:t>
      </w:r>
      <w:r w:rsidR="00444368">
        <w:t xml:space="preserve">(via the Transmit FIFO) </w:t>
      </w:r>
      <w:r>
        <w:t xml:space="preserve">and transmitting them on to the iRail.  It consists of two </w:t>
      </w:r>
      <w:r w:rsidR="00D938A5">
        <w:t>primary</w:t>
      </w:r>
      <w:r>
        <w:t xml:space="preserve"> functions, 1) Transmit Packet Processor and 2) Transmit AFE Interface.  Each is described below.</w:t>
      </w:r>
    </w:p>
    <w:p w:rsidR="003A030A" w:rsidRPr="00CD2682" w:rsidRDefault="003A030A" w:rsidP="004B2A8F"/>
    <w:p w:rsidR="004B2A8F" w:rsidRDefault="004B2A8F">
      <w:pPr>
        <w:pStyle w:val="TemplateOutline3"/>
        <w:numPr>
          <w:ilvl w:val="2"/>
          <w:numId w:val="25"/>
        </w:numPr>
      </w:pPr>
      <w:bookmarkStart w:id="397" w:name="_Toc465781804"/>
      <w:r>
        <w:t>Transmit Packet Processor</w:t>
      </w:r>
      <w:bookmarkEnd w:id="397"/>
    </w:p>
    <w:p w:rsidR="0080003A" w:rsidRDefault="004B2A8F">
      <w:r>
        <w:t xml:space="preserve">The Transmit Packet Processor provides </w:t>
      </w:r>
      <w:r w:rsidR="0080003A">
        <w:t>the following functions:</w:t>
      </w:r>
    </w:p>
    <w:p w:rsidR="0080003A" w:rsidRDefault="0080003A"/>
    <w:p w:rsidR="0080003A" w:rsidRDefault="00FB2BAA" w:rsidP="00432E0C">
      <w:pPr>
        <w:pStyle w:val="ListParagraph"/>
        <w:numPr>
          <w:ilvl w:val="0"/>
          <w:numId w:val="48"/>
        </w:numPr>
      </w:pPr>
      <w:r>
        <w:t xml:space="preserve">Transmit </w:t>
      </w:r>
      <w:r w:rsidR="004B2A8F">
        <w:t>CRC Generation</w:t>
      </w:r>
    </w:p>
    <w:p w:rsidR="0080003A" w:rsidRDefault="004B2A8F" w:rsidP="00432E0C">
      <w:pPr>
        <w:pStyle w:val="ListParagraph"/>
        <w:numPr>
          <w:ilvl w:val="0"/>
          <w:numId w:val="48"/>
        </w:numPr>
      </w:pPr>
      <w:r>
        <w:t>Length Counter</w:t>
      </w:r>
      <w:r w:rsidR="00D938A5">
        <w:t xml:space="preserve"> initialization</w:t>
      </w:r>
    </w:p>
    <w:p w:rsidR="0080003A" w:rsidRDefault="004B2A8F" w:rsidP="00432E0C">
      <w:pPr>
        <w:pStyle w:val="ListParagraph"/>
        <w:numPr>
          <w:ilvl w:val="0"/>
          <w:numId w:val="48"/>
        </w:numPr>
      </w:pPr>
      <w:r>
        <w:t>Transmit State Machine</w:t>
      </w:r>
    </w:p>
    <w:p w:rsidR="00FB2BAA" w:rsidRDefault="0080003A" w:rsidP="00432E0C">
      <w:pPr>
        <w:pStyle w:val="ListParagraph"/>
        <w:numPr>
          <w:ilvl w:val="0"/>
          <w:numId w:val="48"/>
        </w:numPr>
      </w:pPr>
      <w:r>
        <w:t>Timing Generation</w:t>
      </w:r>
    </w:p>
    <w:p w:rsidR="00FB2BAA" w:rsidRPr="00CD2682" w:rsidRDefault="00FB2BAA" w:rsidP="00FB2BAA"/>
    <w:p w:rsidR="00FB2BAA" w:rsidRPr="00725F2A" w:rsidRDefault="00FB2BAA">
      <w:pPr>
        <w:pStyle w:val="TemplateOutline4"/>
        <w:numPr>
          <w:ilvl w:val="3"/>
          <w:numId w:val="1"/>
        </w:numPr>
      </w:pPr>
      <w:r w:rsidRPr="003C66D8">
        <w:t xml:space="preserve">Transmit </w:t>
      </w:r>
      <w:r>
        <w:t>CRC Generator</w:t>
      </w:r>
    </w:p>
    <w:p w:rsidR="004B2A8F" w:rsidRDefault="004B2A8F">
      <w:r>
        <w:t xml:space="preserve">The </w:t>
      </w:r>
      <w:r w:rsidR="00FB2BAA">
        <w:t xml:space="preserve">Transmit </w:t>
      </w:r>
      <w:r>
        <w:t xml:space="preserve">CRC Generator computes the </w:t>
      </w:r>
      <w:r w:rsidR="00FB2BAA">
        <w:t xml:space="preserve">16-bit </w:t>
      </w:r>
      <w:r>
        <w:t xml:space="preserve">CRC </w:t>
      </w:r>
      <w:r w:rsidR="00FB2BAA">
        <w:t xml:space="preserve">and loads this into the Transmit FIFO at the completion of the packet write from the processor.  </w:t>
      </w:r>
      <w:r w:rsidR="00D938A5">
        <w:t>This is transparent to the software so it doesn’t have</w:t>
      </w:r>
      <w:r w:rsidR="00444368">
        <w:t xml:space="preserve"> to</w:t>
      </w:r>
      <w:r w:rsidR="00D938A5">
        <w:t xml:space="preserve"> utilize valuable cycles to generate the CRC.  </w:t>
      </w:r>
      <w:r w:rsidR="00FB2BAA">
        <w:t>The CRC equation is below:</w:t>
      </w:r>
    </w:p>
    <w:p w:rsidR="00FB2BAA" w:rsidRDefault="00FB2BAA"/>
    <w:p w:rsidR="00FB2BAA" w:rsidRDefault="00FB2BAA" w:rsidP="0022229D">
      <w:pPr>
        <w:jc w:val="center"/>
      </w:pPr>
      <w:r>
        <w:t>CRC</w:t>
      </w:r>
      <w:r w:rsidRPr="00FB2BAA">
        <w:t>(15:0)=1+x^2+x^15+x^16</w:t>
      </w:r>
    </w:p>
    <w:p w:rsidR="00FB2BAA" w:rsidRDefault="00FB2BAA" w:rsidP="00FB2BAA"/>
    <w:p w:rsidR="00AC457B" w:rsidRPr="00CD2682" w:rsidRDefault="00AC457B" w:rsidP="00FB2BAA">
      <w:r>
        <w:t xml:space="preserve">The initialization is to all zeros.  All the packet bytes are included in the CRC generation including the consumer address, TBD byte, length and data.  Refer to </w:t>
      </w:r>
      <w:r>
        <w:fldChar w:fldCharType="begin"/>
      </w:r>
      <w:r>
        <w:instrText xml:space="preserve"> REF _Ref448730040 \h </w:instrText>
      </w:r>
      <w:r>
        <w:fldChar w:fldCharType="separate"/>
      </w:r>
      <w:r w:rsidR="00F713D9">
        <w:t xml:space="preserve">Figure </w:t>
      </w:r>
      <w:r w:rsidR="00F713D9">
        <w:rPr>
          <w:noProof/>
        </w:rPr>
        <w:t>7</w:t>
      </w:r>
      <w:r>
        <w:fldChar w:fldCharType="end"/>
      </w:r>
      <w:r>
        <w:t xml:space="preserve"> for packet definition.</w:t>
      </w:r>
    </w:p>
    <w:p w:rsidR="00FB2BAA" w:rsidRDefault="00FB2BAA">
      <w:pPr>
        <w:pStyle w:val="TemplateOutline4"/>
        <w:numPr>
          <w:ilvl w:val="3"/>
          <w:numId w:val="1"/>
        </w:numPr>
      </w:pPr>
      <w:r>
        <w:t>Length Counter</w:t>
      </w:r>
    </w:p>
    <w:p w:rsidR="00FB2BAA" w:rsidRDefault="00FB2BAA">
      <w:r>
        <w:t xml:space="preserve">The Length Counter </w:t>
      </w:r>
      <w:r w:rsidR="00D938A5">
        <w:t>is loaded automatically</w:t>
      </w:r>
      <w:r>
        <w:t xml:space="preserve"> during </w:t>
      </w:r>
      <w:r w:rsidR="00962F37">
        <w:t xml:space="preserve">a </w:t>
      </w:r>
      <w:r>
        <w:t xml:space="preserve">packet write from the AMBA interface.  It uses this </w:t>
      </w:r>
      <w:r w:rsidR="00D938A5">
        <w:t xml:space="preserve">as a </w:t>
      </w:r>
      <w:r>
        <w:t>counter to</w:t>
      </w:r>
      <w:r w:rsidR="00D938A5">
        <w:t xml:space="preserve"> indicate the appropriate time to</w:t>
      </w:r>
      <w:r>
        <w:t xml:space="preserve"> insert the CRC and terminate the packet </w:t>
      </w:r>
      <w:r w:rsidR="009D49D1">
        <w:t>transmission</w:t>
      </w:r>
      <w:r>
        <w:t xml:space="preserve">.  </w:t>
      </w:r>
    </w:p>
    <w:p w:rsidR="00FB2BAA" w:rsidRPr="00CD2682" w:rsidRDefault="00FB2BAA" w:rsidP="00FB2BAA"/>
    <w:p w:rsidR="00FB2BAA" w:rsidRDefault="00FB2BAA">
      <w:pPr>
        <w:pStyle w:val="TemplateOutline4"/>
        <w:numPr>
          <w:ilvl w:val="3"/>
          <w:numId w:val="1"/>
        </w:numPr>
      </w:pPr>
      <w:r w:rsidRPr="003C66D8">
        <w:t>Transmit State Machine</w:t>
      </w:r>
    </w:p>
    <w:p w:rsidR="006E442F" w:rsidRPr="00B0641F" w:rsidRDefault="00FB2BAA" w:rsidP="005B0BB0">
      <w:pPr>
        <w:rPr>
          <w:rFonts w:cs="Arial"/>
          <w:sz w:val="22"/>
        </w:rPr>
      </w:pPr>
      <w:r>
        <w:t xml:space="preserve">The Transmit State Machine </w:t>
      </w:r>
      <w:r w:rsidR="005B0BB0">
        <w:t>is responsible for moving data</w:t>
      </w:r>
      <w:r>
        <w:t xml:space="preserve"> to the TX AFE Interface during the appropriate transmission window.</w:t>
      </w:r>
      <w:r w:rsidR="006E442F">
        <w:rPr>
          <w:rFonts w:cs="Arial"/>
          <w:sz w:val="22"/>
        </w:rPr>
        <w:t xml:space="preserve">  </w:t>
      </w:r>
      <w:r w:rsidR="005B0BB0">
        <w:t>In addition, it handles error condition</w:t>
      </w:r>
      <w:r w:rsidR="00421757">
        <w:t>s</w:t>
      </w:r>
      <w:r w:rsidR="005B0BB0">
        <w:t xml:space="preserve"> and provide</w:t>
      </w:r>
      <w:r w:rsidR="00421757">
        <w:t>s</w:t>
      </w:r>
      <w:r w:rsidR="005B0BB0">
        <w:t xml:space="preserve"> interrupts to the processor.  </w:t>
      </w:r>
      <w:r w:rsidR="006E442F" w:rsidRPr="00432E0C">
        <w:rPr>
          <w:rFonts w:cs="Arial"/>
        </w:rPr>
        <w:t xml:space="preserve">Transmit data is </w:t>
      </w:r>
      <w:r w:rsidR="005B0BB0" w:rsidRPr="00432E0C">
        <w:rPr>
          <w:rFonts w:cs="Arial"/>
        </w:rPr>
        <w:t xml:space="preserve">loaded into the Transmit FIFO by the processor.  The data loaded by the processor </w:t>
      </w:r>
      <w:r w:rsidR="006E442F" w:rsidRPr="00432E0C">
        <w:rPr>
          <w:rFonts w:cs="Arial"/>
        </w:rPr>
        <w:t>includes the Header and Data</w:t>
      </w:r>
      <w:r w:rsidR="005B0BB0" w:rsidRPr="00432E0C">
        <w:rPr>
          <w:rFonts w:cs="Arial"/>
        </w:rPr>
        <w:t xml:space="preserve"> but no</w:t>
      </w:r>
      <w:r w:rsidR="00CD1DD8">
        <w:rPr>
          <w:rFonts w:cs="Arial"/>
        </w:rPr>
        <w:t>t</w:t>
      </w:r>
      <w:r w:rsidR="005B0BB0" w:rsidRPr="00432E0C">
        <w:rPr>
          <w:rFonts w:cs="Arial"/>
        </w:rPr>
        <w:t xml:space="preserve"> the CRC</w:t>
      </w:r>
      <w:r w:rsidR="006E442F" w:rsidRPr="00432E0C">
        <w:rPr>
          <w:rFonts w:cs="Arial"/>
        </w:rPr>
        <w:t>.  The Transmit State Machine provides</w:t>
      </w:r>
      <w:r w:rsidR="000C6B67" w:rsidRPr="00432E0C">
        <w:rPr>
          <w:rFonts w:cs="Arial"/>
        </w:rPr>
        <w:t xml:space="preserve"> control to the</w:t>
      </w:r>
      <w:r w:rsidR="006E442F" w:rsidRPr="00432E0C">
        <w:rPr>
          <w:rFonts w:cs="Arial"/>
        </w:rPr>
        <w:t xml:space="preserve"> following</w:t>
      </w:r>
      <w:r w:rsidR="000C6B67" w:rsidRPr="00432E0C">
        <w:rPr>
          <w:rFonts w:cs="Arial"/>
        </w:rPr>
        <w:t xml:space="preserve"> functions</w:t>
      </w:r>
      <w:r w:rsidR="002A266E" w:rsidRPr="00432E0C">
        <w:rPr>
          <w:rFonts w:cs="Arial"/>
        </w:rPr>
        <w:t xml:space="preserve"> and discussed in subsequent sections.</w:t>
      </w:r>
    </w:p>
    <w:p w:rsidR="006E442F" w:rsidRPr="00B0641F" w:rsidRDefault="006E442F" w:rsidP="006E442F">
      <w:pPr>
        <w:rPr>
          <w:rFonts w:cs="Arial"/>
          <w:sz w:val="22"/>
        </w:rPr>
      </w:pPr>
    </w:p>
    <w:p w:rsidR="006E442F" w:rsidRPr="00432E0C" w:rsidRDefault="006E442F" w:rsidP="006E442F">
      <w:pPr>
        <w:numPr>
          <w:ilvl w:val="0"/>
          <w:numId w:val="9"/>
        </w:numPr>
        <w:rPr>
          <w:rFonts w:cs="Arial"/>
        </w:rPr>
      </w:pPr>
      <w:r w:rsidRPr="00432E0C">
        <w:rPr>
          <w:rFonts w:cs="Arial"/>
        </w:rPr>
        <w:t xml:space="preserve">Preamble </w:t>
      </w:r>
      <w:r w:rsidR="002A266E" w:rsidRPr="00432E0C">
        <w:rPr>
          <w:rFonts w:cs="Arial"/>
        </w:rPr>
        <w:t>Generation</w:t>
      </w:r>
    </w:p>
    <w:p w:rsidR="006E442F" w:rsidRPr="00432E0C" w:rsidRDefault="006E442F" w:rsidP="006E442F">
      <w:pPr>
        <w:numPr>
          <w:ilvl w:val="0"/>
          <w:numId w:val="9"/>
        </w:numPr>
        <w:rPr>
          <w:rFonts w:cs="Arial"/>
        </w:rPr>
      </w:pPr>
      <w:r w:rsidRPr="00432E0C">
        <w:rPr>
          <w:rFonts w:cs="Arial"/>
        </w:rPr>
        <w:t xml:space="preserve">Data </w:t>
      </w:r>
      <w:r w:rsidR="002A266E" w:rsidRPr="00432E0C">
        <w:rPr>
          <w:rFonts w:cs="Arial"/>
        </w:rPr>
        <w:t>from Transmit FIFO</w:t>
      </w:r>
    </w:p>
    <w:p w:rsidR="006E442F" w:rsidRPr="00432E0C" w:rsidRDefault="006E442F" w:rsidP="006E442F">
      <w:pPr>
        <w:numPr>
          <w:ilvl w:val="0"/>
          <w:numId w:val="9"/>
        </w:numPr>
        <w:rPr>
          <w:rFonts w:cs="Arial"/>
        </w:rPr>
      </w:pPr>
      <w:r w:rsidRPr="00432E0C">
        <w:rPr>
          <w:rFonts w:cs="Arial"/>
        </w:rPr>
        <w:t xml:space="preserve">CRC </w:t>
      </w:r>
      <w:r w:rsidR="002A266E" w:rsidRPr="00432E0C">
        <w:rPr>
          <w:rFonts w:cs="Arial"/>
        </w:rPr>
        <w:t>Generation</w:t>
      </w:r>
    </w:p>
    <w:p w:rsidR="006E442F" w:rsidRPr="00432E0C" w:rsidRDefault="006E442F" w:rsidP="006E442F">
      <w:pPr>
        <w:numPr>
          <w:ilvl w:val="0"/>
          <w:numId w:val="9"/>
        </w:numPr>
        <w:rPr>
          <w:rFonts w:cs="Arial"/>
        </w:rPr>
      </w:pPr>
      <w:r w:rsidRPr="00432E0C">
        <w:rPr>
          <w:rFonts w:cs="Arial"/>
        </w:rPr>
        <w:t>Postamble</w:t>
      </w:r>
      <w:r w:rsidR="002A266E" w:rsidRPr="00432E0C">
        <w:rPr>
          <w:rFonts w:cs="Arial"/>
        </w:rPr>
        <w:t xml:space="preserve"> Generation</w:t>
      </w:r>
    </w:p>
    <w:bookmarkEnd w:id="394"/>
    <w:p w:rsidR="005B0BB0" w:rsidRPr="0022229D" w:rsidRDefault="005B0BB0" w:rsidP="0022229D">
      <w:pPr>
        <w:rPr>
          <w:rFonts w:cs="Arial"/>
        </w:rPr>
      </w:pPr>
    </w:p>
    <w:p w:rsidR="009A15EB" w:rsidRPr="00725F2A" w:rsidRDefault="009A15EB">
      <w:pPr>
        <w:pStyle w:val="TemplateOutline4"/>
        <w:numPr>
          <w:ilvl w:val="3"/>
          <w:numId w:val="1"/>
        </w:numPr>
      </w:pPr>
      <w:bookmarkStart w:id="398" w:name="_Toc409631134"/>
      <w:r>
        <w:t>Transmit Timing Generation</w:t>
      </w:r>
    </w:p>
    <w:p w:rsidR="0031168D" w:rsidRDefault="006E442F" w:rsidP="0017409E">
      <w:r>
        <w:t>Transmit t</w:t>
      </w:r>
      <w:r w:rsidR="009A15EB" w:rsidRPr="000842B4">
        <w:t xml:space="preserve">iming generation is </w:t>
      </w:r>
      <w:r w:rsidR="009A15EB">
        <w:t>based off the local 5</w:t>
      </w:r>
      <w:r w:rsidR="0022229D">
        <w:t>.00</w:t>
      </w:r>
      <w:r w:rsidR="009A15EB">
        <w:t xml:space="preserve"> MHz clock.</w:t>
      </w:r>
      <w:r>
        <w:t xml:space="preserve">  Th</w:t>
      </w:r>
      <w:r w:rsidR="002A266E">
        <w:t xml:space="preserve">is clock is generated by the </w:t>
      </w:r>
      <w:r>
        <w:t>Processor subsystem.</w:t>
      </w:r>
      <w:bookmarkStart w:id="399" w:name="_Toc409631135"/>
      <w:bookmarkStart w:id="400" w:name="_Toc410553392"/>
      <w:bookmarkEnd w:id="398"/>
      <w:r w:rsidR="0031168D" w:rsidRPr="00EF5256">
        <w:t xml:space="preserve"> </w:t>
      </w:r>
    </w:p>
    <w:p w:rsidR="0031168D" w:rsidRPr="00CD2682" w:rsidRDefault="0031168D" w:rsidP="00F00184"/>
    <w:p w:rsidR="0031168D" w:rsidRPr="00666F0A" w:rsidRDefault="003A030A">
      <w:pPr>
        <w:pStyle w:val="TemplateOutline3"/>
        <w:numPr>
          <w:ilvl w:val="2"/>
          <w:numId w:val="1"/>
        </w:numPr>
      </w:pPr>
      <w:bookmarkStart w:id="401" w:name="_Toc465781805"/>
      <w:r>
        <w:t>Transmit</w:t>
      </w:r>
      <w:r w:rsidR="009A15EB" w:rsidRPr="00EF5256">
        <w:t xml:space="preserve"> </w:t>
      </w:r>
      <w:r w:rsidR="00D37364">
        <w:t xml:space="preserve">AFE </w:t>
      </w:r>
      <w:r w:rsidR="009A15EB" w:rsidRPr="00EF5256">
        <w:t>Interface</w:t>
      </w:r>
      <w:bookmarkStart w:id="402" w:name="_Toc409631136"/>
      <w:bookmarkEnd w:id="399"/>
      <w:bookmarkEnd w:id="400"/>
      <w:bookmarkEnd w:id="401"/>
    </w:p>
    <w:bookmarkEnd w:id="402"/>
    <w:p w:rsidR="009A15EB" w:rsidRPr="00856489" w:rsidRDefault="00321D36" w:rsidP="0017409E">
      <w:r w:rsidRPr="00856489">
        <w:t>The T</w:t>
      </w:r>
      <w:r w:rsidR="009A15EB" w:rsidRPr="00856489">
        <w:t xml:space="preserve">ransmit </w:t>
      </w:r>
      <w:r w:rsidR="00D37364" w:rsidRPr="00856489">
        <w:t>AFE</w:t>
      </w:r>
      <w:r w:rsidR="009A15EB" w:rsidRPr="00856489">
        <w:t xml:space="preserve"> </w:t>
      </w:r>
      <w:r w:rsidRPr="00856489">
        <w:t>I</w:t>
      </w:r>
      <w:r w:rsidR="009A15EB" w:rsidRPr="00856489">
        <w:t xml:space="preserve">nterface consists of data </w:t>
      </w:r>
      <w:r w:rsidR="002A266E">
        <w:t xml:space="preserve">movement </w:t>
      </w:r>
      <w:r w:rsidR="009A15EB" w:rsidRPr="00856489">
        <w:t xml:space="preserve">and </w:t>
      </w:r>
      <w:r w:rsidRPr="00856489">
        <w:t>control</w:t>
      </w:r>
      <w:r w:rsidR="003A030A" w:rsidRPr="00856489">
        <w:t xml:space="preserve"> required to accept packets from the </w:t>
      </w:r>
      <w:r w:rsidR="002A266E">
        <w:t>Transmit</w:t>
      </w:r>
      <w:r w:rsidR="003A030A" w:rsidRPr="00856489">
        <w:t xml:space="preserve"> FIFO and transmit </w:t>
      </w:r>
      <w:r w:rsidR="00CE09AE">
        <w:t xml:space="preserve">them </w:t>
      </w:r>
      <w:r w:rsidR="003A030A" w:rsidRPr="00856489">
        <w:t>on to the iRail</w:t>
      </w:r>
      <w:r w:rsidR="009A15EB" w:rsidRPr="00856489">
        <w:t>. Basic functions are:</w:t>
      </w:r>
    </w:p>
    <w:p w:rsidR="009A15EB" w:rsidRPr="00856489" w:rsidRDefault="009A15EB" w:rsidP="009A15EB">
      <w:pPr>
        <w:rPr>
          <w:rFonts w:cs="Arial"/>
          <w:sz w:val="22"/>
        </w:rPr>
      </w:pPr>
    </w:p>
    <w:p w:rsidR="00C218D8" w:rsidRPr="00432E0C" w:rsidRDefault="00C218D8" w:rsidP="00432E0C">
      <w:pPr>
        <w:numPr>
          <w:ilvl w:val="0"/>
          <w:numId w:val="49"/>
        </w:numPr>
        <w:rPr>
          <w:rFonts w:cs="Arial"/>
        </w:rPr>
      </w:pPr>
      <w:r w:rsidRPr="00432E0C">
        <w:rPr>
          <w:rFonts w:cs="Arial"/>
        </w:rPr>
        <w:t>Transmit Enable</w:t>
      </w:r>
    </w:p>
    <w:p w:rsidR="00321D36" w:rsidRPr="00432E0C" w:rsidRDefault="002A266E" w:rsidP="00432E0C">
      <w:pPr>
        <w:numPr>
          <w:ilvl w:val="0"/>
          <w:numId w:val="49"/>
        </w:numPr>
        <w:rPr>
          <w:rFonts w:cs="Arial"/>
        </w:rPr>
      </w:pPr>
      <w:r w:rsidRPr="00432E0C">
        <w:rPr>
          <w:rFonts w:cs="Arial"/>
        </w:rPr>
        <w:t>Parallel to Serial Conversion</w:t>
      </w:r>
    </w:p>
    <w:p w:rsidR="00321D36" w:rsidRPr="00432E0C" w:rsidRDefault="00F00184" w:rsidP="00432E0C">
      <w:pPr>
        <w:numPr>
          <w:ilvl w:val="0"/>
          <w:numId w:val="49"/>
        </w:numPr>
        <w:rPr>
          <w:rFonts w:cs="Arial"/>
        </w:rPr>
      </w:pPr>
      <w:r w:rsidRPr="00432E0C">
        <w:rPr>
          <w:rFonts w:cs="Arial"/>
        </w:rPr>
        <w:t>P</w:t>
      </w:r>
      <w:r w:rsidR="00321D36" w:rsidRPr="00432E0C">
        <w:rPr>
          <w:rFonts w:cs="Arial"/>
        </w:rPr>
        <w:t xml:space="preserve">reamble and </w:t>
      </w:r>
      <w:r w:rsidR="002A266E" w:rsidRPr="00432E0C">
        <w:rPr>
          <w:rFonts w:cs="Arial"/>
        </w:rPr>
        <w:t>P</w:t>
      </w:r>
      <w:r w:rsidR="00321D36" w:rsidRPr="00432E0C">
        <w:rPr>
          <w:rFonts w:cs="Arial"/>
        </w:rPr>
        <w:t>ostamble</w:t>
      </w:r>
      <w:r w:rsidR="00F2686C" w:rsidRPr="00432E0C">
        <w:rPr>
          <w:rFonts w:cs="Arial"/>
        </w:rPr>
        <w:t xml:space="preserve"> G</w:t>
      </w:r>
      <w:r w:rsidRPr="00432E0C">
        <w:rPr>
          <w:rFonts w:cs="Arial"/>
        </w:rPr>
        <w:t>eneration</w:t>
      </w:r>
    </w:p>
    <w:p w:rsidR="009A15EB" w:rsidRPr="00432E0C" w:rsidRDefault="00F2686C" w:rsidP="00432E0C">
      <w:pPr>
        <w:numPr>
          <w:ilvl w:val="0"/>
          <w:numId w:val="49"/>
        </w:numPr>
        <w:rPr>
          <w:rFonts w:cs="Arial"/>
        </w:rPr>
      </w:pPr>
      <w:r w:rsidRPr="00432E0C">
        <w:rPr>
          <w:rFonts w:cs="Arial"/>
        </w:rPr>
        <w:t>Manchester E</w:t>
      </w:r>
      <w:r w:rsidR="00321D36" w:rsidRPr="00432E0C">
        <w:rPr>
          <w:rFonts w:cs="Arial"/>
        </w:rPr>
        <w:t>ncoding</w:t>
      </w:r>
    </w:p>
    <w:p w:rsidR="009A15EB" w:rsidRPr="00432E0C" w:rsidRDefault="00321D36" w:rsidP="00432E0C">
      <w:pPr>
        <w:numPr>
          <w:ilvl w:val="0"/>
          <w:numId w:val="49"/>
        </w:numPr>
        <w:rPr>
          <w:rFonts w:cs="Arial"/>
        </w:rPr>
      </w:pPr>
      <w:r w:rsidRPr="00432E0C">
        <w:rPr>
          <w:rFonts w:cs="Arial"/>
        </w:rPr>
        <w:t>Collision Detection</w:t>
      </w:r>
    </w:p>
    <w:p w:rsidR="0031168D" w:rsidRDefault="0031168D" w:rsidP="0031168D">
      <w:pPr>
        <w:rPr>
          <w:rFonts w:ascii="Calibri" w:hAnsi="Calibri"/>
          <w:sz w:val="22"/>
        </w:rPr>
      </w:pPr>
    </w:p>
    <w:p w:rsidR="0031168D" w:rsidRDefault="0031168D" w:rsidP="00F2686C">
      <w:r>
        <w:t>Each is described below.</w:t>
      </w:r>
    </w:p>
    <w:p w:rsidR="00C218D8" w:rsidRPr="0022229D" w:rsidRDefault="00C218D8" w:rsidP="00C218D8">
      <w:pPr>
        <w:rPr>
          <w:rFonts w:cs="Arial"/>
        </w:rPr>
      </w:pPr>
    </w:p>
    <w:p w:rsidR="00C218D8" w:rsidRDefault="00C218D8">
      <w:pPr>
        <w:pStyle w:val="TemplateOutline4"/>
        <w:numPr>
          <w:ilvl w:val="3"/>
          <w:numId w:val="1"/>
        </w:numPr>
      </w:pPr>
      <w:r>
        <w:t>Transmit Enable</w:t>
      </w:r>
    </w:p>
    <w:p w:rsidR="00C218D8" w:rsidRDefault="00C218D8" w:rsidP="00432E0C">
      <w:r>
        <w:t xml:space="preserve">Before the data is transmitted on to the iRail, the Transmit Enable is asserted 15 usec before the data is sent.  This is to </w:t>
      </w:r>
      <w:r w:rsidR="00CE09AE">
        <w:t>allow</w:t>
      </w:r>
      <w:r>
        <w:t xml:space="preserve"> the transmitter AFE to properly charge.  Once charged the data can properly interpreted by the receiver.</w:t>
      </w:r>
    </w:p>
    <w:p w:rsidR="003A030A" w:rsidRPr="0022229D" w:rsidRDefault="003A030A" w:rsidP="003A030A">
      <w:pPr>
        <w:rPr>
          <w:rFonts w:cs="Arial"/>
        </w:rPr>
      </w:pPr>
    </w:p>
    <w:p w:rsidR="003A030A" w:rsidRDefault="003A030A">
      <w:pPr>
        <w:pStyle w:val="TemplateOutline4"/>
        <w:numPr>
          <w:ilvl w:val="3"/>
          <w:numId w:val="1"/>
        </w:numPr>
      </w:pPr>
      <w:r>
        <w:t>Transmit Parallel to Serial Conversion</w:t>
      </w:r>
    </w:p>
    <w:p w:rsidR="003A030A" w:rsidRPr="00725F2A" w:rsidRDefault="003A030A" w:rsidP="003A030A">
      <w:r>
        <w:t xml:space="preserve">The Transmit Parallel to Serial Conversion </w:t>
      </w:r>
      <w:r w:rsidR="00D42801">
        <w:t>converts the parallel data from the Transmit FIFO to serial data.  The transmit data is pushed to this logic by the Transmit State Machine.</w:t>
      </w:r>
    </w:p>
    <w:p w:rsidR="00D42801" w:rsidRPr="0022229D" w:rsidRDefault="00D42801" w:rsidP="00D42801">
      <w:pPr>
        <w:rPr>
          <w:rFonts w:cs="Arial"/>
        </w:rPr>
      </w:pPr>
    </w:p>
    <w:p w:rsidR="00D42801" w:rsidRDefault="00D42801">
      <w:pPr>
        <w:pStyle w:val="TemplateOutline4"/>
        <w:numPr>
          <w:ilvl w:val="3"/>
          <w:numId w:val="1"/>
        </w:numPr>
      </w:pPr>
      <w:r>
        <w:t>Preamble and Postamble Generation</w:t>
      </w:r>
    </w:p>
    <w:p w:rsidR="00D82B6F" w:rsidRDefault="00D42801" w:rsidP="006966FA">
      <w:r>
        <w:t xml:space="preserve">The Preamble and Postamble Generation is provided by forcing 1’s onto the iRail.  Both indications (Pre and Post Amble) are generated by control of the Transmit State </w:t>
      </w:r>
      <w:r w:rsidR="007C3226">
        <w:t>Machine</w:t>
      </w:r>
      <w:r>
        <w:t>.</w:t>
      </w:r>
      <w:r w:rsidR="00D82B6F">
        <w:t xml:space="preserve">  The Preamble is used to start the clock generation and state machines in preparation of the data arrival</w:t>
      </w:r>
      <w:r w:rsidR="00C66DBE">
        <w:t xml:space="preserve"> at the receiver</w:t>
      </w:r>
      <w:r w:rsidR="00D82B6F">
        <w:t>.  It is presently set to 3 bytes with on</w:t>
      </w:r>
      <w:r w:rsidR="00C66DBE">
        <w:t>e</w:t>
      </w:r>
      <w:r w:rsidR="00D82B6F">
        <w:t xml:space="preserve"> start byte.  The Postamble allows the clock generation and state machines to complete the packet reception.  It is presently set to 1 byte in length.</w:t>
      </w:r>
    </w:p>
    <w:p w:rsidR="00D82B6F" w:rsidRDefault="00D82B6F" w:rsidP="006966FA"/>
    <w:p w:rsidR="003A030A" w:rsidRDefault="00D82B6F" w:rsidP="006966FA">
      <w:r>
        <w:t xml:space="preserve">Both the Preamble and Postamble are “generics” in the vhdl code and can therefore be change easily and are defined as the number of “bytes”, not bits. </w:t>
      </w:r>
    </w:p>
    <w:p w:rsidR="00D42801" w:rsidRPr="0022229D" w:rsidRDefault="00D42801" w:rsidP="006966FA">
      <w:pPr>
        <w:rPr>
          <w:rFonts w:cs="Arial"/>
        </w:rPr>
      </w:pPr>
    </w:p>
    <w:p w:rsidR="00D42801" w:rsidRPr="00D42801" w:rsidRDefault="00D42801">
      <w:pPr>
        <w:pStyle w:val="TemplateOutline4"/>
        <w:numPr>
          <w:ilvl w:val="3"/>
          <w:numId w:val="1"/>
        </w:numPr>
      </w:pPr>
      <w:r w:rsidRPr="00D42801">
        <w:t>Manchester Encoding</w:t>
      </w:r>
    </w:p>
    <w:p w:rsidR="00D42801" w:rsidRDefault="00D42801" w:rsidP="006966FA">
      <w:r>
        <w:t>The serial data is converted to Manchester Encoded data before being transmitted to the AFE.  Manchester encoding is creating by XOR-ing the data with a clock twice the data rate, or 10.00 MHz.</w:t>
      </w:r>
    </w:p>
    <w:p w:rsidR="008E36A9" w:rsidRPr="0022229D" w:rsidRDefault="008E36A9" w:rsidP="008E36A9">
      <w:pPr>
        <w:rPr>
          <w:rFonts w:cs="Arial"/>
        </w:rPr>
      </w:pPr>
    </w:p>
    <w:p w:rsidR="003A030A" w:rsidRDefault="008E36A9">
      <w:pPr>
        <w:pStyle w:val="TemplateOutline4"/>
        <w:numPr>
          <w:ilvl w:val="3"/>
          <w:numId w:val="1"/>
        </w:numPr>
      </w:pPr>
      <w:r>
        <w:t>Collision Detection</w:t>
      </w:r>
    </w:p>
    <w:p w:rsidR="008E36A9" w:rsidRDefault="008E36A9" w:rsidP="006966FA">
      <w:r>
        <w:t>The Collision Detection logic monitors the line for collisions.  Once detected, the logic notifies the Transmit State Machine.  When a collision is detected during a transmission, the Transmit State Machine will terminate the transmission, reset the Transmit FIFO and interrupt the processor</w:t>
      </w:r>
      <w:r w:rsidR="005A04AF">
        <w:t xml:space="preserve">.  </w:t>
      </w:r>
      <w:r>
        <w:t>The processor will then be required to queue up the packet again.</w:t>
      </w:r>
    </w:p>
    <w:p w:rsidR="008E36A9" w:rsidRPr="00CD2682" w:rsidRDefault="008E36A9" w:rsidP="006966FA"/>
    <w:p w:rsidR="003A030A" w:rsidRDefault="003A030A">
      <w:pPr>
        <w:pStyle w:val="TemplateOutline2"/>
        <w:numPr>
          <w:ilvl w:val="1"/>
          <w:numId w:val="30"/>
        </w:numPr>
      </w:pPr>
      <w:bookmarkStart w:id="403" w:name="_Toc465781806"/>
      <w:r>
        <w:t>Receiver</w:t>
      </w:r>
      <w:bookmarkEnd w:id="403"/>
    </w:p>
    <w:p w:rsidR="006966FA" w:rsidRDefault="006966FA" w:rsidP="006966FA">
      <w:r>
        <w:t>The Receiver is responsible for accepting packets from the iRail and pushing them on to the Receive FIFO</w:t>
      </w:r>
      <w:r w:rsidR="00A345C9">
        <w:t xml:space="preserve"> and then interrupting the processor</w:t>
      </w:r>
      <w:r>
        <w:t xml:space="preserve">.  It consists of two </w:t>
      </w:r>
      <w:r w:rsidR="00A345C9">
        <w:t xml:space="preserve">high level </w:t>
      </w:r>
      <w:r>
        <w:t>functions, 1) Receive AFE Interface and 2) Receive Packet Processor.  Each is described below.</w:t>
      </w:r>
    </w:p>
    <w:p w:rsidR="0031168D" w:rsidRPr="00CD2682" w:rsidRDefault="0031168D" w:rsidP="006966FA">
      <w:bookmarkStart w:id="404" w:name="_Toc409631137"/>
    </w:p>
    <w:p w:rsidR="0031168D" w:rsidRDefault="0031168D">
      <w:pPr>
        <w:pStyle w:val="TemplateOutline3"/>
        <w:numPr>
          <w:ilvl w:val="2"/>
          <w:numId w:val="30"/>
        </w:numPr>
      </w:pPr>
      <w:bookmarkStart w:id="405" w:name="_Toc465781807"/>
      <w:r>
        <w:t>Receive AFE</w:t>
      </w:r>
      <w:r w:rsidR="006966FA">
        <w:t xml:space="preserve"> Interface</w:t>
      </w:r>
      <w:bookmarkEnd w:id="405"/>
    </w:p>
    <w:p w:rsidR="006966FA" w:rsidRPr="00856489" w:rsidRDefault="006966FA" w:rsidP="006966FA">
      <w:pPr>
        <w:rPr>
          <w:rFonts w:cs="Arial"/>
          <w:sz w:val="22"/>
        </w:rPr>
      </w:pPr>
      <w:r>
        <w:t xml:space="preserve">The Receive AFE Interface </w:t>
      </w:r>
      <w:r w:rsidR="00856489" w:rsidRPr="00856489">
        <w:rPr>
          <w:rFonts w:cs="Arial"/>
          <w:sz w:val="22"/>
        </w:rPr>
        <w:t xml:space="preserve">consists of data </w:t>
      </w:r>
      <w:r w:rsidR="00A345C9">
        <w:rPr>
          <w:rFonts w:cs="Arial"/>
          <w:sz w:val="22"/>
        </w:rPr>
        <w:t xml:space="preserve">manipulation </w:t>
      </w:r>
      <w:r w:rsidR="00856489" w:rsidRPr="00856489">
        <w:rPr>
          <w:rFonts w:cs="Arial"/>
          <w:sz w:val="22"/>
        </w:rPr>
        <w:t xml:space="preserve">and </w:t>
      </w:r>
      <w:r w:rsidR="00A345C9">
        <w:rPr>
          <w:rFonts w:cs="Arial"/>
          <w:sz w:val="22"/>
        </w:rPr>
        <w:t xml:space="preserve">associated </w:t>
      </w:r>
      <w:r w:rsidR="00856489" w:rsidRPr="00856489">
        <w:rPr>
          <w:rFonts w:cs="Arial"/>
          <w:sz w:val="22"/>
        </w:rPr>
        <w:t xml:space="preserve">control required to accept packets from the </w:t>
      </w:r>
      <w:r w:rsidR="00856489">
        <w:rPr>
          <w:rFonts w:cs="Arial"/>
          <w:sz w:val="22"/>
        </w:rPr>
        <w:t>iRail and push the</w:t>
      </w:r>
      <w:r w:rsidR="00CE43FD">
        <w:rPr>
          <w:rFonts w:cs="Arial"/>
          <w:sz w:val="22"/>
        </w:rPr>
        <w:t>m</w:t>
      </w:r>
      <w:r w:rsidR="00856489">
        <w:rPr>
          <w:rFonts w:cs="Arial"/>
          <w:sz w:val="22"/>
        </w:rPr>
        <w:t xml:space="preserve"> to the Receive P</w:t>
      </w:r>
      <w:r w:rsidR="00CE43FD">
        <w:rPr>
          <w:rFonts w:cs="Arial"/>
          <w:sz w:val="22"/>
        </w:rPr>
        <w:t>acket Processor. Basic functional blocks</w:t>
      </w:r>
      <w:r w:rsidR="00856489">
        <w:rPr>
          <w:rFonts w:cs="Arial"/>
          <w:sz w:val="22"/>
        </w:rPr>
        <w:t xml:space="preserve"> are</w:t>
      </w:r>
      <w:r w:rsidR="00CE43FD">
        <w:rPr>
          <w:rFonts w:cs="Arial"/>
          <w:sz w:val="22"/>
        </w:rPr>
        <w:t xml:space="preserve"> below</w:t>
      </w:r>
      <w:r w:rsidR="00A345C9">
        <w:rPr>
          <w:rFonts w:cs="Arial"/>
          <w:sz w:val="22"/>
        </w:rPr>
        <w:t xml:space="preserve"> and described in subsequent sections.</w:t>
      </w:r>
    </w:p>
    <w:p w:rsidR="00856489" w:rsidRPr="00856489" w:rsidRDefault="00856489" w:rsidP="00856489">
      <w:pPr>
        <w:rPr>
          <w:rFonts w:cs="Arial"/>
          <w:sz w:val="22"/>
        </w:rPr>
      </w:pPr>
    </w:p>
    <w:p w:rsidR="00856489" w:rsidRDefault="00856489" w:rsidP="00856489">
      <w:pPr>
        <w:numPr>
          <w:ilvl w:val="0"/>
          <w:numId w:val="35"/>
        </w:numPr>
        <w:rPr>
          <w:rFonts w:cs="Arial"/>
          <w:sz w:val="22"/>
        </w:rPr>
      </w:pPr>
      <w:r>
        <w:rPr>
          <w:rFonts w:cs="Arial"/>
          <w:sz w:val="22"/>
        </w:rPr>
        <w:t>Receive Timing Recovery</w:t>
      </w:r>
    </w:p>
    <w:p w:rsidR="00856489" w:rsidRDefault="00856489" w:rsidP="00856489">
      <w:pPr>
        <w:numPr>
          <w:ilvl w:val="0"/>
          <w:numId w:val="35"/>
        </w:numPr>
        <w:rPr>
          <w:rFonts w:cs="Arial"/>
          <w:sz w:val="22"/>
        </w:rPr>
      </w:pPr>
      <w:r>
        <w:rPr>
          <w:rFonts w:cs="Arial"/>
          <w:sz w:val="22"/>
        </w:rPr>
        <w:t>Manchester Decoding</w:t>
      </w:r>
    </w:p>
    <w:p w:rsidR="00856489" w:rsidRPr="00856489" w:rsidRDefault="00856489" w:rsidP="00856489">
      <w:pPr>
        <w:numPr>
          <w:ilvl w:val="0"/>
          <w:numId w:val="35"/>
        </w:numPr>
        <w:rPr>
          <w:rFonts w:cs="Arial"/>
          <w:sz w:val="22"/>
        </w:rPr>
      </w:pPr>
      <w:r>
        <w:rPr>
          <w:rFonts w:cs="Arial"/>
          <w:sz w:val="22"/>
        </w:rPr>
        <w:t>Serial to Parallel Conversion</w:t>
      </w:r>
    </w:p>
    <w:p w:rsidR="00856489" w:rsidRDefault="00F00184" w:rsidP="00856489">
      <w:pPr>
        <w:numPr>
          <w:ilvl w:val="0"/>
          <w:numId w:val="35"/>
        </w:numPr>
        <w:rPr>
          <w:rFonts w:cs="Arial"/>
          <w:sz w:val="22"/>
        </w:rPr>
      </w:pPr>
      <w:r>
        <w:rPr>
          <w:rFonts w:cs="Arial"/>
          <w:sz w:val="22"/>
        </w:rPr>
        <w:t>Preamble Detection</w:t>
      </w:r>
    </w:p>
    <w:p w:rsidR="00790255" w:rsidRPr="00856489" w:rsidRDefault="00790255" w:rsidP="00856489">
      <w:pPr>
        <w:numPr>
          <w:ilvl w:val="0"/>
          <w:numId w:val="35"/>
        </w:numPr>
        <w:rPr>
          <w:rFonts w:cs="Arial"/>
          <w:sz w:val="22"/>
        </w:rPr>
      </w:pPr>
      <w:r>
        <w:rPr>
          <w:rFonts w:cs="Arial"/>
          <w:sz w:val="22"/>
        </w:rPr>
        <w:t>AFE State Machine</w:t>
      </w:r>
    </w:p>
    <w:p w:rsidR="00856489" w:rsidRPr="00856489" w:rsidRDefault="00856489" w:rsidP="00856489">
      <w:pPr>
        <w:numPr>
          <w:ilvl w:val="0"/>
          <w:numId w:val="35"/>
        </w:numPr>
        <w:rPr>
          <w:rFonts w:cs="Arial"/>
          <w:sz w:val="22"/>
        </w:rPr>
      </w:pPr>
      <w:r w:rsidRPr="00856489">
        <w:rPr>
          <w:rFonts w:cs="Arial"/>
          <w:sz w:val="22"/>
        </w:rPr>
        <w:t>Collision Detection</w:t>
      </w:r>
    </w:p>
    <w:p w:rsidR="009A15EB" w:rsidRPr="00CD2682" w:rsidRDefault="009A15EB" w:rsidP="009A15EB"/>
    <w:p w:rsidR="009A15EB" w:rsidRDefault="009A15EB">
      <w:pPr>
        <w:pStyle w:val="TemplateOutline4"/>
        <w:numPr>
          <w:ilvl w:val="3"/>
          <w:numId w:val="1"/>
        </w:numPr>
      </w:pPr>
      <w:bookmarkStart w:id="406" w:name="_Toc410553394"/>
      <w:r>
        <w:t>Receive Timing Recovery</w:t>
      </w:r>
      <w:bookmarkEnd w:id="404"/>
      <w:bookmarkEnd w:id="406"/>
    </w:p>
    <w:p w:rsidR="009A15EB" w:rsidRPr="000842B4" w:rsidRDefault="00856489" w:rsidP="006966FA">
      <w:r>
        <w:t>The Receive Timing Recovery d</w:t>
      </w:r>
      <w:r w:rsidR="009A15EB" w:rsidRPr="000842B4">
        <w:t>etermine</w:t>
      </w:r>
      <w:r>
        <w:t>s</w:t>
      </w:r>
      <w:r w:rsidR="009A15EB" w:rsidRPr="000842B4">
        <w:t xml:space="preserve"> the timing boundaries of the received data. </w:t>
      </w:r>
      <w:r>
        <w:t>This is accomplished by oversampling the data 16 times</w:t>
      </w:r>
      <w:r w:rsidR="002D14CB">
        <w:t xml:space="preserve">.  </w:t>
      </w:r>
      <w:r>
        <w:t xml:space="preserve"> Once the first edge is detected, the logic knows where to sample data.  Furthermore, </w:t>
      </w:r>
      <w:r w:rsidR="002D14CB">
        <w:t>since there is no common clock distributed along the iRail, it is possible to have data errors due to these clock differences between devices.  This situation is overcome by oversampling the data by a little more the 16 times clock, or 81.25 MHz and determining when the receive data is about to slip past the sampling point.  When this occurs, the receiver is told to “skip” one of the 81.25 MHz clocks, thus realigning the data and sampling point.</w:t>
      </w:r>
    </w:p>
    <w:p w:rsidR="002D14CB" w:rsidRPr="00CD2682" w:rsidRDefault="002D14CB" w:rsidP="002D14CB"/>
    <w:p w:rsidR="002D14CB" w:rsidRPr="000842B4" w:rsidRDefault="002D14CB">
      <w:pPr>
        <w:pStyle w:val="TemplateOutline4"/>
        <w:numPr>
          <w:ilvl w:val="3"/>
          <w:numId w:val="1"/>
        </w:numPr>
      </w:pPr>
      <w:r>
        <w:t>Manchester Decoding</w:t>
      </w:r>
    </w:p>
    <w:p w:rsidR="002D14CB" w:rsidRDefault="002D14CB" w:rsidP="006966FA">
      <w:r>
        <w:t>After the receiver timing is recovered, the serial data is converted from Manchester to digital NRZ data.  This is accomplished by XOR-ing the data with a clock twice the data rate, or 10.00 MHz.  Once the data is decoded, it is sent over to the Serial to Parallel Conversion logic.</w:t>
      </w:r>
    </w:p>
    <w:p w:rsidR="00C23D0F" w:rsidRDefault="00C23D0F" w:rsidP="006966FA"/>
    <w:p w:rsidR="00F00184" w:rsidRDefault="00F00184">
      <w:pPr>
        <w:pStyle w:val="TemplateOutline4"/>
        <w:numPr>
          <w:ilvl w:val="3"/>
          <w:numId w:val="1"/>
        </w:numPr>
      </w:pPr>
      <w:bookmarkStart w:id="407" w:name="_Toc409631138"/>
      <w:r>
        <w:t>Receive Serial to Parallel Conversion</w:t>
      </w:r>
    </w:p>
    <w:p w:rsidR="00F00184" w:rsidRPr="00725F2A" w:rsidRDefault="00F00184" w:rsidP="00F00184">
      <w:r>
        <w:t xml:space="preserve">The Receive Serial to Parallel Conversion converts the serial data from the Manchester Decoder to parallel data and then pushed to the preamble detection logic.  </w:t>
      </w:r>
    </w:p>
    <w:p w:rsidR="00F00184" w:rsidRDefault="00F00184" w:rsidP="00F00184"/>
    <w:p w:rsidR="00F00184" w:rsidRDefault="00F00184">
      <w:pPr>
        <w:pStyle w:val="TemplateOutline4"/>
        <w:numPr>
          <w:ilvl w:val="3"/>
          <w:numId w:val="1"/>
        </w:numPr>
      </w:pPr>
      <w:r>
        <w:t>Preamble Detection</w:t>
      </w:r>
    </w:p>
    <w:p w:rsidR="009A15EB" w:rsidRPr="00CD2682" w:rsidRDefault="00790255" w:rsidP="009A15EB">
      <w:r>
        <w:t xml:space="preserve">The Preamble Detection logic discovers the preamble pattern on the </w:t>
      </w:r>
      <w:r w:rsidR="006C2E4B">
        <w:t>iRail</w:t>
      </w:r>
      <w:r>
        <w:t xml:space="preserve">.  When the preamble is detected it provides this indication to the </w:t>
      </w:r>
      <w:r w:rsidR="006C2E4B">
        <w:t>Receive</w:t>
      </w:r>
      <w:r>
        <w:t xml:space="preserve"> State Machine.  This allows the </w:t>
      </w:r>
      <w:r w:rsidR="006C2E4B">
        <w:t>Receive</w:t>
      </w:r>
      <w:r>
        <w:t xml:space="preserve"> State Machine to find the beginning of packet </w:t>
      </w:r>
      <w:r w:rsidR="006C2E4B">
        <w:t>and thus</w:t>
      </w:r>
      <w:r>
        <w:t xml:space="preserve"> </w:t>
      </w:r>
      <w:r w:rsidR="006C2E4B">
        <w:t xml:space="preserve">the </w:t>
      </w:r>
      <w:r>
        <w:t>alignment of bits into bytes.</w:t>
      </w:r>
    </w:p>
    <w:p w:rsidR="00790255" w:rsidRDefault="00790255" w:rsidP="00790255">
      <w:bookmarkStart w:id="408" w:name="_Toc409631140"/>
      <w:bookmarkEnd w:id="407"/>
    </w:p>
    <w:p w:rsidR="00790255" w:rsidRPr="00790255" w:rsidRDefault="00790255">
      <w:pPr>
        <w:pStyle w:val="TemplateOutline4"/>
        <w:numPr>
          <w:ilvl w:val="3"/>
          <w:numId w:val="1"/>
        </w:numPr>
      </w:pPr>
      <w:r w:rsidRPr="00790255">
        <w:t>AFE State Machine</w:t>
      </w:r>
    </w:p>
    <w:p w:rsidR="009A15EB" w:rsidRDefault="000C6B67" w:rsidP="009A15EB">
      <w:r>
        <w:t>The AFE State Machine coordinate</w:t>
      </w:r>
      <w:r w:rsidR="006C2E4B">
        <w:t>s</w:t>
      </w:r>
      <w:r>
        <w:t xml:space="preserve"> the reception of data from the AFE to the RX Packet Processor.  It starts when an edge is detected on the iRail.  Then looks for the start byte and when detected, coordinates the byte construction before passing off to the RX State Machine.</w:t>
      </w:r>
    </w:p>
    <w:p w:rsidR="006C2E4B" w:rsidRPr="00CD2682" w:rsidRDefault="006C2E4B" w:rsidP="009A15EB"/>
    <w:p w:rsidR="009A15EB" w:rsidRPr="00725F2A" w:rsidRDefault="009A15EB">
      <w:pPr>
        <w:pStyle w:val="TemplateOutline4"/>
        <w:numPr>
          <w:ilvl w:val="3"/>
          <w:numId w:val="1"/>
        </w:numPr>
      </w:pPr>
      <w:bookmarkStart w:id="409" w:name="_Toc410553397"/>
      <w:r>
        <w:t>Receive Collision Detection</w:t>
      </w:r>
      <w:bookmarkEnd w:id="408"/>
      <w:bookmarkEnd w:id="409"/>
    </w:p>
    <w:p w:rsidR="009A15EB" w:rsidRDefault="006C2E4B" w:rsidP="000C6B67">
      <w:r>
        <w:t>When</w:t>
      </w:r>
      <w:r w:rsidR="009A15EB" w:rsidRPr="000842B4">
        <w:t xml:space="preserve"> data is being received, the transceiver is monitored for violations of the Manchester coding/pulse width.</w:t>
      </w:r>
      <w:r>
        <w:t xml:space="preserve"> </w:t>
      </w:r>
      <w:r w:rsidR="009A15EB" w:rsidRPr="000842B4">
        <w:t xml:space="preserve"> If violations are detected they may be due to either collisions (multiple transmitters accessing the bus) or error conditions. Since error conditions are unlikely (low noise environment) other than discrete shock events (ESD, mechanical disconnect due to firing), any violation detected will be treated as a collisi</w:t>
      </w:r>
      <w:r>
        <w:t>on with the remainder of a packet</w:t>
      </w:r>
      <w:r w:rsidR="009A15EB" w:rsidRPr="000842B4">
        <w:t xml:space="preserve"> being </w:t>
      </w:r>
      <w:r w:rsidR="000C6B67">
        <w:t>disregarded, the Receive FIFO flushed</w:t>
      </w:r>
      <w:r w:rsidR="009A15EB" w:rsidRPr="000842B4">
        <w:t xml:space="preserve"> and </w:t>
      </w:r>
      <w:r w:rsidR="000C6B67">
        <w:t>an interrupt</w:t>
      </w:r>
      <w:r w:rsidR="009A15EB" w:rsidRPr="000842B4">
        <w:t xml:space="preserve"> sent to the processor.</w:t>
      </w:r>
    </w:p>
    <w:p w:rsidR="00D2190E" w:rsidRPr="00666F0A" w:rsidRDefault="00D2190E" w:rsidP="00D2190E"/>
    <w:p w:rsidR="000C6B67" w:rsidRPr="000C6B67" w:rsidRDefault="00473619">
      <w:pPr>
        <w:pStyle w:val="TemplateOutline3"/>
        <w:numPr>
          <w:ilvl w:val="2"/>
          <w:numId w:val="1"/>
        </w:numPr>
      </w:pPr>
      <w:bookmarkStart w:id="410" w:name="_Toc465781808"/>
      <w:r>
        <w:t>Receive Packet Processor</w:t>
      </w:r>
      <w:bookmarkEnd w:id="410"/>
    </w:p>
    <w:p w:rsidR="007F50BB" w:rsidRPr="00856489" w:rsidRDefault="007F50BB" w:rsidP="007F50BB">
      <w:pPr>
        <w:rPr>
          <w:rFonts w:cs="Arial"/>
          <w:sz w:val="22"/>
        </w:rPr>
      </w:pPr>
      <w:bookmarkStart w:id="411" w:name="_Toc409631143"/>
      <w:r>
        <w:t xml:space="preserve">The Receive Packet Processor </w:t>
      </w:r>
      <w:r w:rsidRPr="00856489">
        <w:rPr>
          <w:rFonts w:cs="Arial"/>
          <w:sz w:val="22"/>
        </w:rPr>
        <w:t xml:space="preserve">consists of data and control required to accept packets from the </w:t>
      </w:r>
      <w:r>
        <w:rPr>
          <w:rFonts w:cs="Arial"/>
          <w:sz w:val="22"/>
        </w:rPr>
        <w:t xml:space="preserve">Receive AFE Interface and push them to the Receive FIFO. </w:t>
      </w:r>
      <w:r w:rsidR="006C2E4B">
        <w:rPr>
          <w:rFonts w:cs="Arial"/>
          <w:sz w:val="22"/>
        </w:rPr>
        <w:t>Basic functional blocks are below and described in subsequent sections.</w:t>
      </w:r>
    </w:p>
    <w:p w:rsidR="007F50BB" w:rsidRPr="00856489" w:rsidRDefault="007F50BB" w:rsidP="007F50BB">
      <w:pPr>
        <w:rPr>
          <w:rFonts w:cs="Arial"/>
          <w:sz w:val="22"/>
        </w:rPr>
      </w:pPr>
    </w:p>
    <w:p w:rsidR="00D56ACF" w:rsidRDefault="007F50BB" w:rsidP="00D56ACF">
      <w:pPr>
        <w:numPr>
          <w:ilvl w:val="0"/>
          <w:numId w:val="45"/>
        </w:numPr>
        <w:rPr>
          <w:rFonts w:cs="Arial"/>
          <w:sz w:val="22"/>
        </w:rPr>
      </w:pPr>
      <w:r>
        <w:rPr>
          <w:rFonts w:cs="Arial"/>
          <w:sz w:val="22"/>
        </w:rPr>
        <w:t>Receive State Machine</w:t>
      </w:r>
    </w:p>
    <w:p w:rsidR="007F50BB" w:rsidRPr="00D56ACF" w:rsidRDefault="00D56ACF" w:rsidP="00D56ACF">
      <w:pPr>
        <w:numPr>
          <w:ilvl w:val="0"/>
          <w:numId w:val="45"/>
        </w:numPr>
        <w:rPr>
          <w:rFonts w:cs="Arial"/>
          <w:sz w:val="22"/>
        </w:rPr>
      </w:pPr>
      <w:r>
        <w:rPr>
          <w:rFonts w:cs="Arial"/>
          <w:sz w:val="22"/>
        </w:rPr>
        <w:t>Length Counter</w:t>
      </w:r>
    </w:p>
    <w:p w:rsidR="007F50BB" w:rsidRDefault="007F50BB" w:rsidP="007F50BB">
      <w:pPr>
        <w:numPr>
          <w:ilvl w:val="0"/>
          <w:numId w:val="45"/>
        </w:numPr>
        <w:rPr>
          <w:rFonts w:cs="Arial"/>
          <w:sz w:val="22"/>
        </w:rPr>
      </w:pPr>
      <w:r>
        <w:rPr>
          <w:rFonts w:cs="Arial"/>
          <w:sz w:val="22"/>
        </w:rPr>
        <w:t>Address Detection</w:t>
      </w:r>
    </w:p>
    <w:p w:rsidR="007F50BB" w:rsidRPr="00856489" w:rsidRDefault="007F50BB" w:rsidP="007F50BB">
      <w:pPr>
        <w:numPr>
          <w:ilvl w:val="0"/>
          <w:numId w:val="45"/>
        </w:numPr>
        <w:rPr>
          <w:rFonts w:cs="Arial"/>
          <w:sz w:val="22"/>
        </w:rPr>
      </w:pPr>
      <w:r>
        <w:rPr>
          <w:rFonts w:cs="Arial"/>
          <w:sz w:val="22"/>
        </w:rPr>
        <w:t>CRC Checker</w:t>
      </w:r>
    </w:p>
    <w:p w:rsidR="007F50BB" w:rsidRPr="00856489" w:rsidRDefault="007F50BB" w:rsidP="007F50BB">
      <w:pPr>
        <w:numPr>
          <w:ilvl w:val="0"/>
          <w:numId w:val="45"/>
        </w:numPr>
        <w:rPr>
          <w:rFonts w:cs="Arial"/>
          <w:sz w:val="22"/>
        </w:rPr>
      </w:pPr>
      <w:r w:rsidRPr="00856489">
        <w:rPr>
          <w:rFonts w:cs="Arial"/>
          <w:sz w:val="22"/>
        </w:rPr>
        <w:t>Collision Detection</w:t>
      </w:r>
    </w:p>
    <w:p w:rsidR="00D2190E" w:rsidRPr="00CD2682" w:rsidRDefault="00D2190E" w:rsidP="00D2190E"/>
    <w:p w:rsidR="00D2190E" w:rsidRDefault="00D2190E">
      <w:pPr>
        <w:pStyle w:val="TemplateOutline4"/>
        <w:numPr>
          <w:ilvl w:val="3"/>
          <w:numId w:val="1"/>
        </w:numPr>
      </w:pPr>
      <w:r>
        <w:t>Receive State Machine</w:t>
      </w:r>
    </w:p>
    <w:p w:rsidR="00D2190E" w:rsidRDefault="007F50BB" w:rsidP="00D2190E">
      <w:r>
        <w:t>The Receive State Machine is responsible for moving receive</w:t>
      </w:r>
      <w:r w:rsidR="006C2E4B">
        <w:t>d</w:t>
      </w:r>
      <w:r>
        <w:t xml:space="preserve"> data from the Receive AFE Interface</w:t>
      </w:r>
      <w:r w:rsidR="006C2E4B">
        <w:t xml:space="preserve"> logic</w:t>
      </w:r>
      <w:r>
        <w:t xml:space="preserve"> to the Receive FIFO.  In addition, it handles error condition and provide interrupts to the processor.  The Receive State Machine detects the sync byte, aligns the bits into bytes,</w:t>
      </w:r>
      <w:r w:rsidR="006C2E4B">
        <w:t xml:space="preserve"> and</w:t>
      </w:r>
      <w:r>
        <w:t xml:space="preserve"> moves data to the Receive FIFO based on the length bytes received.  The address, length and CRC are included in the Receive FIFO.</w:t>
      </w:r>
    </w:p>
    <w:p w:rsidR="00D56ACF" w:rsidRDefault="00D56ACF" w:rsidP="00D2190E"/>
    <w:p w:rsidR="00D56ACF" w:rsidRDefault="00D56ACF">
      <w:pPr>
        <w:pStyle w:val="TemplateOutline4"/>
        <w:numPr>
          <w:ilvl w:val="3"/>
          <w:numId w:val="1"/>
        </w:numPr>
      </w:pPr>
      <w:r>
        <w:t>Length Counter</w:t>
      </w:r>
    </w:p>
    <w:p w:rsidR="00D56ACF" w:rsidRPr="00CD2682" w:rsidRDefault="00D56ACF" w:rsidP="00D56ACF">
      <w:r>
        <w:t xml:space="preserve">The Length Counter is loaded into a register when a valid packet address is detected.  This length counter can then indicate when the address is available, length is available and CRC is available.  </w:t>
      </w:r>
    </w:p>
    <w:p w:rsidR="00D56ACF" w:rsidRPr="00CD2682" w:rsidRDefault="00D56ACF" w:rsidP="00D2190E"/>
    <w:p w:rsidR="00D2190E" w:rsidRDefault="00D2190E">
      <w:pPr>
        <w:pStyle w:val="TemplateOutline4"/>
        <w:numPr>
          <w:ilvl w:val="3"/>
          <w:numId w:val="1"/>
        </w:numPr>
      </w:pPr>
      <w:r>
        <w:t>Address Detection</w:t>
      </w:r>
    </w:p>
    <w:p w:rsidR="00D2190E" w:rsidRDefault="007F50BB" w:rsidP="00D2190E">
      <w:r>
        <w:t xml:space="preserve">The Receive State Machine uses the Address Detection logic to determine if the packet being received is destined for this device.  The software must initialize the expected address into the Address Registers.  Refer to Section </w:t>
      </w:r>
      <w:r>
        <w:fldChar w:fldCharType="begin"/>
      </w:r>
      <w:r>
        <w:instrText xml:space="preserve"> REF _Ref448240526 \w \h </w:instrText>
      </w:r>
      <w:r>
        <w:fldChar w:fldCharType="separate"/>
      </w:r>
      <w:ins w:id="412" w:author="Scott Walker" w:date="2016-11-01T16:37:00Z">
        <w:r w:rsidR="00F713D9">
          <w:t>4.4.5</w:t>
        </w:r>
      </w:ins>
      <w:del w:id="413" w:author="Scott Walker" w:date="2016-11-01T16:32:00Z">
        <w:r w:rsidR="004F3001" w:rsidDel="00524863">
          <w:delText>4.4.5</w:delText>
        </w:r>
      </w:del>
      <w:r>
        <w:fldChar w:fldCharType="end"/>
      </w:r>
      <w:r>
        <w:t xml:space="preserve"> </w:t>
      </w:r>
      <w:r>
        <w:fldChar w:fldCharType="begin"/>
      </w:r>
      <w:r>
        <w:instrText xml:space="preserve"> REF _Ref448240546 \h </w:instrText>
      </w:r>
      <w:r>
        <w:fldChar w:fldCharType="separate"/>
      </w:r>
      <w:r w:rsidR="00F713D9">
        <w:t>Address Register High</w:t>
      </w:r>
      <w:r>
        <w:fldChar w:fldCharType="end"/>
      </w:r>
      <w:r w:rsidR="00436F14">
        <w:t xml:space="preserve"> and Se</w:t>
      </w:r>
      <w:r>
        <w:t xml:space="preserve">ction </w:t>
      </w:r>
      <w:r>
        <w:fldChar w:fldCharType="begin"/>
      </w:r>
      <w:r>
        <w:instrText xml:space="preserve"> REF _Ref448240564 \r \h </w:instrText>
      </w:r>
      <w:r>
        <w:fldChar w:fldCharType="separate"/>
      </w:r>
      <w:ins w:id="414" w:author="Scott Walker" w:date="2016-11-01T16:37:00Z">
        <w:r w:rsidR="00F713D9">
          <w:t>4.4.6</w:t>
        </w:r>
      </w:ins>
      <w:del w:id="415" w:author="Scott Walker" w:date="2016-11-01T16:32:00Z">
        <w:r w:rsidR="004F3001" w:rsidDel="00524863">
          <w:delText>4.4.6</w:delText>
        </w:r>
      </w:del>
      <w:r>
        <w:fldChar w:fldCharType="end"/>
      </w:r>
      <w:r>
        <w:t xml:space="preserve"> </w:t>
      </w:r>
      <w:r>
        <w:fldChar w:fldCharType="begin"/>
      </w:r>
      <w:r>
        <w:instrText xml:space="preserve"> REF _Ref448240573 \h </w:instrText>
      </w:r>
      <w:r>
        <w:fldChar w:fldCharType="separate"/>
      </w:r>
      <w:r w:rsidR="00F713D9">
        <w:t>Address Register Low</w:t>
      </w:r>
      <w:r>
        <w:fldChar w:fldCharType="end"/>
      </w:r>
      <w:r w:rsidR="00436F14">
        <w:t>.</w:t>
      </w:r>
    </w:p>
    <w:p w:rsidR="00DE01C7" w:rsidRPr="00CD2682" w:rsidRDefault="00DE01C7" w:rsidP="00D2190E"/>
    <w:p w:rsidR="00D2190E" w:rsidRDefault="00D2190E">
      <w:pPr>
        <w:pStyle w:val="TemplateOutline4"/>
        <w:numPr>
          <w:ilvl w:val="3"/>
          <w:numId w:val="1"/>
        </w:numPr>
      </w:pPr>
      <w:r>
        <w:t>CRC Checker</w:t>
      </w:r>
    </w:p>
    <w:p w:rsidR="00D2190E" w:rsidRDefault="00DE01C7" w:rsidP="009A15EB">
      <w:r>
        <w:t>The CRC Checker compares the CRC provided by the packet received against the CRC generated locally by this logic.  If the CRCs do not match, the reception continues and an interrupt is sent to the processor.</w:t>
      </w:r>
    </w:p>
    <w:p w:rsidR="00DE01C7" w:rsidRDefault="00DE01C7" w:rsidP="009A15EB"/>
    <w:p w:rsidR="009A15EB" w:rsidRPr="004F0CC8" w:rsidRDefault="00120A72">
      <w:pPr>
        <w:pStyle w:val="TemplateOutline2"/>
        <w:numPr>
          <w:ilvl w:val="1"/>
          <w:numId w:val="1"/>
        </w:numPr>
      </w:pPr>
      <w:bookmarkStart w:id="416" w:name="_Toc410553403"/>
      <w:bookmarkStart w:id="417" w:name="_Toc465781809"/>
      <w:bookmarkEnd w:id="411"/>
      <w:r>
        <w:t xml:space="preserve">Remote </w:t>
      </w:r>
      <w:r w:rsidR="009A15EB" w:rsidRPr="004F0CC8">
        <w:t>Programmability</w:t>
      </w:r>
      <w:bookmarkEnd w:id="416"/>
      <w:bookmarkEnd w:id="417"/>
    </w:p>
    <w:p w:rsidR="009A15EB" w:rsidRDefault="009A15EB" w:rsidP="009A15EB">
      <w:pPr>
        <w:rPr>
          <w:rFonts w:cs="Arial"/>
          <w:sz w:val="22"/>
        </w:rPr>
      </w:pPr>
      <w:r w:rsidRPr="000C6B67">
        <w:rPr>
          <w:rFonts w:cs="Arial"/>
          <w:sz w:val="22"/>
        </w:rPr>
        <w:t>The ability to change the FPGA program while operating in circuit is predominantly a software task. Basic requirements include:</w:t>
      </w:r>
    </w:p>
    <w:p w:rsidR="000C6B67" w:rsidRPr="000C6B67" w:rsidRDefault="000C6B67" w:rsidP="009A15EB">
      <w:pPr>
        <w:rPr>
          <w:rFonts w:cs="Arial"/>
          <w:sz w:val="22"/>
        </w:rPr>
      </w:pPr>
    </w:p>
    <w:p w:rsidR="009A15EB" w:rsidRPr="000C6B67" w:rsidRDefault="009A15EB" w:rsidP="004140AE">
      <w:pPr>
        <w:numPr>
          <w:ilvl w:val="0"/>
          <w:numId w:val="4"/>
        </w:numPr>
        <w:rPr>
          <w:rFonts w:cs="Arial"/>
          <w:sz w:val="22"/>
        </w:rPr>
      </w:pPr>
      <w:r w:rsidRPr="000C6B67">
        <w:rPr>
          <w:rFonts w:cs="Arial"/>
          <w:sz w:val="22"/>
        </w:rPr>
        <w:t>There must be sufficient Flash memory to store 2 complete FPGA loads. This can be either in Flash attached to the FPGA or in Flash attached to the processor if it is programming the FPGA directly.</w:t>
      </w:r>
    </w:p>
    <w:p w:rsidR="009A15EB" w:rsidRPr="000C6B67" w:rsidRDefault="009A15EB" w:rsidP="004140AE">
      <w:pPr>
        <w:numPr>
          <w:ilvl w:val="0"/>
          <w:numId w:val="4"/>
        </w:numPr>
        <w:rPr>
          <w:rFonts w:cs="Arial"/>
          <w:sz w:val="22"/>
        </w:rPr>
      </w:pPr>
      <w:r w:rsidRPr="000C6B67">
        <w:rPr>
          <w:rFonts w:cs="Arial"/>
          <w:sz w:val="22"/>
        </w:rPr>
        <w:t>The processor must be configured to be able to program either the flash attached/embedded in the FPGA or to program the FPGA directly from its own Flash</w:t>
      </w:r>
      <w:r w:rsidR="000C6B67">
        <w:rPr>
          <w:rFonts w:cs="Arial"/>
          <w:sz w:val="22"/>
        </w:rPr>
        <w:t>.</w:t>
      </w:r>
    </w:p>
    <w:p w:rsidR="000C6B67" w:rsidRPr="000C6B67" w:rsidRDefault="000C6B67" w:rsidP="009A15EB">
      <w:pPr>
        <w:rPr>
          <w:rFonts w:cs="Arial"/>
          <w:sz w:val="22"/>
        </w:rPr>
      </w:pPr>
    </w:p>
    <w:p w:rsidR="009A15EB" w:rsidRPr="000C6B67" w:rsidRDefault="009A15EB" w:rsidP="009A15EB">
      <w:pPr>
        <w:rPr>
          <w:rFonts w:cs="Arial"/>
          <w:sz w:val="22"/>
        </w:rPr>
      </w:pPr>
      <w:r w:rsidRPr="000C6B67">
        <w:rPr>
          <w:rFonts w:cs="Arial"/>
          <w:sz w:val="22"/>
        </w:rPr>
        <w:t xml:space="preserve">The complete image must be downloaded and verified by the processor. File download is a function of the end to end protocols supported by the processor. The file fragments will be passed over the </w:t>
      </w:r>
      <w:r w:rsidR="00DE53EF" w:rsidRPr="000C6B67">
        <w:rPr>
          <w:rFonts w:cs="Arial"/>
          <w:sz w:val="22"/>
        </w:rPr>
        <w:t>iRail</w:t>
      </w:r>
      <w:r w:rsidRPr="000C6B67">
        <w:rPr>
          <w:rFonts w:cs="Arial"/>
          <w:sz w:val="22"/>
        </w:rPr>
        <w:t xml:space="preserve"> using the same process as for any other packets.</w:t>
      </w:r>
    </w:p>
    <w:p w:rsidR="009A15EB" w:rsidRPr="000C6B67" w:rsidRDefault="009A15EB" w:rsidP="009A15EB">
      <w:pPr>
        <w:rPr>
          <w:rFonts w:cs="Arial"/>
          <w:sz w:val="22"/>
        </w:rPr>
      </w:pPr>
    </w:p>
    <w:p w:rsidR="00E407A0" w:rsidRDefault="009A15EB">
      <w:r w:rsidRPr="000C6B67">
        <w:rPr>
          <w:rFonts w:cs="Arial"/>
          <w:sz w:val="22"/>
        </w:rPr>
        <w:t xml:space="preserve">Once the complete image has been downloaded and verified for correctness, the FPGA can be programmed from that file. Note that </w:t>
      </w:r>
      <w:r w:rsidR="005D54E0" w:rsidRPr="000C6B67">
        <w:rPr>
          <w:rFonts w:cs="Arial"/>
          <w:sz w:val="22"/>
        </w:rPr>
        <w:t>a golden version</w:t>
      </w:r>
      <w:r w:rsidRPr="000C6B67">
        <w:rPr>
          <w:rFonts w:cs="Arial"/>
          <w:sz w:val="22"/>
        </w:rPr>
        <w:t xml:space="preserve"> should be maintained in case of interruption of the update process or other event requiring a known good build to be loaded.</w:t>
      </w:r>
      <w:bookmarkStart w:id="418" w:name="_Toc409631148"/>
      <w:r w:rsidR="00E407A0">
        <w:br w:type="page"/>
      </w:r>
    </w:p>
    <w:p w:rsidR="009A15EB" w:rsidRPr="00CD2682" w:rsidRDefault="009A15EB" w:rsidP="009A15EB"/>
    <w:p w:rsidR="00172C53" w:rsidRPr="00172C53" w:rsidRDefault="00172C53">
      <w:pPr>
        <w:pStyle w:val="TemplateOutline2"/>
        <w:numPr>
          <w:ilvl w:val="1"/>
          <w:numId w:val="1"/>
        </w:numPr>
      </w:pPr>
      <w:bookmarkStart w:id="419" w:name="_Toc465781810"/>
      <w:bookmarkEnd w:id="418"/>
      <w:r w:rsidRPr="0027774F">
        <w:rPr>
          <w:lang w:val="en"/>
        </w:rPr>
        <w:t>Packet Definition – Physical Layer</w:t>
      </w:r>
      <w:bookmarkEnd w:id="419"/>
    </w:p>
    <w:p w:rsidR="00172C53" w:rsidRDefault="00172C53" w:rsidP="000236FB">
      <w:pPr>
        <w:rPr>
          <w:lang w:val="en"/>
        </w:rPr>
      </w:pPr>
      <w:r>
        <w:rPr>
          <w:lang w:val="en"/>
        </w:rPr>
        <w:t>Below is the physical layer definition of the packet.  It is comprised of a Preamble, start bit, data and postamble.</w:t>
      </w:r>
    </w:p>
    <w:p w:rsidR="00172C53" w:rsidRPr="006F6BE6" w:rsidRDefault="00172C53" w:rsidP="000236FB">
      <w:pPr>
        <w:rPr>
          <w:lang w:val="en"/>
        </w:rPr>
      </w:pPr>
    </w:p>
    <w:tbl>
      <w:tblPr>
        <w:tblStyle w:val="TableGrid"/>
        <w:tblW w:w="9268" w:type="dxa"/>
        <w:jc w:val="center"/>
        <w:shd w:val="clear" w:color="auto" w:fill="E2EFD9" w:themeFill="accent6" w:themeFillTint="33"/>
        <w:tblLook w:val="04A0" w:firstRow="1" w:lastRow="0" w:firstColumn="1" w:lastColumn="0" w:noHBand="0" w:noVBand="1"/>
      </w:tblPr>
      <w:tblGrid>
        <w:gridCol w:w="1525"/>
        <w:gridCol w:w="1350"/>
        <w:gridCol w:w="3690"/>
        <w:gridCol w:w="995"/>
        <w:gridCol w:w="1708"/>
      </w:tblGrid>
      <w:tr w:rsidR="00ED286D" w:rsidTr="0022229D">
        <w:trPr>
          <w:jc w:val="center"/>
        </w:trPr>
        <w:tc>
          <w:tcPr>
            <w:tcW w:w="1525" w:type="dxa"/>
            <w:shd w:val="clear" w:color="auto" w:fill="E2EFD9" w:themeFill="accent6" w:themeFillTint="33"/>
          </w:tcPr>
          <w:p w:rsidR="00ED286D" w:rsidRDefault="00ED286D" w:rsidP="00172C53">
            <w:pPr>
              <w:jc w:val="center"/>
            </w:pPr>
            <w:r>
              <w:t>Preamble = 1s</w:t>
            </w:r>
          </w:p>
          <w:p w:rsidR="00ED286D" w:rsidRDefault="00ED286D" w:rsidP="00172C53">
            <w:pPr>
              <w:jc w:val="center"/>
            </w:pPr>
            <w:r>
              <w:t>N * 8 bits</w:t>
            </w:r>
          </w:p>
        </w:tc>
        <w:tc>
          <w:tcPr>
            <w:tcW w:w="1350" w:type="dxa"/>
            <w:shd w:val="clear" w:color="auto" w:fill="E2EFD9" w:themeFill="accent6" w:themeFillTint="33"/>
          </w:tcPr>
          <w:p w:rsidR="00D2190E" w:rsidRDefault="00ED286D">
            <w:pPr>
              <w:jc w:val="center"/>
            </w:pPr>
            <w:r>
              <w:t xml:space="preserve">Start </w:t>
            </w:r>
          </w:p>
          <w:p w:rsidR="00ED286D" w:rsidRDefault="00ED286D">
            <w:pPr>
              <w:jc w:val="center"/>
            </w:pPr>
            <w:r>
              <w:t>Byte</w:t>
            </w:r>
          </w:p>
        </w:tc>
        <w:tc>
          <w:tcPr>
            <w:tcW w:w="3690" w:type="dxa"/>
            <w:shd w:val="clear" w:color="auto" w:fill="E2EFD9" w:themeFill="accent6" w:themeFillTint="33"/>
          </w:tcPr>
          <w:p w:rsidR="00ED286D" w:rsidRDefault="00ED286D" w:rsidP="00172C53">
            <w:pPr>
              <w:jc w:val="center"/>
            </w:pPr>
            <w:r>
              <w:t>Data</w:t>
            </w:r>
          </w:p>
          <w:p w:rsidR="00ED286D" w:rsidRDefault="00ED286D" w:rsidP="00172C53">
            <w:pPr>
              <w:jc w:val="center"/>
            </w:pPr>
            <w:r>
              <w:t>M * 8 bits</w:t>
            </w:r>
          </w:p>
        </w:tc>
        <w:tc>
          <w:tcPr>
            <w:tcW w:w="995" w:type="dxa"/>
            <w:shd w:val="clear" w:color="auto" w:fill="E2EFD9" w:themeFill="accent6" w:themeFillTint="33"/>
          </w:tcPr>
          <w:p w:rsidR="00ED286D" w:rsidRDefault="00ED286D" w:rsidP="00172C53">
            <w:pPr>
              <w:jc w:val="center"/>
            </w:pPr>
            <w:r>
              <w:t>CRC</w:t>
            </w:r>
          </w:p>
          <w:p w:rsidR="00ED286D" w:rsidRDefault="00ED286D" w:rsidP="00172C53">
            <w:pPr>
              <w:jc w:val="center"/>
            </w:pPr>
            <w:r>
              <w:t>2 Bytes</w:t>
            </w:r>
          </w:p>
        </w:tc>
        <w:tc>
          <w:tcPr>
            <w:tcW w:w="1708" w:type="dxa"/>
            <w:shd w:val="clear" w:color="auto" w:fill="E2EFD9" w:themeFill="accent6" w:themeFillTint="33"/>
          </w:tcPr>
          <w:p w:rsidR="00ED286D" w:rsidRDefault="00ED286D" w:rsidP="00172C53">
            <w:pPr>
              <w:jc w:val="center"/>
            </w:pPr>
            <w:r>
              <w:t>Postamble = 1s</w:t>
            </w:r>
          </w:p>
          <w:p w:rsidR="00ED286D" w:rsidRDefault="00ED286D" w:rsidP="00172C53">
            <w:pPr>
              <w:jc w:val="center"/>
            </w:pPr>
            <w:r>
              <w:t>K * 8 bits</w:t>
            </w:r>
          </w:p>
        </w:tc>
      </w:tr>
    </w:tbl>
    <w:p w:rsidR="00674013" w:rsidRDefault="00674013" w:rsidP="00674013"/>
    <w:p w:rsidR="00A95974" w:rsidRDefault="00A95974" w:rsidP="00A95974">
      <w:pPr>
        <w:pStyle w:val="Caption"/>
        <w:jc w:val="center"/>
      </w:pPr>
      <w:bookmarkStart w:id="420" w:name="_Ref413152458"/>
      <w:bookmarkStart w:id="421" w:name="_Ref413152462"/>
      <w:bookmarkStart w:id="422" w:name="_Toc465781628"/>
      <w:r>
        <w:t xml:space="preserve">Figure </w:t>
      </w:r>
      <w:fldSimple w:instr=" SEQ Figure \* ARABIC ">
        <w:r w:rsidR="00F713D9">
          <w:rPr>
            <w:noProof/>
          </w:rPr>
          <w:t>6</w:t>
        </w:r>
      </w:fldSimple>
      <w:bookmarkEnd w:id="420"/>
      <w:r>
        <w:t xml:space="preserve"> Packet Definition - Physical Layer Format</w:t>
      </w:r>
      <w:bookmarkEnd w:id="421"/>
      <w:bookmarkEnd w:id="422"/>
    </w:p>
    <w:p w:rsidR="00A95974" w:rsidRDefault="00A95974" w:rsidP="00A95974"/>
    <w:p w:rsidR="00172C53" w:rsidRDefault="00172C53" w:rsidP="00674013">
      <w:r w:rsidRPr="00172C53">
        <w:rPr>
          <w:u w:val="single"/>
        </w:rPr>
        <w:t>Where</w:t>
      </w:r>
      <w:r>
        <w:t>:</w:t>
      </w:r>
    </w:p>
    <w:p w:rsidR="00172C53" w:rsidRDefault="00172C53" w:rsidP="00674013"/>
    <w:p w:rsidR="00172C53" w:rsidRDefault="00172C53" w:rsidP="00674013">
      <w:r>
        <w:t>N = VHDL Generic (PREAMBLE_LENGTH)</w:t>
      </w:r>
    </w:p>
    <w:p w:rsidR="00172C53" w:rsidRDefault="00172C53" w:rsidP="00674013">
      <w:r>
        <w:t>M = 1 to 1024</w:t>
      </w:r>
    </w:p>
    <w:p w:rsidR="00172C53" w:rsidRDefault="00172C53" w:rsidP="00674013">
      <w:r>
        <w:t>K = VHDL Generic (POSTAMBLE_LENGTH)</w:t>
      </w:r>
    </w:p>
    <w:p w:rsidR="00A95974" w:rsidRDefault="00A95974" w:rsidP="00A95974"/>
    <w:p w:rsidR="00CF7FF6" w:rsidRPr="00CF7FF6" w:rsidRDefault="00CF7FF6" w:rsidP="00A95974">
      <w:pPr>
        <w:rPr>
          <w:b/>
          <w:color w:val="FF0000"/>
        </w:rPr>
      </w:pPr>
      <w:r w:rsidRPr="00CF7FF6">
        <w:rPr>
          <w:b/>
          <w:color w:val="FF0000"/>
        </w:rPr>
        <w:t xml:space="preserve">THE PACKET SIZE MUST BE A MINIMUM OF </w:t>
      </w:r>
      <w:r w:rsidR="007C1B58">
        <w:rPr>
          <w:b/>
          <w:color w:val="FF0000"/>
        </w:rPr>
        <w:t>8</w:t>
      </w:r>
      <w:r w:rsidR="009E6AED" w:rsidRPr="00CF7FF6">
        <w:rPr>
          <w:b/>
          <w:color w:val="FF0000"/>
        </w:rPr>
        <w:t xml:space="preserve"> </w:t>
      </w:r>
      <w:r w:rsidRPr="00CF7FF6">
        <w:rPr>
          <w:b/>
          <w:color w:val="FF0000"/>
        </w:rPr>
        <w:t>BYTES</w:t>
      </w:r>
      <w:r w:rsidR="007A6539">
        <w:rPr>
          <w:b/>
          <w:color w:val="FF0000"/>
        </w:rPr>
        <w:t xml:space="preserve"> (WHICH INCLUDES THE HEADER</w:t>
      </w:r>
      <w:r w:rsidR="00D2190E">
        <w:rPr>
          <w:b/>
          <w:color w:val="FF0000"/>
        </w:rPr>
        <w:t xml:space="preserve"> and LENGTH</w:t>
      </w:r>
      <w:r w:rsidR="007A6539">
        <w:rPr>
          <w:b/>
          <w:color w:val="FF0000"/>
        </w:rPr>
        <w:t xml:space="preserve"> BYTES</w:t>
      </w:r>
      <w:r w:rsidR="00D2190E">
        <w:rPr>
          <w:b/>
          <w:color w:val="FF0000"/>
        </w:rPr>
        <w:t xml:space="preserve"> of quantity 4</w:t>
      </w:r>
      <w:r w:rsidR="007A6539">
        <w:rPr>
          <w:b/>
          <w:color w:val="FF0000"/>
        </w:rPr>
        <w:t>)</w:t>
      </w:r>
      <w:r w:rsidRPr="00CF7FF6">
        <w:rPr>
          <w:b/>
          <w:color w:val="FF0000"/>
        </w:rPr>
        <w:t>.</w:t>
      </w:r>
      <w:r w:rsidR="009E6AED">
        <w:rPr>
          <w:b/>
          <w:color w:val="FF0000"/>
        </w:rPr>
        <w:t xml:space="preserve"> </w:t>
      </w:r>
      <w:r w:rsidR="009E6AED">
        <w:rPr>
          <w:rFonts w:asciiTheme="minorHAnsi" w:hAnsiTheme="minorHAnsi" w:cstheme="minorBidi"/>
          <w:color w:val="1F497D"/>
          <w:sz w:val="22"/>
          <w:szCs w:val="22"/>
        </w:rPr>
        <w:t xml:space="preserve"> </w:t>
      </w:r>
      <w:r w:rsidR="009E6AED" w:rsidRPr="00A22765">
        <w:t xml:space="preserve"> This includes the Consumer Address (2 bytes), TBD+Packet Length (2 bytes) and CRC (2 bytes) consequently, the data is a minimum of </w:t>
      </w:r>
      <w:r w:rsidR="007C1B58">
        <w:t>2</w:t>
      </w:r>
      <w:r w:rsidR="009E6AED" w:rsidRPr="00A22765">
        <w:t xml:space="preserve"> bytes.  </w:t>
      </w:r>
    </w:p>
    <w:p w:rsidR="00A95974" w:rsidRDefault="00A95974">
      <w:pPr>
        <w:pStyle w:val="TemplateOutline2"/>
        <w:numPr>
          <w:ilvl w:val="1"/>
          <w:numId w:val="1"/>
        </w:numPr>
      </w:pPr>
      <w:bookmarkStart w:id="423" w:name="_Ref416174266"/>
      <w:bookmarkStart w:id="424" w:name="_Toc465781811"/>
      <w:r>
        <w:t>Packet Definition – Header</w:t>
      </w:r>
      <w:bookmarkEnd w:id="423"/>
      <w:bookmarkEnd w:id="424"/>
    </w:p>
    <w:p w:rsidR="00A95974" w:rsidRDefault="00A95974" w:rsidP="00674013"/>
    <w:p w:rsidR="00A95974" w:rsidRDefault="00A95974" w:rsidP="00674013">
      <w:r>
        <w:t xml:space="preserve">Below is the header definition of the packet.  The header is embedded within the Data as shown in </w:t>
      </w:r>
      <w:r w:rsidR="00B71161">
        <w:fldChar w:fldCharType="begin"/>
      </w:r>
      <w:r w:rsidR="00B71161">
        <w:instrText xml:space="preserve"> REF _Ref413152458 \h </w:instrText>
      </w:r>
      <w:r w:rsidR="00B71161">
        <w:fldChar w:fldCharType="separate"/>
      </w:r>
      <w:r w:rsidR="00F713D9">
        <w:t xml:space="preserve">Figure </w:t>
      </w:r>
      <w:r w:rsidR="00F713D9">
        <w:rPr>
          <w:noProof/>
        </w:rPr>
        <w:t>6</w:t>
      </w:r>
      <w:r w:rsidR="00B71161">
        <w:fldChar w:fldCharType="end"/>
      </w:r>
      <w:r w:rsidR="00B71161">
        <w:t xml:space="preserve"> </w:t>
      </w:r>
      <w:r w:rsidR="00B71161">
        <w:fldChar w:fldCharType="begin"/>
      </w:r>
      <w:r w:rsidR="00B71161">
        <w:instrText xml:space="preserve"> REF _Ref413152462 \p \h </w:instrText>
      </w:r>
      <w:r w:rsidR="00B71161">
        <w:fldChar w:fldCharType="separate"/>
      </w:r>
      <w:r w:rsidR="00F713D9">
        <w:t>above</w:t>
      </w:r>
      <w:r w:rsidR="00B71161">
        <w:fldChar w:fldCharType="end"/>
      </w:r>
      <w:r w:rsidR="00B71161">
        <w:t>.</w:t>
      </w:r>
    </w:p>
    <w:p w:rsidR="00172C53" w:rsidRDefault="00172C53" w:rsidP="00674013"/>
    <w:tbl>
      <w:tblPr>
        <w:tblStyle w:val="TableGrid"/>
        <w:tblW w:w="10597" w:type="dxa"/>
        <w:jc w:val="center"/>
        <w:shd w:val="clear" w:color="auto" w:fill="E2EFD9" w:themeFill="accent6" w:themeFillTint="33"/>
        <w:tblLook w:val="04A0" w:firstRow="1" w:lastRow="0" w:firstColumn="1" w:lastColumn="0" w:noHBand="0" w:noVBand="1"/>
      </w:tblPr>
      <w:tblGrid>
        <w:gridCol w:w="1975"/>
        <w:gridCol w:w="1975"/>
        <w:gridCol w:w="1260"/>
        <w:gridCol w:w="1620"/>
        <w:gridCol w:w="2292"/>
        <w:gridCol w:w="1475"/>
      </w:tblGrid>
      <w:tr w:rsidR="00EC68F9" w:rsidTr="00E3089E">
        <w:trPr>
          <w:trHeight w:val="458"/>
          <w:jc w:val="center"/>
        </w:trPr>
        <w:tc>
          <w:tcPr>
            <w:tcW w:w="3950" w:type="dxa"/>
            <w:gridSpan w:val="2"/>
            <w:shd w:val="clear" w:color="auto" w:fill="E2EFD9" w:themeFill="accent6" w:themeFillTint="33"/>
            <w:vAlign w:val="center"/>
          </w:tcPr>
          <w:p w:rsidR="00EC68F9" w:rsidRPr="00A200D3" w:rsidDel="00A200D3" w:rsidRDefault="00EC68F9" w:rsidP="00EC68F9">
            <w:pPr>
              <w:tabs>
                <w:tab w:val="left" w:pos="1102"/>
              </w:tabs>
              <w:jc w:val="center"/>
              <w:rPr>
                <w:b/>
                <w:sz w:val="24"/>
              </w:rPr>
            </w:pPr>
            <w:r w:rsidRPr="00A405DD">
              <w:rPr>
                <w:b/>
                <w:sz w:val="24"/>
              </w:rPr>
              <w:t>2 Byte</w:t>
            </w:r>
            <w:r>
              <w:rPr>
                <w:b/>
                <w:sz w:val="24"/>
              </w:rPr>
              <w:t>s</w:t>
            </w:r>
          </w:p>
        </w:tc>
        <w:tc>
          <w:tcPr>
            <w:tcW w:w="2880" w:type="dxa"/>
            <w:gridSpan w:val="2"/>
            <w:shd w:val="clear" w:color="auto" w:fill="E2EFD9" w:themeFill="accent6" w:themeFillTint="33"/>
            <w:vAlign w:val="center"/>
          </w:tcPr>
          <w:p w:rsidR="00EC68F9" w:rsidRPr="00E3089E" w:rsidRDefault="00EC68F9" w:rsidP="00EC68F9">
            <w:pPr>
              <w:jc w:val="center"/>
              <w:rPr>
                <w:b/>
                <w:sz w:val="24"/>
              </w:rPr>
            </w:pPr>
            <w:r>
              <w:rPr>
                <w:b/>
                <w:sz w:val="24"/>
              </w:rPr>
              <w:t>2</w:t>
            </w:r>
            <w:r w:rsidRPr="00E3089E">
              <w:rPr>
                <w:b/>
                <w:sz w:val="24"/>
              </w:rPr>
              <w:t xml:space="preserve"> Byte</w:t>
            </w:r>
            <w:r>
              <w:rPr>
                <w:b/>
                <w:sz w:val="24"/>
              </w:rPr>
              <w:t>s</w:t>
            </w:r>
          </w:p>
        </w:tc>
        <w:tc>
          <w:tcPr>
            <w:tcW w:w="2292" w:type="dxa"/>
            <w:shd w:val="clear" w:color="auto" w:fill="E2EFD9" w:themeFill="accent6" w:themeFillTint="33"/>
            <w:vAlign w:val="center"/>
          </w:tcPr>
          <w:p w:rsidR="00EC68F9" w:rsidRPr="00E3089E" w:rsidRDefault="00EC68F9">
            <w:pPr>
              <w:jc w:val="center"/>
              <w:rPr>
                <w:b/>
                <w:sz w:val="24"/>
              </w:rPr>
            </w:pPr>
            <w:r w:rsidRPr="00E3089E" w:rsidDel="00A200D3">
              <w:rPr>
                <w:b/>
                <w:sz w:val="24"/>
              </w:rPr>
              <w:t xml:space="preserve"> </w:t>
            </w:r>
            <w:r w:rsidRPr="00E3089E">
              <w:rPr>
                <w:b/>
                <w:sz w:val="24"/>
              </w:rPr>
              <w:t>(M-6) Bytes</w:t>
            </w:r>
          </w:p>
        </w:tc>
        <w:tc>
          <w:tcPr>
            <w:tcW w:w="1475" w:type="dxa"/>
            <w:shd w:val="clear" w:color="auto" w:fill="E2EFD9" w:themeFill="accent6" w:themeFillTint="33"/>
            <w:vAlign w:val="center"/>
          </w:tcPr>
          <w:p w:rsidR="00EC68F9" w:rsidRPr="00E3089E" w:rsidRDefault="00EC68F9" w:rsidP="00EC68F9">
            <w:pPr>
              <w:jc w:val="center"/>
              <w:rPr>
                <w:b/>
                <w:sz w:val="24"/>
              </w:rPr>
            </w:pPr>
            <w:r w:rsidRPr="00E3089E">
              <w:rPr>
                <w:b/>
                <w:sz w:val="24"/>
              </w:rPr>
              <w:t>2 Bytes</w:t>
            </w:r>
          </w:p>
        </w:tc>
      </w:tr>
      <w:tr w:rsidR="00EC68F9" w:rsidTr="00E3089E">
        <w:trPr>
          <w:jc w:val="center"/>
        </w:trPr>
        <w:tc>
          <w:tcPr>
            <w:tcW w:w="1975" w:type="dxa"/>
            <w:shd w:val="clear" w:color="auto" w:fill="E2EFD9" w:themeFill="accent6" w:themeFillTint="33"/>
            <w:vAlign w:val="center"/>
          </w:tcPr>
          <w:p w:rsidR="00EC68F9" w:rsidRDefault="00EC68F9" w:rsidP="00EC68F9">
            <w:pPr>
              <w:jc w:val="center"/>
            </w:pPr>
            <w:r>
              <w:t>TBD</w:t>
            </w:r>
          </w:p>
          <w:p w:rsidR="00EC68F9" w:rsidRDefault="00E3089E" w:rsidP="00EC68F9">
            <w:pPr>
              <w:tabs>
                <w:tab w:val="left" w:pos="1102"/>
              </w:tabs>
              <w:jc w:val="center"/>
            </w:pPr>
            <w:r>
              <w:t>5</w:t>
            </w:r>
            <w:r w:rsidR="00EC68F9">
              <w:t>-Bits</w:t>
            </w:r>
          </w:p>
        </w:tc>
        <w:tc>
          <w:tcPr>
            <w:tcW w:w="1975" w:type="dxa"/>
            <w:shd w:val="clear" w:color="auto" w:fill="E2EFD9" w:themeFill="accent6" w:themeFillTint="33"/>
            <w:vAlign w:val="center"/>
          </w:tcPr>
          <w:p w:rsidR="00EC68F9" w:rsidRDefault="00EC68F9" w:rsidP="00EC68F9">
            <w:pPr>
              <w:tabs>
                <w:tab w:val="left" w:pos="1102"/>
              </w:tabs>
              <w:jc w:val="center"/>
            </w:pPr>
            <w:r>
              <w:t>Consumer Address 1</w:t>
            </w:r>
            <w:r w:rsidR="00E3089E">
              <w:t>1</w:t>
            </w:r>
            <w:r>
              <w:t>-Bits</w:t>
            </w:r>
          </w:p>
        </w:tc>
        <w:tc>
          <w:tcPr>
            <w:tcW w:w="1260" w:type="dxa"/>
            <w:shd w:val="clear" w:color="auto" w:fill="E2EFD9" w:themeFill="accent6" w:themeFillTint="33"/>
            <w:vAlign w:val="center"/>
          </w:tcPr>
          <w:p w:rsidR="00EC68F9" w:rsidRDefault="00EC68F9" w:rsidP="00EC68F9">
            <w:pPr>
              <w:jc w:val="center"/>
            </w:pPr>
            <w:r>
              <w:t>TBD</w:t>
            </w:r>
          </w:p>
          <w:p w:rsidR="00EC68F9" w:rsidRDefault="00EC68F9" w:rsidP="00EC68F9">
            <w:pPr>
              <w:jc w:val="center"/>
            </w:pPr>
            <w:r>
              <w:t>5-Bits</w:t>
            </w:r>
          </w:p>
        </w:tc>
        <w:tc>
          <w:tcPr>
            <w:tcW w:w="1620" w:type="dxa"/>
            <w:shd w:val="clear" w:color="auto" w:fill="E2EFD9" w:themeFill="accent6" w:themeFillTint="33"/>
            <w:vAlign w:val="center"/>
          </w:tcPr>
          <w:p w:rsidR="00EC68F9" w:rsidRDefault="00EC68F9" w:rsidP="00EC68F9">
            <w:pPr>
              <w:jc w:val="center"/>
            </w:pPr>
            <w:r>
              <w:t>Packet Length</w:t>
            </w:r>
          </w:p>
          <w:p w:rsidR="00EC68F9" w:rsidRDefault="00EC68F9" w:rsidP="00EC68F9">
            <w:pPr>
              <w:jc w:val="center"/>
            </w:pPr>
            <w:r>
              <w:t>11-Bits</w:t>
            </w:r>
          </w:p>
        </w:tc>
        <w:tc>
          <w:tcPr>
            <w:tcW w:w="2292" w:type="dxa"/>
            <w:shd w:val="clear" w:color="auto" w:fill="E2EFD9" w:themeFill="accent6" w:themeFillTint="33"/>
            <w:vAlign w:val="center"/>
          </w:tcPr>
          <w:p w:rsidR="00EC68F9" w:rsidRDefault="00EC68F9" w:rsidP="00EC68F9">
            <w:pPr>
              <w:jc w:val="center"/>
            </w:pPr>
          </w:p>
          <w:p w:rsidR="00EC68F9" w:rsidRDefault="00EC68F9" w:rsidP="00EC68F9">
            <w:pPr>
              <w:jc w:val="center"/>
            </w:pPr>
            <w:r>
              <w:t>Data</w:t>
            </w:r>
          </w:p>
          <w:p w:rsidR="00EC68F9" w:rsidRDefault="00EC68F9" w:rsidP="00EC68F9">
            <w:pPr>
              <w:jc w:val="center"/>
            </w:pPr>
          </w:p>
        </w:tc>
        <w:tc>
          <w:tcPr>
            <w:tcW w:w="1475" w:type="dxa"/>
            <w:shd w:val="clear" w:color="auto" w:fill="E2EFD9" w:themeFill="accent6" w:themeFillTint="33"/>
            <w:vAlign w:val="center"/>
          </w:tcPr>
          <w:p w:rsidR="00EC68F9" w:rsidRDefault="00EC68F9" w:rsidP="00EC68F9">
            <w:pPr>
              <w:jc w:val="center"/>
            </w:pPr>
          </w:p>
          <w:p w:rsidR="00EC68F9" w:rsidRDefault="00EC68F9" w:rsidP="00EC68F9">
            <w:pPr>
              <w:jc w:val="center"/>
            </w:pPr>
            <w:r>
              <w:t>CRC</w:t>
            </w:r>
          </w:p>
          <w:p w:rsidR="00EC68F9" w:rsidRDefault="00EC68F9" w:rsidP="00EC68F9">
            <w:pPr>
              <w:jc w:val="center"/>
            </w:pPr>
          </w:p>
        </w:tc>
      </w:tr>
    </w:tbl>
    <w:p w:rsidR="00B71161" w:rsidRDefault="00B71161" w:rsidP="00B71161"/>
    <w:p w:rsidR="00B71161" w:rsidRDefault="00B71161" w:rsidP="00B71161">
      <w:pPr>
        <w:pStyle w:val="Caption"/>
        <w:jc w:val="center"/>
      </w:pPr>
      <w:bookmarkStart w:id="425" w:name="_Ref448730040"/>
      <w:bookmarkStart w:id="426" w:name="_Toc465781629"/>
      <w:r>
        <w:t xml:space="preserve">Figure </w:t>
      </w:r>
      <w:fldSimple w:instr=" SEQ Figure \* ARABIC ">
        <w:r w:rsidR="00F713D9">
          <w:rPr>
            <w:noProof/>
          </w:rPr>
          <w:t>7</w:t>
        </w:r>
      </w:fldSimple>
      <w:bookmarkEnd w:id="425"/>
      <w:r>
        <w:t xml:space="preserve"> Packet Definition - Header Format</w:t>
      </w:r>
      <w:bookmarkEnd w:id="426"/>
    </w:p>
    <w:p w:rsidR="00EC68F9" w:rsidRDefault="00EC68F9"/>
    <w:p w:rsidR="00EC68F9" w:rsidRDefault="00EC68F9"/>
    <w:p w:rsidR="00172C53" w:rsidRPr="00EC68F9" w:rsidRDefault="00172C53"/>
    <w:p w:rsidR="00172C53" w:rsidRPr="00674013" w:rsidRDefault="00172C53" w:rsidP="00674013"/>
    <w:p w:rsidR="00EC68F9" w:rsidRDefault="00EC68F9">
      <w:pPr>
        <w:jc w:val="left"/>
        <w:rPr>
          <w:b/>
          <w:bCs/>
          <w:szCs w:val="20"/>
          <w:lang w:val="en"/>
        </w:rPr>
      </w:pPr>
      <w:bookmarkStart w:id="427" w:name="_Ref407607016"/>
      <w:r>
        <w:rPr>
          <w:lang w:val="en"/>
        </w:rPr>
        <w:br w:type="page"/>
      </w:r>
    </w:p>
    <w:p w:rsidR="00980A5A" w:rsidRPr="00B81DB3" w:rsidRDefault="00EC7EF3" w:rsidP="00E051C0">
      <w:pPr>
        <w:pStyle w:val="TemplateOutline1"/>
        <w:rPr>
          <w:lang w:val="en"/>
        </w:rPr>
      </w:pPr>
      <w:bookmarkStart w:id="428" w:name="_Toc465781812"/>
      <w:r>
        <w:rPr>
          <w:lang w:val="en"/>
        </w:rPr>
        <w:t>FPGA</w:t>
      </w:r>
      <w:r w:rsidR="00980A5A" w:rsidRPr="00B81DB3">
        <w:rPr>
          <w:lang w:val="en"/>
        </w:rPr>
        <w:t xml:space="preserve"> Software</w:t>
      </w:r>
      <w:bookmarkEnd w:id="427"/>
      <w:r>
        <w:rPr>
          <w:lang w:val="en"/>
        </w:rPr>
        <w:t xml:space="preserve"> Interface</w:t>
      </w:r>
      <w:bookmarkEnd w:id="428"/>
    </w:p>
    <w:p w:rsidR="00C81AF6" w:rsidRDefault="00C81AF6" w:rsidP="00827F3B">
      <w:r>
        <w:t xml:space="preserve">This section describes the </w:t>
      </w:r>
      <w:r w:rsidR="00EC7EF3">
        <w:t xml:space="preserve">FPGA </w:t>
      </w:r>
      <w:r>
        <w:t xml:space="preserve">software </w:t>
      </w:r>
      <w:r w:rsidR="00EC7EF3">
        <w:t>interface</w:t>
      </w:r>
      <w:r>
        <w:t xml:space="preserve"> for the Powered </w:t>
      </w:r>
      <w:r w:rsidR="00DE53EF">
        <w:t>IRail</w:t>
      </w:r>
      <w:r>
        <w:t xml:space="preserve"> </w:t>
      </w:r>
      <w:r w:rsidR="00EC7EF3">
        <w:t>Comms Module</w:t>
      </w:r>
      <w:r>
        <w:t>.  Incl</w:t>
      </w:r>
      <w:r w:rsidR="004743E4">
        <w:t>uded are the Memory Map and Register Definitions</w:t>
      </w:r>
      <w:r>
        <w:t>.</w:t>
      </w:r>
    </w:p>
    <w:p w:rsidR="00C81AF6" w:rsidRDefault="00C81AF6" w:rsidP="00C81AF6">
      <w:pPr>
        <w:rPr>
          <w:lang w:val="en"/>
        </w:rPr>
      </w:pPr>
    </w:p>
    <w:p w:rsidR="00C81AF6" w:rsidRPr="00C81AF6" w:rsidRDefault="00C81AF6">
      <w:pPr>
        <w:pStyle w:val="TemplateOutline2"/>
        <w:rPr>
          <w:lang w:val="en"/>
        </w:rPr>
      </w:pPr>
      <w:bookmarkStart w:id="429" w:name="_Ref415575358"/>
      <w:bookmarkStart w:id="430" w:name="_Ref415575366"/>
      <w:bookmarkStart w:id="431" w:name="_Toc465781813"/>
      <w:r>
        <w:t>Memory Map</w:t>
      </w:r>
      <w:bookmarkEnd w:id="429"/>
      <w:bookmarkEnd w:id="430"/>
      <w:bookmarkEnd w:id="431"/>
    </w:p>
    <w:p w:rsidR="00C81AF6" w:rsidRPr="00D278C3" w:rsidRDefault="00C81AF6" w:rsidP="00C81AF6">
      <w:r w:rsidRPr="00D278C3">
        <w:t xml:space="preserve">This section provides the Memory Map for the </w:t>
      </w:r>
      <w:r w:rsidR="00EC7EF3">
        <w:t>FPGA</w:t>
      </w:r>
      <w:r w:rsidRPr="00D278C3">
        <w:t xml:space="preserve">.  There registers </w:t>
      </w:r>
      <w:r w:rsidR="0053530A">
        <w:t xml:space="preserve">are </w:t>
      </w:r>
      <w:r w:rsidRPr="00D278C3">
        <w:t>as follows;</w:t>
      </w:r>
    </w:p>
    <w:p w:rsidR="00C81AF6" w:rsidRPr="00D278C3" w:rsidRDefault="00C81AF6" w:rsidP="00C81AF6"/>
    <w:p w:rsidR="00C81AF6" w:rsidRPr="00D278C3" w:rsidRDefault="00C81AF6" w:rsidP="00C81AF6"/>
    <w:bookmarkStart w:id="432" w:name="_MON_1469340590"/>
    <w:bookmarkEnd w:id="432"/>
    <w:p w:rsidR="00C81AF6" w:rsidRDefault="00EA01FA" w:rsidP="00C81AF6">
      <w:pPr>
        <w:jc w:val="center"/>
      </w:pPr>
      <w:r>
        <w:object w:dxaOrig="8430" w:dyaOrig="7853">
          <v:shape id="_x0000_i1029" type="#_x0000_t75" style="width:421.35pt;height:394.45pt" o:ole="">
            <v:imagedata r:id="rId17" o:title=""/>
          </v:shape>
          <o:OLEObject Type="Embed" ProgID="Excel.Sheet.12" ShapeID="_x0000_i1029" DrawAspect="Content" ObjectID="_1560573201" r:id="rId18"/>
        </w:object>
      </w:r>
    </w:p>
    <w:p w:rsidR="00C81AF6" w:rsidRDefault="00C81AF6" w:rsidP="00C81AF6">
      <w:pPr>
        <w:jc w:val="center"/>
      </w:pPr>
    </w:p>
    <w:p w:rsidR="001539FF" w:rsidRPr="005C7464" w:rsidRDefault="00C81AF6" w:rsidP="005C7464">
      <w:pPr>
        <w:pStyle w:val="Caption"/>
        <w:jc w:val="center"/>
      </w:pPr>
      <w:bookmarkStart w:id="433" w:name="_Toc465781630"/>
      <w:r>
        <w:t xml:space="preserve">Table </w:t>
      </w:r>
      <w:fldSimple w:instr=" SEQ Table \* ARABIC ">
        <w:r w:rsidR="00F713D9">
          <w:rPr>
            <w:noProof/>
          </w:rPr>
          <w:t>1</w:t>
        </w:r>
      </w:fldSimple>
      <w:r>
        <w:t xml:space="preserve"> </w:t>
      </w:r>
      <w:r w:rsidR="00EC7EF3">
        <w:t>FPGA</w:t>
      </w:r>
      <w:r>
        <w:t xml:space="preserve"> Memory Map</w:t>
      </w:r>
      <w:bookmarkEnd w:id="433"/>
    </w:p>
    <w:p w:rsidR="005C7464" w:rsidRDefault="005C7464">
      <w:pPr>
        <w:rPr>
          <w:lang w:val="en"/>
        </w:rPr>
      </w:pPr>
      <w:r>
        <w:rPr>
          <w:lang w:val="en"/>
        </w:rPr>
        <w:br w:type="page"/>
      </w:r>
    </w:p>
    <w:p w:rsidR="005F4048" w:rsidRDefault="005F4048" w:rsidP="005F4048">
      <w:pPr>
        <w:rPr>
          <w:lang w:val="en"/>
        </w:rPr>
      </w:pPr>
    </w:p>
    <w:p w:rsidR="00A95974" w:rsidRPr="004F0CC8" w:rsidRDefault="00A95974">
      <w:pPr>
        <w:pStyle w:val="TemplateOutline2"/>
      </w:pPr>
      <w:bookmarkStart w:id="434" w:name="_Toc410553404"/>
      <w:bookmarkStart w:id="435" w:name="_Toc465781814"/>
      <w:r w:rsidRPr="004F0CC8">
        <w:t>Initialization</w:t>
      </w:r>
      <w:bookmarkEnd w:id="434"/>
      <w:bookmarkEnd w:id="435"/>
    </w:p>
    <w:p w:rsidR="00A95974" w:rsidRPr="00D2190E" w:rsidRDefault="00A95974" w:rsidP="00A95974">
      <w:pPr>
        <w:rPr>
          <w:rFonts w:cs="Arial"/>
          <w:sz w:val="22"/>
        </w:rPr>
      </w:pPr>
      <w:r w:rsidRPr="00D2190E">
        <w:rPr>
          <w:rFonts w:cs="Arial"/>
          <w:sz w:val="22"/>
        </w:rPr>
        <w:t xml:space="preserve">When initially powered on the </w:t>
      </w:r>
      <w:r w:rsidR="00DE53EF" w:rsidRPr="00D2190E">
        <w:rPr>
          <w:rFonts w:cs="Arial"/>
          <w:sz w:val="22"/>
        </w:rPr>
        <w:t>iRail</w:t>
      </w:r>
      <w:r w:rsidRPr="00D2190E">
        <w:rPr>
          <w:rFonts w:cs="Arial"/>
          <w:sz w:val="22"/>
        </w:rPr>
        <w:t xml:space="preserve">, a CPLD will be immediately ready for operation. Signals allowing communication on the </w:t>
      </w:r>
      <w:r w:rsidR="00DE53EF" w:rsidRPr="00D2190E">
        <w:rPr>
          <w:rFonts w:cs="Arial"/>
          <w:sz w:val="22"/>
        </w:rPr>
        <w:t>iRail</w:t>
      </w:r>
      <w:r w:rsidRPr="00D2190E">
        <w:rPr>
          <w:rFonts w:cs="Arial"/>
          <w:sz w:val="22"/>
        </w:rPr>
        <w:t xml:space="preserve"> must be initially disabled until the processor completes its boot cycle and indicates it is ready to operate.</w:t>
      </w:r>
    </w:p>
    <w:p w:rsidR="00A95974" w:rsidRPr="00D2190E" w:rsidRDefault="00A95974" w:rsidP="00A95974">
      <w:pPr>
        <w:rPr>
          <w:rFonts w:cs="Arial"/>
          <w:sz w:val="22"/>
        </w:rPr>
      </w:pPr>
    </w:p>
    <w:p w:rsidR="00A95974" w:rsidRPr="00D2190E" w:rsidRDefault="00A95974" w:rsidP="00A95974">
      <w:pPr>
        <w:rPr>
          <w:rFonts w:cs="Arial"/>
          <w:sz w:val="22"/>
        </w:rPr>
      </w:pPr>
      <w:r w:rsidRPr="00D2190E">
        <w:rPr>
          <w:rFonts w:cs="Arial"/>
          <w:sz w:val="22"/>
        </w:rPr>
        <w:t>For the FPGA, when initially powered it must be programmed either from an attached Flash device. In either case, all active signals must be disabled before the device is fully programmed and the processor is ready to operate</w:t>
      </w:r>
    </w:p>
    <w:p w:rsidR="005C54D7" w:rsidRPr="00CD2682" w:rsidRDefault="005C54D7" w:rsidP="005C54D7"/>
    <w:p w:rsidR="005C54D7" w:rsidRPr="002C5D32" w:rsidRDefault="005C54D7">
      <w:pPr>
        <w:pStyle w:val="TemplateOutline2"/>
        <w:rPr>
          <w:lang w:val="en"/>
        </w:rPr>
      </w:pPr>
      <w:bookmarkStart w:id="436" w:name="_Toc465781815"/>
      <w:r>
        <w:t>Interrupts</w:t>
      </w:r>
      <w:bookmarkEnd w:id="436"/>
    </w:p>
    <w:p w:rsidR="005C54D7" w:rsidRDefault="005C54D7" w:rsidP="00A95974">
      <w:r>
        <w:t xml:space="preserve">The Interrupt into the MSS </w:t>
      </w:r>
      <w:r w:rsidR="006E3358">
        <w:t>is level sensitive, active high</w:t>
      </w:r>
      <w:r>
        <w:t xml:space="preserve">.  </w:t>
      </w:r>
      <w:r w:rsidR="00EA01FA">
        <w:t>The interrupts are combined into a single interrupt and presented to the MSS core via MSS Interrupt 0</w:t>
      </w:r>
      <w:r w:rsidR="00E654D5">
        <w:t xml:space="preserve"> (</w:t>
      </w:r>
      <w:r w:rsidR="00E654D5" w:rsidRPr="004C511D">
        <w:t>FabricIrq0_IRQn</w:t>
      </w:r>
      <w:r w:rsidR="00E654D5">
        <w:t>)</w:t>
      </w:r>
      <w:r w:rsidR="00EA01FA">
        <w:t xml:space="preserve">.  </w:t>
      </w:r>
      <w:r>
        <w:t>The sources of interrupts are the following:</w:t>
      </w:r>
    </w:p>
    <w:p w:rsidR="005C54D7" w:rsidRDefault="005C54D7" w:rsidP="00A95974"/>
    <w:p w:rsidR="005C54D7" w:rsidRDefault="005C54D7" w:rsidP="004140AE">
      <w:pPr>
        <w:pStyle w:val="ListParagraph"/>
        <w:numPr>
          <w:ilvl w:val="0"/>
          <w:numId w:val="13"/>
        </w:numPr>
      </w:pPr>
      <w:r>
        <w:t>Transmit FIFO OverFlow</w:t>
      </w:r>
    </w:p>
    <w:p w:rsidR="005C54D7" w:rsidRDefault="005C54D7" w:rsidP="004140AE">
      <w:pPr>
        <w:pStyle w:val="ListParagraph"/>
        <w:numPr>
          <w:ilvl w:val="0"/>
          <w:numId w:val="13"/>
        </w:numPr>
      </w:pPr>
      <w:r>
        <w:t>Transmit FIFO Underrun</w:t>
      </w:r>
    </w:p>
    <w:p w:rsidR="005C54D7" w:rsidRDefault="005C54D7" w:rsidP="004140AE">
      <w:pPr>
        <w:pStyle w:val="ListParagraph"/>
        <w:numPr>
          <w:ilvl w:val="0"/>
          <w:numId w:val="13"/>
        </w:numPr>
      </w:pPr>
      <w:r>
        <w:t>Receive FIFO OverFlow</w:t>
      </w:r>
    </w:p>
    <w:p w:rsidR="005C54D7" w:rsidRDefault="005C54D7" w:rsidP="004140AE">
      <w:pPr>
        <w:pStyle w:val="ListParagraph"/>
        <w:numPr>
          <w:ilvl w:val="0"/>
          <w:numId w:val="13"/>
        </w:numPr>
      </w:pPr>
      <w:r>
        <w:t>Receive FIFO Underrun</w:t>
      </w:r>
    </w:p>
    <w:p w:rsidR="005E0B88" w:rsidRDefault="005E0B88" w:rsidP="004140AE">
      <w:pPr>
        <w:pStyle w:val="ListParagraph"/>
        <w:numPr>
          <w:ilvl w:val="0"/>
          <w:numId w:val="13"/>
        </w:numPr>
      </w:pPr>
      <w:r>
        <w:t>Transmit Complete</w:t>
      </w:r>
    </w:p>
    <w:p w:rsidR="005E0B88" w:rsidRDefault="005E0B88" w:rsidP="004140AE">
      <w:pPr>
        <w:pStyle w:val="ListParagraph"/>
        <w:numPr>
          <w:ilvl w:val="0"/>
          <w:numId w:val="13"/>
        </w:numPr>
      </w:pPr>
      <w:r>
        <w:t>Receiver Packet Available</w:t>
      </w:r>
    </w:p>
    <w:p w:rsidR="00D225B5" w:rsidRDefault="00D225B5" w:rsidP="00D225B5">
      <w:pPr>
        <w:pStyle w:val="ListParagraph"/>
        <w:numPr>
          <w:ilvl w:val="0"/>
          <w:numId w:val="13"/>
        </w:numPr>
      </w:pPr>
      <w:r>
        <w:t>Receiver CRC Error</w:t>
      </w:r>
    </w:p>
    <w:p w:rsidR="005E0B88" w:rsidRDefault="00FC7E6C" w:rsidP="004140AE">
      <w:pPr>
        <w:pStyle w:val="ListParagraph"/>
        <w:numPr>
          <w:ilvl w:val="0"/>
          <w:numId w:val="13"/>
        </w:numPr>
      </w:pPr>
      <w:r>
        <w:t>Collision Detected</w:t>
      </w:r>
    </w:p>
    <w:p w:rsidR="00F869B0" w:rsidRDefault="00F869B0">
      <w:r>
        <w:br w:type="page"/>
      </w:r>
    </w:p>
    <w:p w:rsidR="0041571F" w:rsidRPr="00CD2682" w:rsidRDefault="0041571F" w:rsidP="00A95974"/>
    <w:p w:rsidR="00C81AF6" w:rsidRPr="005C7464" w:rsidRDefault="005F4048">
      <w:pPr>
        <w:pStyle w:val="TemplateOutline2"/>
        <w:rPr>
          <w:lang w:val="en"/>
        </w:rPr>
      </w:pPr>
      <w:bookmarkStart w:id="437" w:name="_Toc465781816"/>
      <w:r>
        <w:t>Register Definitions</w:t>
      </w:r>
      <w:bookmarkEnd w:id="437"/>
    </w:p>
    <w:p w:rsidR="005C7464" w:rsidRDefault="005C7464" w:rsidP="005C7464">
      <w:pPr>
        <w:rPr>
          <w:lang w:val="en"/>
        </w:rPr>
      </w:pPr>
      <w:r>
        <w:rPr>
          <w:lang w:val="en"/>
        </w:rPr>
        <w:t>Below are the Register Definition’s for the Comms Module FPGA</w:t>
      </w:r>
      <w:r w:rsidR="005E0B88">
        <w:rPr>
          <w:lang w:val="en"/>
        </w:rPr>
        <w:t xml:space="preserve">.  </w:t>
      </w:r>
      <w:r>
        <w:rPr>
          <w:lang w:val="en"/>
        </w:rPr>
        <w:t>Each are describes below.</w:t>
      </w:r>
    </w:p>
    <w:p w:rsidR="005C7464" w:rsidRPr="005C7464" w:rsidRDefault="005C7464" w:rsidP="005C7464">
      <w:pPr>
        <w:rPr>
          <w:lang w:val="en"/>
        </w:rPr>
      </w:pPr>
    </w:p>
    <w:p w:rsidR="005C7464" w:rsidRPr="00C91881" w:rsidRDefault="005C7464">
      <w:pPr>
        <w:pStyle w:val="TemplateOutline3"/>
        <w:rPr>
          <w:lang w:val="en"/>
        </w:rPr>
      </w:pPr>
      <w:bookmarkStart w:id="438" w:name="_Ref411959914"/>
      <w:bookmarkStart w:id="439" w:name="_Ref411959926"/>
      <w:bookmarkStart w:id="440" w:name="_Ref414552103"/>
      <w:bookmarkStart w:id="441" w:name="_Ref414552128"/>
      <w:bookmarkStart w:id="442" w:name="_Toc465781817"/>
      <w:r>
        <w:t>Control Register</w:t>
      </w:r>
      <w:bookmarkEnd w:id="438"/>
      <w:bookmarkEnd w:id="439"/>
      <w:bookmarkEnd w:id="440"/>
      <w:bookmarkEnd w:id="441"/>
      <w:bookmarkEnd w:id="442"/>
    </w:p>
    <w:p w:rsidR="005F4048" w:rsidRPr="004164D8" w:rsidRDefault="005F4048" w:rsidP="005F4048">
      <w:r>
        <w:t>The FPGA control register is used t</w:t>
      </w:r>
      <w:r w:rsidR="00D429E7">
        <w:t>o manage board level functions.</w:t>
      </w:r>
    </w:p>
    <w:p w:rsidR="005F4048" w:rsidRDefault="005F4048" w:rsidP="005F4048"/>
    <w:p w:rsidR="005F4048" w:rsidRPr="004164D8" w:rsidRDefault="005F4048" w:rsidP="005F4048">
      <w:r w:rsidRPr="004164D8">
        <w:t>Address:</w:t>
      </w:r>
      <w:r>
        <w:tab/>
        <w:t>0x</w:t>
      </w:r>
      <w:r w:rsidR="00CE021A">
        <w:t>10</w:t>
      </w:r>
    </w:p>
    <w:p w:rsidR="005F4048" w:rsidRPr="004164D8" w:rsidRDefault="005F4048" w:rsidP="005F4048">
      <w:r w:rsidRPr="004164D8">
        <w:t>Access:</w:t>
      </w:r>
      <w:r w:rsidRPr="004164D8">
        <w:tab/>
      </w:r>
      <w:r>
        <w:tab/>
      </w:r>
      <w:r w:rsidRPr="004164D8">
        <w:t>Read/Write</w:t>
      </w:r>
    </w:p>
    <w:p w:rsidR="005F4048" w:rsidRPr="004164D8" w:rsidRDefault="005F4048" w:rsidP="005F4048">
      <w:r w:rsidRPr="004164D8">
        <w:t>Reset Value:</w:t>
      </w:r>
      <w:r w:rsidRPr="004164D8">
        <w:tab/>
        <w:t>0x00</w:t>
      </w:r>
      <w:r w:rsidR="00CE021A">
        <w:t>000000</w:t>
      </w:r>
    </w:p>
    <w:p w:rsidR="005F4048" w:rsidRPr="004164D8" w:rsidRDefault="005F4048" w:rsidP="005F4048">
      <w:r w:rsidRPr="004164D8">
        <w:t>Contents:</w:t>
      </w:r>
    </w:p>
    <w:p w:rsidR="005F4048" w:rsidRDefault="005F4048" w:rsidP="005F4048"/>
    <w:tbl>
      <w:tblPr>
        <w:tblStyle w:val="TableGrid"/>
        <w:tblW w:w="9162" w:type="dxa"/>
        <w:jc w:val="center"/>
        <w:tblLook w:val="04A0" w:firstRow="1" w:lastRow="0" w:firstColumn="1" w:lastColumn="0" w:noHBand="0" w:noVBand="1"/>
      </w:tblPr>
      <w:tblGrid>
        <w:gridCol w:w="692"/>
        <w:gridCol w:w="3017"/>
        <w:gridCol w:w="5453"/>
      </w:tblGrid>
      <w:tr w:rsidR="00D429E7" w:rsidTr="00CA44BA">
        <w:trPr>
          <w:jc w:val="center"/>
        </w:trPr>
        <w:tc>
          <w:tcPr>
            <w:tcW w:w="692" w:type="dxa"/>
            <w:shd w:val="clear" w:color="auto" w:fill="D5DCE4" w:themeFill="text2" w:themeFillTint="33"/>
          </w:tcPr>
          <w:p w:rsidR="00D429E7" w:rsidRPr="002A01ED" w:rsidRDefault="00D429E7" w:rsidP="00605087">
            <w:pPr>
              <w:jc w:val="center"/>
              <w:rPr>
                <w:b/>
                <w:i/>
                <w:sz w:val="24"/>
              </w:rPr>
            </w:pPr>
            <w:r w:rsidRPr="002A01ED">
              <w:rPr>
                <w:b/>
                <w:i/>
                <w:sz w:val="24"/>
              </w:rPr>
              <w:t>Bit</w:t>
            </w:r>
          </w:p>
        </w:tc>
        <w:tc>
          <w:tcPr>
            <w:tcW w:w="3017" w:type="dxa"/>
            <w:shd w:val="clear" w:color="auto" w:fill="D5DCE4" w:themeFill="text2" w:themeFillTint="33"/>
          </w:tcPr>
          <w:p w:rsidR="00D429E7" w:rsidRPr="002A01ED" w:rsidRDefault="00D429E7" w:rsidP="00605087">
            <w:pPr>
              <w:rPr>
                <w:b/>
                <w:sz w:val="24"/>
              </w:rPr>
            </w:pPr>
            <w:r w:rsidRPr="002A01ED">
              <w:rPr>
                <w:b/>
                <w:i/>
                <w:sz w:val="24"/>
              </w:rPr>
              <w:t>Name</w:t>
            </w:r>
          </w:p>
        </w:tc>
        <w:tc>
          <w:tcPr>
            <w:tcW w:w="5453" w:type="dxa"/>
            <w:shd w:val="clear" w:color="auto" w:fill="D5DCE4" w:themeFill="text2" w:themeFillTint="33"/>
          </w:tcPr>
          <w:p w:rsidR="00D429E7" w:rsidRPr="002A01ED" w:rsidRDefault="00D429E7" w:rsidP="00605087">
            <w:pPr>
              <w:rPr>
                <w:b/>
                <w:sz w:val="24"/>
              </w:rPr>
            </w:pPr>
            <w:r w:rsidRPr="002A01ED">
              <w:rPr>
                <w:b/>
                <w:sz w:val="24"/>
              </w:rPr>
              <w:t>Description</w:t>
            </w:r>
          </w:p>
        </w:tc>
      </w:tr>
      <w:tr w:rsidR="00CA56A7" w:rsidTr="00CA44BA">
        <w:trPr>
          <w:jc w:val="center"/>
        </w:trPr>
        <w:tc>
          <w:tcPr>
            <w:tcW w:w="692" w:type="dxa"/>
            <w:vAlign w:val="center"/>
          </w:tcPr>
          <w:p w:rsidR="00CA56A7" w:rsidRDefault="00CA56A7" w:rsidP="00605087">
            <w:pPr>
              <w:jc w:val="center"/>
            </w:pPr>
            <w:r>
              <w:t>31-8</w:t>
            </w:r>
          </w:p>
        </w:tc>
        <w:tc>
          <w:tcPr>
            <w:tcW w:w="3017" w:type="dxa"/>
            <w:vAlign w:val="center"/>
          </w:tcPr>
          <w:p w:rsidR="00CA56A7" w:rsidRPr="00D429E7" w:rsidRDefault="00CA56A7" w:rsidP="00605087">
            <w:r>
              <w:t>UNUSED</w:t>
            </w:r>
          </w:p>
        </w:tc>
        <w:tc>
          <w:tcPr>
            <w:tcW w:w="5453" w:type="dxa"/>
            <w:vAlign w:val="center"/>
          </w:tcPr>
          <w:p w:rsidR="00CA56A7" w:rsidRDefault="00CA56A7" w:rsidP="00605087"/>
        </w:tc>
      </w:tr>
      <w:tr w:rsidR="00D429E7" w:rsidTr="00CA44BA">
        <w:trPr>
          <w:jc w:val="center"/>
        </w:trPr>
        <w:tc>
          <w:tcPr>
            <w:tcW w:w="692" w:type="dxa"/>
            <w:vAlign w:val="center"/>
          </w:tcPr>
          <w:p w:rsidR="00D429E7" w:rsidRDefault="00D429E7" w:rsidP="00605087">
            <w:pPr>
              <w:jc w:val="center"/>
            </w:pPr>
            <w:r>
              <w:t>7</w:t>
            </w:r>
          </w:p>
        </w:tc>
        <w:tc>
          <w:tcPr>
            <w:tcW w:w="3017" w:type="dxa"/>
            <w:vAlign w:val="center"/>
          </w:tcPr>
          <w:p w:rsidR="00D429E7" w:rsidRPr="00D429E7" w:rsidRDefault="00D429E7" w:rsidP="00605087">
            <w:r w:rsidRPr="00D429E7">
              <w:t>TX FIFO RST</w:t>
            </w:r>
          </w:p>
        </w:tc>
        <w:tc>
          <w:tcPr>
            <w:tcW w:w="5453" w:type="dxa"/>
            <w:vAlign w:val="center"/>
          </w:tcPr>
          <w:p w:rsidR="00D429E7" w:rsidRDefault="00D429E7" w:rsidP="00605087">
            <w:r>
              <w:t xml:space="preserve">Transmit FIFO Reset.  </w:t>
            </w:r>
            <w:r w:rsidRPr="004164D8">
              <w:t xml:space="preserve">Setting this bit to ‘1’ resets the </w:t>
            </w:r>
            <w:r>
              <w:t>Transmit FIFO.  Must cleared to ‘0’ to take the Transmit FIFO out of reset.</w:t>
            </w:r>
          </w:p>
        </w:tc>
      </w:tr>
      <w:tr w:rsidR="00D429E7" w:rsidTr="00CA44BA">
        <w:trPr>
          <w:jc w:val="center"/>
        </w:trPr>
        <w:tc>
          <w:tcPr>
            <w:tcW w:w="692" w:type="dxa"/>
            <w:vAlign w:val="center"/>
          </w:tcPr>
          <w:p w:rsidR="00D429E7" w:rsidRDefault="00D429E7" w:rsidP="00605087">
            <w:pPr>
              <w:jc w:val="center"/>
            </w:pPr>
            <w:r>
              <w:t>6</w:t>
            </w:r>
          </w:p>
        </w:tc>
        <w:tc>
          <w:tcPr>
            <w:tcW w:w="3017" w:type="dxa"/>
            <w:vAlign w:val="center"/>
          </w:tcPr>
          <w:p w:rsidR="00D429E7" w:rsidRPr="00D429E7" w:rsidRDefault="00D429E7">
            <w:r w:rsidRPr="00D429E7">
              <w:t>RX</w:t>
            </w:r>
            <w:r w:rsidR="00E27F21">
              <w:t>_</w:t>
            </w:r>
            <w:r w:rsidRPr="00D429E7">
              <w:t>RST</w:t>
            </w:r>
          </w:p>
        </w:tc>
        <w:tc>
          <w:tcPr>
            <w:tcW w:w="5453" w:type="dxa"/>
            <w:vAlign w:val="center"/>
          </w:tcPr>
          <w:p w:rsidR="00D429E7" w:rsidRDefault="00D429E7">
            <w:r>
              <w:t xml:space="preserve">Receive Reset.  </w:t>
            </w:r>
            <w:r w:rsidRPr="004164D8">
              <w:t xml:space="preserve">Setting this bit to ‘1’ resets the </w:t>
            </w:r>
            <w:r>
              <w:t xml:space="preserve">Receive </w:t>
            </w:r>
            <w:r w:rsidR="00E27F21">
              <w:t>Interface</w:t>
            </w:r>
            <w:r>
              <w:t xml:space="preserve">.  Must cleared to ‘0’ to take the Receive </w:t>
            </w:r>
            <w:r w:rsidR="00E27F21">
              <w:t xml:space="preserve">Interface </w:t>
            </w:r>
            <w:r>
              <w:t>out of reset.</w:t>
            </w:r>
          </w:p>
        </w:tc>
      </w:tr>
      <w:tr w:rsidR="00D429E7" w:rsidTr="00CA44BA">
        <w:trPr>
          <w:jc w:val="center"/>
        </w:trPr>
        <w:tc>
          <w:tcPr>
            <w:tcW w:w="692" w:type="dxa"/>
            <w:vAlign w:val="center"/>
          </w:tcPr>
          <w:p w:rsidR="00D429E7" w:rsidRDefault="00D429E7" w:rsidP="00D429E7">
            <w:pPr>
              <w:jc w:val="center"/>
            </w:pPr>
            <w:r>
              <w:t>5</w:t>
            </w:r>
          </w:p>
        </w:tc>
        <w:tc>
          <w:tcPr>
            <w:tcW w:w="3017" w:type="dxa"/>
            <w:vAlign w:val="center"/>
          </w:tcPr>
          <w:p w:rsidR="00D429E7" w:rsidRDefault="0037035C" w:rsidP="00D429E7">
            <w:r>
              <w:t>TX_FIFO_XMT</w:t>
            </w:r>
          </w:p>
        </w:tc>
        <w:tc>
          <w:tcPr>
            <w:tcW w:w="5453" w:type="dxa"/>
            <w:vAlign w:val="center"/>
          </w:tcPr>
          <w:p w:rsidR="00D429E7" w:rsidRDefault="0037035C" w:rsidP="00B10BED">
            <w:r>
              <w:t xml:space="preserve">Transmit FIFO Transmit.  </w:t>
            </w:r>
            <w:r w:rsidRPr="004164D8">
              <w:t xml:space="preserve">Setting this bit to ‘1’ </w:t>
            </w:r>
            <w:r>
              <w:t>starts</w:t>
            </w:r>
            <w:r w:rsidRPr="004164D8">
              <w:t xml:space="preserve"> the </w:t>
            </w:r>
            <w:r>
              <w:t xml:space="preserve">Transmit FIFO transmitting.  This bit </w:t>
            </w:r>
            <w:r w:rsidR="00B10BED">
              <w:t>will clear when the entire packet is sent.</w:t>
            </w:r>
          </w:p>
        </w:tc>
      </w:tr>
      <w:tr w:rsidR="00D429E7" w:rsidTr="00CA44BA">
        <w:trPr>
          <w:jc w:val="center"/>
        </w:trPr>
        <w:tc>
          <w:tcPr>
            <w:tcW w:w="692" w:type="dxa"/>
            <w:vAlign w:val="center"/>
          </w:tcPr>
          <w:p w:rsidR="00D429E7" w:rsidRDefault="00D429E7" w:rsidP="00D429E7">
            <w:pPr>
              <w:jc w:val="center"/>
            </w:pPr>
            <w:r>
              <w:t>4</w:t>
            </w:r>
          </w:p>
        </w:tc>
        <w:tc>
          <w:tcPr>
            <w:tcW w:w="3017" w:type="dxa"/>
            <w:vAlign w:val="center"/>
          </w:tcPr>
          <w:p w:rsidR="00D429E7" w:rsidRDefault="006D15F8" w:rsidP="00D429E7">
            <w:r>
              <w:t>INTRNL_LPBACK</w:t>
            </w:r>
          </w:p>
        </w:tc>
        <w:tc>
          <w:tcPr>
            <w:tcW w:w="5453" w:type="dxa"/>
            <w:vAlign w:val="center"/>
          </w:tcPr>
          <w:p w:rsidR="00D429E7" w:rsidRDefault="006D15F8" w:rsidP="00D429E7">
            <w:r>
              <w:t>When set to 1 the Manchester transmitter is looped back to the Manchester receiver.</w:t>
            </w:r>
          </w:p>
        </w:tc>
      </w:tr>
      <w:tr w:rsidR="00CA44BA" w:rsidTr="00CA44BA">
        <w:trPr>
          <w:jc w:val="center"/>
        </w:trPr>
        <w:tc>
          <w:tcPr>
            <w:tcW w:w="692" w:type="dxa"/>
            <w:vAlign w:val="center"/>
          </w:tcPr>
          <w:p w:rsidR="00CA44BA" w:rsidRDefault="00CA44BA" w:rsidP="00CA44BA">
            <w:pPr>
              <w:jc w:val="center"/>
            </w:pPr>
            <w:r>
              <w:t>3</w:t>
            </w:r>
          </w:p>
        </w:tc>
        <w:tc>
          <w:tcPr>
            <w:tcW w:w="3017" w:type="dxa"/>
            <w:vAlign w:val="center"/>
          </w:tcPr>
          <w:p w:rsidR="00CA44BA" w:rsidRDefault="00CA44BA" w:rsidP="00CA44BA">
            <w:r>
              <w:t>UNUSED</w:t>
            </w:r>
          </w:p>
        </w:tc>
        <w:tc>
          <w:tcPr>
            <w:tcW w:w="5453" w:type="dxa"/>
            <w:vAlign w:val="center"/>
          </w:tcPr>
          <w:p w:rsidR="00CA44BA" w:rsidRDefault="00CA44BA" w:rsidP="00CA44BA">
            <w:r>
              <w:t>This bit is unused.</w:t>
            </w:r>
          </w:p>
        </w:tc>
      </w:tr>
      <w:tr w:rsidR="00CA44BA" w:rsidTr="00CA44BA">
        <w:trPr>
          <w:jc w:val="center"/>
        </w:trPr>
        <w:tc>
          <w:tcPr>
            <w:tcW w:w="692" w:type="dxa"/>
            <w:vAlign w:val="center"/>
          </w:tcPr>
          <w:p w:rsidR="00CA44BA" w:rsidRDefault="00CA44BA" w:rsidP="00CA44BA">
            <w:pPr>
              <w:jc w:val="center"/>
            </w:pPr>
            <w:r>
              <w:t>2</w:t>
            </w:r>
          </w:p>
        </w:tc>
        <w:tc>
          <w:tcPr>
            <w:tcW w:w="3017" w:type="dxa"/>
            <w:vAlign w:val="center"/>
          </w:tcPr>
          <w:p w:rsidR="00CA44BA" w:rsidRDefault="00CA44BA" w:rsidP="00CA44BA">
            <w:r>
              <w:t>UNUSED</w:t>
            </w:r>
          </w:p>
        </w:tc>
        <w:tc>
          <w:tcPr>
            <w:tcW w:w="5453" w:type="dxa"/>
            <w:vAlign w:val="center"/>
          </w:tcPr>
          <w:p w:rsidR="00CA44BA" w:rsidRDefault="00CA44BA" w:rsidP="00CA44BA">
            <w:r>
              <w:t>This bit is unused.</w:t>
            </w:r>
          </w:p>
        </w:tc>
      </w:tr>
      <w:tr w:rsidR="00994597" w:rsidTr="00CA44BA">
        <w:trPr>
          <w:jc w:val="center"/>
        </w:trPr>
        <w:tc>
          <w:tcPr>
            <w:tcW w:w="692" w:type="dxa"/>
            <w:vAlign w:val="center"/>
          </w:tcPr>
          <w:p w:rsidR="00994597" w:rsidRDefault="00994597" w:rsidP="00994597">
            <w:pPr>
              <w:jc w:val="center"/>
            </w:pPr>
            <w:r>
              <w:t>1</w:t>
            </w:r>
          </w:p>
        </w:tc>
        <w:tc>
          <w:tcPr>
            <w:tcW w:w="3017" w:type="dxa"/>
            <w:vAlign w:val="center"/>
          </w:tcPr>
          <w:p w:rsidR="00994597" w:rsidRDefault="00994597" w:rsidP="00994597">
            <w:r>
              <w:t>EXTERNAL_LPBACK</w:t>
            </w:r>
          </w:p>
        </w:tc>
        <w:tc>
          <w:tcPr>
            <w:tcW w:w="5453" w:type="dxa"/>
            <w:vAlign w:val="center"/>
          </w:tcPr>
          <w:p w:rsidR="00994597" w:rsidRDefault="00994597" w:rsidP="00994597">
            <w:r>
              <w:t>When set to 1 the Manchester transmitter is looped back to the Manchester receiver externally to the SoC.</w:t>
            </w:r>
          </w:p>
        </w:tc>
      </w:tr>
      <w:tr w:rsidR="00D429E7" w:rsidTr="00CA44BA">
        <w:trPr>
          <w:jc w:val="center"/>
        </w:trPr>
        <w:tc>
          <w:tcPr>
            <w:tcW w:w="692" w:type="dxa"/>
            <w:vAlign w:val="center"/>
          </w:tcPr>
          <w:p w:rsidR="00D429E7" w:rsidRDefault="00D429E7" w:rsidP="00605087">
            <w:pPr>
              <w:jc w:val="center"/>
            </w:pPr>
            <w:r>
              <w:t>0</w:t>
            </w:r>
          </w:p>
        </w:tc>
        <w:tc>
          <w:tcPr>
            <w:tcW w:w="3017" w:type="dxa"/>
            <w:vAlign w:val="center"/>
          </w:tcPr>
          <w:p w:rsidR="00D429E7" w:rsidRDefault="00D429E7" w:rsidP="00605087">
            <w:r>
              <w:t>UNUSED</w:t>
            </w:r>
          </w:p>
        </w:tc>
        <w:tc>
          <w:tcPr>
            <w:tcW w:w="5453" w:type="dxa"/>
            <w:vAlign w:val="center"/>
          </w:tcPr>
          <w:p w:rsidR="00D429E7" w:rsidRDefault="00D429E7" w:rsidP="00605087">
            <w:r>
              <w:t>This bit is unused.</w:t>
            </w:r>
          </w:p>
        </w:tc>
      </w:tr>
    </w:tbl>
    <w:p w:rsidR="00D429E7" w:rsidRPr="004164D8" w:rsidRDefault="00D429E7" w:rsidP="005F4048"/>
    <w:p w:rsidR="005F4048" w:rsidRPr="004164D8" w:rsidRDefault="00D429E7" w:rsidP="00D429E7">
      <w:pPr>
        <w:pStyle w:val="Caption"/>
        <w:jc w:val="center"/>
      </w:pPr>
      <w:bookmarkStart w:id="443" w:name="_Toc465781631"/>
      <w:r>
        <w:t xml:space="preserve">Table </w:t>
      </w:r>
      <w:fldSimple w:instr=" SEQ Table \* ARABIC ">
        <w:r w:rsidR="00F713D9">
          <w:rPr>
            <w:noProof/>
          </w:rPr>
          <w:t>2</w:t>
        </w:r>
      </w:fldSimple>
      <w:r>
        <w:t xml:space="preserve"> Control Register Definitions</w:t>
      </w:r>
      <w:bookmarkEnd w:id="443"/>
    </w:p>
    <w:p w:rsidR="00F869B0" w:rsidRDefault="00F869B0">
      <w:r>
        <w:br w:type="page"/>
      </w:r>
    </w:p>
    <w:p w:rsidR="005F4048" w:rsidRPr="004164D8" w:rsidRDefault="005F4048" w:rsidP="009A4950"/>
    <w:p w:rsidR="005C7464" w:rsidRPr="005C7464" w:rsidRDefault="005F6D79">
      <w:pPr>
        <w:pStyle w:val="TemplateOutline3"/>
        <w:rPr>
          <w:lang w:val="en"/>
        </w:rPr>
      </w:pPr>
      <w:bookmarkStart w:id="444" w:name="_Ref415468721"/>
      <w:bookmarkStart w:id="445" w:name="_Ref415575233"/>
      <w:bookmarkStart w:id="446" w:name="_Ref415575237"/>
      <w:bookmarkStart w:id="447" w:name="_Toc465781818"/>
      <w:r>
        <w:t>Interrupt</w:t>
      </w:r>
      <w:r w:rsidR="005C7464">
        <w:t xml:space="preserve"> Register</w:t>
      </w:r>
      <w:bookmarkEnd w:id="444"/>
      <w:bookmarkEnd w:id="445"/>
      <w:bookmarkEnd w:id="446"/>
      <w:bookmarkEnd w:id="447"/>
    </w:p>
    <w:p w:rsidR="005C7464" w:rsidRDefault="005C7464" w:rsidP="005C7464"/>
    <w:p w:rsidR="005C7464" w:rsidRPr="004164D8" w:rsidRDefault="005C7464" w:rsidP="005C7464">
      <w:r>
        <w:t xml:space="preserve">The FPGA </w:t>
      </w:r>
      <w:r w:rsidR="005F6D79">
        <w:t>interrupt</w:t>
      </w:r>
      <w:r>
        <w:t xml:space="preserve"> register is used to </w:t>
      </w:r>
      <w:r w:rsidR="004E2EA1">
        <w:t xml:space="preserve">indicate </w:t>
      </w:r>
      <w:r w:rsidR="005F6D79">
        <w:t>interrupts</w:t>
      </w:r>
      <w:r w:rsidR="004E2EA1">
        <w:t>.</w:t>
      </w:r>
      <w:r w:rsidR="005F6D79">
        <w:t xml:space="preserve">  All interrupts are cleared </w:t>
      </w:r>
      <w:r w:rsidR="00941E1A">
        <w:t>when a log</w:t>
      </w:r>
      <w:r w:rsidR="00292D44">
        <w:t>ic ‘1’ is written to its associated bit</w:t>
      </w:r>
      <w:r w:rsidR="005F6D79">
        <w:t>.</w:t>
      </w:r>
    </w:p>
    <w:p w:rsidR="005C7464" w:rsidRDefault="005C7464" w:rsidP="005C7464"/>
    <w:p w:rsidR="005C7464" w:rsidRPr="004164D8" w:rsidRDefault="005C7464" w:rsidP="005C7464">
      <w:r w:rsidRPr="004164D8">
        <w:t>Address:</w:t>
      </w:r>
      <w:r w:rsidR="00805CB6">
        <w:tab/>
        <w:t>0x14</w:t>
      </w:r>
    </w:p>
    <w:p w:rsidR="005C7464" w:rsidRPr="004164D8" w:rsidRDefault="005C7464" w:rsidP="005C7464">
      <w:r w:rsidRPr="004164D8">
        <w:t>Access:</w:t>
      </w:r>
      <w:r w:rsidRPr="004164D8">
        <w:tab/>
      </w:r>
      <w:r>
        <w:tab/>
      </w:r>
      <w:r w:rsidR="004E2EA1">
        <w:t>Read Only</w:t>
      </w:r>
    </w:p>
    <w:p w:rsidR="005C7464" w:rsidRPr="004164D8" w:rsidRDefault="005C7464" w:rsidP="005C7464">
      <w:r w:rsidRPr="004164D8">
        <w:t>Reset Value:</w:t>
      </w:r>
      <w:r w:rsidRPr="004164D8">
        <w:tab/>
        <w:t>0x</w:t>
      </w:r>
      <w:r w:rsidR="002A01ED">
        <w:t>00000000</w:t>
      </w:r>
    </w:p>
    <w:p w:rsidR="005C7464" w:rsidRDefault="00D429E7" w:rsidP="005C7464">
      <w:r>
        <w:t>Contents:</w:t>
      </w:r>
    </w:p>
    <w:p w:rsidR="005C7464" w:rsidRDefault="005C7464" w:rsidP="005C7464"/>
    <w:tbl>
      <w:tblPr>
        <w:tblStyle w:val="TableGrid"/>
        <w:tblW w:w="8995" w:type="dxa"/>
        <w:jc w:val="center"/>
        <w:tblLook w:val="04A0" w:firstRow="1" w:lastRow="0" w:firstColumn="1" w:lastColumn="0" w:noHBand="0" w:noVBand="1"/>
      </w:tblPr>
      <w:tblGrid>
        <w:gridCol w:w="728"/>
        <w:gridCol w:w="1877"/>
        <w:gridCol w:w="6390"/>
      </w:tblGrid>
      <w:tr w:rsidR="005C7464" w:rsidTr="00F165D3">
        <w:trPr>
          <w:jc w:val="center"/>
        </w:trPr>
        <w:tc>
          <w:tcPr>
            <w:tcW w:w="728" w:type="dxa"/>
            <w:shd w:val="clear" w:color="auto" w:fill="D5DCE4" w:themeFill="text2" w:themeFillTint="33"/>
          </w:tcPr>
          <w:p w:rsidR="005C7464" w:rsidRPr="002A01ED" w:rsidRDefault="005C7464" w:rsidP="005C7464">
            <w:pPr>
              <w:jc w:val="center"/>
              <w:rPr>
                <w:b/>
                <w:i/>
                <w:sz w:val="24"/>
              </w:rPr>
            </w:pPr>
            <w:r w:rsidRPr="002A01ED">
              <w:rPr>
                <w:b/>
                <w:i/>
                <w:sz w:val="24"/>
              </w:rPr>
              <w:t>Bit</w:t>
            </w:r>
          </w:p>
        </w:tc>
        <w:tc>
          <w:tcPr>
            <w:tcW w:w="1877" w:type="dxa"/>
            <w:shd w:val="clear" w:color="auto" w:fill="D5DCE4" w:themeFill="text2" w:themeFillTint="33"/>
          </w:tcPr>
          <w:p w:rsidR="005C7464" w:rsidRPr="002A01ED" w:rsidRDefault="005C7464" w:rsidP="005C7464">
            <w:pPr>
              <w:rPr>
                <w:b/>
                <w:sz w:val="24"/>
              </w:rPr>
            </w:pPr>
            <w:r w:rsidRPr="002A01ED">
              <w:rPr>
                <w:b/>
                <w:i/>
                <w:sz w:val="24"/>
              </w:rPr>
              <w:t>Name</w:t>
            </w:r>
          </w:p>
        </w:tc>
        <w:tc>
          <w:tcPr>
            <w:tcW w:w="6390" w:type="dxa"/>
            <w:shd w:val="clear" w:color="auto" w:fill="D5DCE4" w:themeFill="text2" w:themeFillTint="33"/>
          </w:tcPr>
          <w:p w:rsidR="005C7464" w:rsidRPr="002A01ED" w:rsidRDefault="005C7464" w:rsidP="005C7464">
            <w:pPr>
              <w:rPr>
                <w:b/>
                <w:sz w:val="24"/>
              </w:rPr>
            </w:pPr>
            <w:r w:rsidRPr="002A01ED">
              <w:rPr>
                <w:b/>
                <w:sz w:val="24"/>
              </w:rPr>
              <w:t>Description</w:t>
            </w:r>
          </w:p>
        </w:tc>
      </w:tr>
      <w:tr w:rsidR="00CA56A7" w:rsidTr="00F165D3">
        <w:trPr>
          <w:jc w:val="center"/>
        </w:trPr>
        <w:tc>
          <w:tcPr>
            <w:tcW w:w="728" w:type="dxa"/>
            <w:vAlign w:val="center"/>
          </w:tcPr>
          <w:p w:rsidR="00CA56A7" w:rsidRDefault="00CA56A7" w:rsidP="008F6D43">
            <w:pPr>
              <w:jc w:val="center"/>
            </w:pPr>
            <w:r>
              <w:t>31-8</w:t>
            </w:r>
          </w:p>
        </w:tc>
        <w:tc>
          <w:tcPr>
            <w:tcW w:w="1877" w:type="dxa"/>
            <w:vAlign w:val="center"/>
          </w:tcPr>
          <w:p w:rsidR="00CA56A7" w:rsidRPr="00D429E7" w:rsidRDefault="00CA56A7" w:rsidP="008F6D43">
            <w:r>
              <w:t>UNUSED</w:t>
            </w:r>
          </w:p>
        </w:tc>
        <w:tc>
          <w:tcPr>
            <w:tcW w:w="6390" w:type="dxa"/>
            <w:vAlign w:val="center"/>
          </w:tcPr>
          <w:p w:rsidR="00CA56A7" w:rsidRDefault="00CA56A7" w:rsidP="008F6D43"/>
        </w:tc>
      </w:tr>
      <w:tr w:rsidR="005C7464" w:rsidTr="00F165D3">
        <w:trPr>
          <w:jc w:val="center"/>
        </w:trPr>
        <w:tc>
          <w:tcPr>
            <w:tcW w:w="728" w:type="dxa"/>
            <w:vAlign w:val="center"/>
          </w:tcPr>
          <w:p w:rsidR="005C7464" w:rsidRDefault="005C7464" w:rsidP="005C7464">
            <w:pPr>
              <w:jc w:val="center"/>
            </w:pPr>
            <w:r>
              <w:t>7</w:t>
            </w:r>
          </w:p>
        </w:tc>
        <w:tc>
          <w:tcPr>
            <w:tcW w:w="1877" w:type="dxa"/>
            <w:vAlign w:val="center"/>
          </w:tcPr>
          <w:p w:rsidR="005C7464" w:rsidRDefault="005C7464" w:rsidP="005C7464">
            <w:r w:rsidRPr="005F4048">
              <w:rPr>
                <w:i/>
              </w:rPr>
              <w:t xml:space="preserve">TX </w:t>
            </w:r>
            <w:r>
              <w:rPr>
                <w:i/>
              </w:rPr>
              <w:t>PKT CMPLT</w:t>
            </w:r>
          </w:p>
        </w:tc>
        <w:tc>
          <w:tcPr>
            <w:tcW w:w="6390" w:type="dxa"/>
            <w:vAlign w:val="center"/>
          </w:tcPr>
          <w:p w:rsidR="005C7464" w:rsidRDefault="005C7464">
            <w:r>
              <w:t>Transmit Packet Complete</w:t>
            </w:r>
            <w:r w:rsidR="008E7DEC">
              <w:t xml:space="preserve"> Interrupt</w:t>
            </w:r>
            <w:r>
              <w:t xml:space="preserve">.  When </w:t>
            </w:r>
            <w:r w:rsidR="004E2EA1">
              <w:t>a</w:t>
            </w:r>
            <w:r>
              <w:t xml:space="preserve"> logic ‘1’, indicates that the transmit packet has </w:t>
            </w:r>
            <w:r w:rsidR="009A4950">
              <w:t xml:space="preserve">data to be sent over the </w:t>
            </w:r>
            <w:r w:rsidR="00DE53EF">
              <w:t>iRail</w:t>
            </w:r>
            <w:r>
              <w:t xml:space="preserve">.  An interrupt is also generated.  </w:t>
            </w:r>
            <w:r w:rsidR="00B55151">
              <w:t>Cleared when a logic ‘1’ is written to this bit.</w:t>
            </w:r>
            <w:r w:rsidR="00F111AA">
              <w:t xml:space="preserve">  This interrupt will not be asserted if a transmit error condition occurs (TX FIFO Underrun, TX FIFO Overflow, Collision Detect)</w:t>
            </w:r>
          </w:p>
        </w:tc>
      </w:tr>
      <w:tr w:rsidR="005C7464" w:rsidTr="00F165D3">
        <w:trPr>
          <w:jc w:val="center"/>
        </w:trPr>
        <w:tc>
          <w:tcPr>
            <w:tcW w:w="728" w:type="dxa"/>
            <w:vAlign w:val="center"/>
          </w:tcPr>
          <w:p w:rsidR="005C7464" w:rsidRDefault="005C7464" w:rsidP="005C7464">
            <w:pPr>
              <w:jc w:val="center"/>
            </w:pPr>
            <w:r>
              <w:t>6</w:t>
            </w:r>
          </w:p>
        </w:tc>
        <w:tc>
          <w:tcPr>
            <w:tcW w:w="1877" w:type="dxa"/>
            <w:vAlign w:val="center"/>
          </w:tcPr>
          <w:p w:rsidR="005C7464" w:rsidRDefault="005C7464" w:rsidP="005C7464">
            <w:r>
              <w:t>RX PKT AVAIL</w:t>
            </w:r>
          </w:p>
        </w:tc>
        <w:tc>
          <w:tcPr>
            <w:tcW w:w="6390" w:type="dxa"/>
            <w:vAlign w:val="center"/>
          </w:tcPr>
          <w:p w:rsidR="005C7464" w:rsidRDefault="005C7464">
            <w:r>
              <w:t>Receive Packet Available</w:t>
            </w:r>
            <w:r w:rsidR="008E7DEC">
              <w:t xml:space="preserve"> Interrupt</w:t>
            </w:r>
            <w:r>
              <w:t xml:space="preserve">.  When </w:t>
            </w:r>
            <w:r w:rsidR="004E2EA1">
              <w:t>a</w:t>
            </w:r>
            <w:r>
              <w:t xml:space="preserve"> logic ‘1’, indicates that a receive packet </w:t>
            </w:r>
            <w:r w:rsidR="004E2EA1">
              <w:t>is available for consumption</w:t>
            </w:r>
            <w:r>
              <w:t xml:space="preserve">.  An interrupt is also generated.  </w:t>
            </w:r>
            <w:r w:rsidR="00B55151">
              <w:t>Cleared when a logic ‘1’ is written to this bit.</w:t>
            </w:r>
            <w:r w:rsidR="00F111AA">
              <w:t xml:space="preserve">  This interrupt will not be asserted if a transmit error condition occurs (RX FIFO Underrun, RX FIFO Overflow, RX CRC Error)</w:t>
            </w:r>
          </w:p>
        </w:tc>
      </w:tr>
      <w:tr w:rsidR="005C7464" w:rsidTr="00F165D3">
        <w:trPr>
          <w:jc w:val="center"/>
        </w:trPr>
        <w:tc>
          <w:tcPr>
            <w:tcW w:w="728" w:type="dxa"/>
            <w:vAlign w:val="center"/>
          </w:tcPr>
          <w:p w:rsidR="005C7464" w:rsidRDefault="005C7464" w:rsidP="005C7464">
            <w:pPr>
              <w:jc w:val="center"/>
            </w:pPr>
            <w:r>
              <w:t>5</w:t>
            </w:r>
          </w:p>
        </w:tc>
        <w:tc>
          <w:tcPr>
            <w:tcW w:w="1877" w:type="dxa"/>
            <w:vAlign w:val="center"/>
          </w:tcPr>
          <w:p w:rsidR="005C7464" w:rsidRDefault="004E2EA1" w:rsidP="00F8393F">
            <w:r>
              <w:t xml:space="preserve">TX FIFO </w:t>
            </w:r>
            <w:r w:rsidR="00F8393F">
              <w:t>UNDRUN</w:t>
            </w:r>
          </w:p>
        </w:tc>
        <w:tc>
          <w:tcPr>
            <w:tcW w:w="6390" w:type="dxa"/>
            <w:vAlign w:val="center"/>
          </w:tcPr>
          <w:p w:rsidR="005C7464" w:rsidRDefault="004E2EA1" w:rsidP="005C54D7">
            <w:r>
              <w:t xml:space="preserve">Transmit FIFO </w:t>
            </w:r>
            <w:r w:rsidR="00F8393F">
              <w:t>Under run</w:t>
            </w:r>
            <w:r w:rsidR="008E7DEC">
              <w:t xml:space="preserve"> Interrupt</w:t>
            </w:r>
            <w:r>
              <w:t xml:space="preserve">.  When a logic ‘1’, indicates that the transmit FIFO has </w:t>
            </w:r>
            <w:r w:rsidR="00F8393F">
              <w:t>underrun</w:t>
            </w:r>
            <w:r>
              <w:t xml:space="preserve">.  An interrupt is also generated.  </w:t>
            </w:r>
            <w:r w:rsidR="00314B84">
              <w:t xml:space="preserve"> </w:t>
            </w:r>
            <w:r w:rsidR="00B55151">
              <w:t>Cleared when a logic ‘1’ is written to this bit.</w:t>
            </w:r>
          </w:p>
        </w:tc>
      </w:tr>
      <w:tr w:rsidR="00F8393F" w:rsidTr="00F165D3">
        <w:trPr>
          <w:jc w:val="center"/>
        </w:trPr>
        <w:tc>
          <w:tcPr>
            <w:tcW w:w="728" w:type="dxa"/>
            <w:vAlign w:val="center"/>
          </w:tcPr>
          <w:p w:rsidR="00F8393F" w:rsidRDefault="00F8393F" w:rsidP="00F8393F">
            <w:pPr>
              <w:jc w:val="center"/>
            </w:pPr>
            <w:r>
              <w:t>4</w:t>
            </w:r>
          </w:p>
        </w:tc>
        <w:tc>
          <w:tcPr>
            <w:tcW w:w="1877" w:type="dxa"/>
            <w:vAlign w:val="center"/>
          </w:tcPr>
          <w:p w:rsidR="00F8393F" w:rsidRDefault="00F8393F" w:rsidP="00F8393F">
            <w:r>
              <w:t>TX FIFO OVRFLW</w:t>
            </w:r>
          </w:p>
        </w:tc>
        <w:tc>
          <w:tcPr>
            <w:tcW w:w="6390" w:type="dxa"/>
            <w:vAlign w:val="center"/>
          </w:tcPr>
          <w:p w:rsidR="00F8393F" w:rsidRDefault="00F8393F" w:rsidP="005C54D7">
            <w:r>
              <w:t>Transmit FIFO Overflow</w:t>
            </w:r>
            <w:r w:rsidR="008E7DEC">
              <w:t xml:space="preserve"> Interrupt</w:t>
            </w:r>
            <w:r>
              <w:t xml:space="preserve">.  When a logic ‘1’, indicates that the transmit FIFO has overflowed.  An interrupt is also generated.  </w:t>
            </w:r>
            <w:r w:rsidR="00B55151">
              <w:t>Cleared when a logic ‘1’ is written to this bit.</w:t>
            </w:r>
          </w:p>
        </w:tc>
      </w:tr>
      <w:tr w:rsidR="00F8393F" w:rsidTr="00F165D3">
        <w:trPr>
          <w:jc w:val="center"/>
        </w:trPr>
        <w:tc>
          <w:tcPr>
            <w:tcW w:w="728" w:type="dxa"/>
            <w:vAlign w:val="center"/>
          </w:tcPr>
          <w:p w:rsidR="00F8393F" w:rsidRDefault="00F8393F" w:rsidP="00F8393F">
            <w:pPr>
              <w:jc w:val="center"/>
            </w:pPr>
            <w:r>
              <w:t>3</w:t>
            </w:r>
          </w:p>
        </w:tc>
        <w:tc>
          <w:tcPr>
            <w:tcW w:w="1877" w:type="dxa"/>
            <w:vAlign w:val="center"/>
          </w:tcPr>
          <w:p w:rsidR="00F8393F" w:rsidRDefault="00F8393F" w:rsidP="00F8393F">
            <w:r>
              <w:t>RX FIFO UNDRUN</w:t>
            </w:r>
          </w:p>
        </w:tc>
        <w:tc>
          <w:tcPr>
            <w:tcW w:w="6390" w:type="dxa"/>
            <w:vAlign w:val="center"/>
          </w:tcPr>
          <w:p w:rsidR="00F8393F" w:rsidRDefault="00F8393F" w:rsidP="005C54D7">
            <w:r>
              <w:t>Receive FIFO Under-run</w:t>
            </w:r>
            <w:r w:rsidR="008E7DEC">
              <w:t xml:space="preserve"> Interrupt</w:t>
            </w:r>
            <w:r>
              <w:t xml:space="preserve">.  When a logic ‘1’, indicates that the receive FIFO has underrun.  An interrupt is also generated.  </w:t>
            </w:r>
            <w:r w:rsidR="00B55151">
              <w:t>Cleared when a logic ‘1’ is written to this bit.</w:t>
            </w:r>
            <w:r>
              <w:t xml:space="preserve">.  </w:t>
            </w:r>
          </w:p>
        </w:tc>
      </w:tr>
      <w:tr w:rsidR="00F8393F" w:rsidTr="00F165D3">
        <w:trPr>
          <w:jc w:val="center"/>
        </w:trPr>
        <w:tc>
          <w:tcPr>
            <w:tcW w:w="728" w:type="dxa"/>
            <w:vAlign w:val="center"/>
          </w:tcPr>
          <w:p w:rsidR="00F8393F" w:rsidRDefault="00F8393F" w:rsidP="00F8393F">
            <w:pPr>
              <w:jc w:val="center"/>
            </w:pPr>
            <w:r>
              <w:t>2</w:t>
            </w:r>
          </w:p>
        </w:tc>
        <w:tc>
          <w:tcPr>
            <w:tcW w:w="1877" w:type="dxa"/>
            <w:vAlign w:val="center"/>
          </w:tcPr>
          <w:p w:rsidR="00F8393F" w:rsidRDefault="00F8393F" w:rsidP="00F8393F">
            <w:r>
              <w:t>RX FIFO OVRFLW</w:t>
            </w:r>
          </w:p>
        </w:tc>
        <w:tc>
          <w:tcPr>
            <w:tcW w:w="6390" w:type="dxa"/>
            <w:vAlign w:val="center"/>
          </w:tcPr>
          <w:p w:rsidR="00F8393F" w:rsidRDefault="00F8393F" w:rsidP="005C54D7">
            <w:r>
              <w:t>Receive FIFO Overflow</w:t>
            </w:r>
            <w:r w:rsidR="008E7DEC">
              <w:t xml:space="preserve"> Interrupt</w:t>
            </w:r>
            <w:r>
              <w:t xml:space="preserve">.  When a logic ‘1’, indicates that the receive FIFO has overflowed.  An interrupt is also generated.  </w:t>
            </w:r>
            <w:r w:rsidR="00B55151">
              <w:t>Cleared when a logic ‘1’ is written to this bit.</w:t>
            </w:r>
          </w:p>
        </w:tc>
      </w:tr>
      <w:tr w:rsidR="00D225B5" w:rsidTr="00F165D3">
        <w:trPr>
          <w:jc w:val="center"/>
        </w:trPr>
        <w:tc>
          <w:tcPr>
            <w:tcW w:w="728" w:type="dxa"/>
            <w:vAlign w:val="center"/>
          </w:tcPr>
          <w:p w:rsidR="00D225B5" w:rsidRDefault="00D225B5" w:rsidP="00D225B5">
            <w:pPr>
              <w:jc w:val="center"/>
            </w:pPr>
            <w:r>
              <w:t>1</w:t>
            </w:r>
          </w:p>
        </w:tc>
        <w:tc>
          <w:tcPr>
            <w:tcW w:w="1877" w:type="dxa"/>
            <w:vAlign w:val="center"/>
          </w:tcPr>
          <w:p w:rsidR="00D225B5" w:rsidRDefault="00D225B5" w:rsidP="00D225B5">
            <w:r>
              <w:t>RX CRC ERROR</w:t>
            </w:r>
          </w:p>
        </w:tc>
        <w:tc>
          <w:tcPr>
            <w:tcW w:w="6390" w:type="dxa"/>
            <w:vAlign w:val="center"/>
          </w:tcPr>
          <w:p w:rsidR="00D225B5" w:rsidRDefault="00D225B5" w:rsidP="00D225B5">
            <w:r>
              <w:t xml:space="preserve">Receive CRC Error Interrupt.  When a logic ‘1’, indicates that a Receive CRC Error has occurred.  </w:t>
            </w:r>
            <w:r w:rsidR="00B55151">
              <w:t>Cleared when a logic ‘1’ is written to this bit.</w:t>
            </w:r>
          </w:p>
        </w:tc>
      </w:tr>
      <w:tr w:rsidR="00D225B5" w:rsidTr="00F165D3">
        <w:trPr>
          <w:trHeight w:val="755"/>
          <w:jc w:val="center"/>
        </w:trPr>
        <w:tc>
          <w:tcPr>
            <w:tcW w:w="728" w:type="dxa"/>
            <w:vAlign w:val="center"/>
          </w:tcPr>
          <w:p w:rsidR="00D225B5" w:rsidRDefault="00D225B5" w:rsidP="00D225B5">
            <w:pPr>
              <w:jc w:val="center"/>
            </w:pPr>
            <w:r>
              <w:t>0</w:t>
            </w:r>
          </w:p>
        </w:tc>
        <w:tc>
          <w:tcPr>
            <w:tcW w:w="1877" w:type="dxa"/>
            <w:vAlign w:val="center"/>
          </w:tcPr>
          <w:p w:rsidR="00D225B5" w:rsidRDefault="00D225B5" w:rsidP="00D225B5">
            <w:r>
              <w:t>COLLISION DTCT</w:t>
            </w:r>
          </w:p>
        </w:tc>
        <w:tc>
          <w:tcPr>
            <w:tcW w:w="6390" w:type="dxa"/>
            <w:vAlign w:val="center"/>
          </w:tcPr>
          <w:p w:rsidR="00D225B5" w:rsidRDefault="00D225B5" w:rsidP="00D225B5">
            <w:r>
              <w:t xml:space="preserve">Collision Detected Interrupt.  When a logic ‘1’, indicates that a collision was detected.  An interrupt is also generated.  </w:t>
            </w:r>
            <w:r w:rsidR="00B55151">
              <w:t>Cleared when a logic ‘1’ is written to this bit.</w:t>
            </w:r>
          </w:p>
        </w:tc>
      </w:tr>
    </w:tbl>
    <w:p w:rsidR="005C7464" w:rsidRPr="004164D8" w:rsidRDefault="005C7464" w:rsidP="005C7464"/>
    <w:p w:rsidR="005F4048" w:rsidRDefault="004E2EA1" w:rsidP="004E2EA1">
      <w:pPr>
        <w:pStyle w:val="Caption"/>
        <w:jc w:val="center"/>
      </w:pPr>
      <w:bookmarkStart w:id="448" w:name="_Toc465781632"/>
      <w:r>
        <w:t xml:space="preserve">Table </w:t>
      </w:r>
      <w:fldSimple w:instr=" SEQ Table \* ARABIC ">
        <w:r w:rsidR="00F713D9">
          <w:rPr>
            <w:noProof/>
          </w:rPr>
          <w:t>3</w:t>
        </w:r>
      </w:fldSimple>
      <w:r>
        <w:t xml:space="preserve"> </w:t>
      </w:r>
      <w:r w:rsidR="008E7DEC">
        <w:t>Interrupt</w:t>
      </w:r>
      <w:r>
        <w:t xml:space="preserve"> Register Definitions</w:t>
      </w:r>
      <w:bookmarkEnd w:id="448"/>
    </w:p>
    <w:p w:rsidR="008E7DEC" w:rsidRDefault="008E7DEC">
      <w:pPr>
        <w:rPr>
          <w:lang w:val="en"/>
        </w:rPr>
      </w:pPr>
      <w:r>
        <w:rPr>
          <w:lang w:val="en"/>
        </w:rPr>
        <w:br w:type="page"/>
      </w:r>
    </w:p>
    <w:p w:rsidR="00C81AF6" w:rsidRPr="006F6BE6" w:rsidRDefault="00C81AF6" w:rsidP="00C81AF6">
      <w:pPr>
        <w:rPr>
          <w:lang w:val="en"/>
        </w:rPr>
      </w:pPr>
    </w:p>
    <w:p w:rsidR="002A01ED" w:rsidRPr="002A01ED" w:rsidRDefault="002A01ED">
      <w:pPr>
        <w:pStyle w:val="TemplateOutline3"/>
        <w:rPr>
          <w:lang w:val="en"/>
        </w:rPr>
      </w:pPr>
      <w:bookmarkStart w:id="449" w:name="_Ref415575257"/>
      <w:bookmarkStart w:id="450" w:name="_Ref415575268"/>
      <w:bookmarkStart w:id="451" w:name="_Toc465781819"/>
      <w:r>
        <w:t>Interrupt Mask Register</w:t>
      </w:r>
      <w:bookmarkEnd w:id="449"/>
      <w:bookmarkEnd w:id="450"/>
      <w:bookmarkEnd w:id="451"/>
    </w:p>
    <w:p w:rsidR="002A01ED" w:rsidRDefault="002A01ED" w:rsidP="002A01ED"/>
    <w:p w:rsidR="002A01ED" w:rsidRPr="004164D8" w:rsidRDefault="002A01ED" w:rsidP="002A01ED">
      <w:r>
        <w:t xml:space="preserve">The FPGA </w:t>
      </w:r>
      <w:r w:rsidR="007A2E4E">
        <w:t>interrupt mask</w:t>
      </w:r>
      <w:r>
        <w:t xml:space="preserve"> register is used to manage board level functions.</w:t>
      </w:r>
    </w:p>
    <w:p w:rsidR="002A01ED" w:rsidRDefault="002A01ED" w:rsidP="002A01ED"/>
    <w:p w:rsidR="002A01ED" w:rsidRPr="004164D8" w:rsidRDefault="002A01ED" w:rsidP="002A01ED">
      <w:r w:rsidRPr="004164D8">
        <w:t>Address:</w:t>
      </w:r>
      <w:r>
        <w:tab/>
        <w:t>0x18</w:t>
      </w:r>
    </w:p>
    <w:p w:rsidR="002A01ED" w:rsidRPr="004164D8" w:rsidRDefault="002A01ED" w:rsidP="002A01ED">
      <w:r w:rsidRPr="004164D8">
        <w:t>Access:</w:t>
      </w:r>
      <w:r w:rsidRPr="004164D8">
        <w:tab/>
      </w:r>
      <w:r>
        <w:tab/>
      </w:r>
      <w:r w:rsidRPr="004164D8">
        <w:t>Read/Write</w:t>
      </w:r>
    </w:p>
    <w:p w:rsidR="002A01ED" w:rsidRPr="004164D8" w:rsidRDefault="002A01ED" w:rsidP="002A01ED">
      <w:r w:rsidRPr="004164D8">
        <w:t>Reset Value:</w:t>
      </w:r>
      <w:r w:rsidRPr="004164D8">
        <w:tab/>
        <w:t>0x00</w:t>
      </w:r>
      <w:r>
        <w:t>000000</w:t>
      </w:r>
    </w:p>
    <w:p w:rsidR="002A01ED" w:rsidRPr="004164D8" w:rsidRDefault="002A01ED" w:rsidP="002A01ED">
      <w:r w:rsidRPr="004164D8">
        <w:t>Contents:</w:t>
      </w:r>
    </w:p>
    <w:p w:rsidR="002A01ED" w:rsidRDefault="002A01ED" w:rsidP="002A01ED"/>
    <w:tbl>
      <w:tblPr>
        <w:tblStyle w:val="TableGrid"/>
        <w:tblW w:w="9162" w:type="dxa"/>
        <w:jc w:val="center"/>
        <w:tblLook w:val="04A0" w:firstRow="1" w:lastRow="0" w:firstColumn="1" w:lastColumn="0" w:noHBand="0" w:noVBand="1"/>
      </w:tblPr>
      <w:tblGrid>
        <w:gridCol w:w="728"/>
        <w:gridCol w:w="2674"/>
        <w:gridCol w:w="5760"/>
      </w:tblGrid>
      <w:tr w:rsidR="002A01ED" w:rsidTr="00CA56A7">
        <w:trPr>
          <w:jc w:val="center"/>
        </w:trPr>
        <w:tc>
          <w:tcPr>
            <w:tcW w:w="728" w:type="dxa"/>
            <w:shd w:val="clear" w:color="auto" w:fill="D5DCE4" w:themeFill="text2" w:themeFillTint="33"/>
          </w:tcPr>
          <w:p w:rsidR="002A01ED" w:rsidRPr="002A01ED" w:rsidRDefault="002A01ED" w:rsidP="00FC7E6C">
            <w:pPr>
              <w:jc w:val="center"/>
              <w:rPr>
                <w:b/>
                <w:i/>
                <w:sz w:val="24"/>
              </w:rPr>
            </w:pPr>
            <w:r w:rsidRPr="002A01ED">
              <w:rPr>
                <w:b/>
                <w:i/>
                <w:sz w:val="24"/>
              </w:rPr>
              <w:t>Bit</w:t>
            </w:r>
          </w:p>
        </w:tc>
        <w:tc>
          <w:tcPr>
            <w:tcW w:w="2674" w:type="dxa"/>
            <w:shd w:val="clear" w:color="auto" w:fill="D5DCE4" w:themeFill="text2" w:themeFillTint="33"/>
          </w:tcPr>
          <w:p w:rsidR="002A01ED" w:rsidRPr="002A01ED" w:rsidRDefault="002A01ED" w:rsidP="00FC7E6C">
            <w:pPr>
              <w:rPr>
                <w:b/>
                <w:sz w:val="24"/>
              </w:rPr>
            </w:pPr>
            <w:r w:rsidRPr="002A01ED">
              <w:rPr>
                <w:b/>
                <w:i/>
                <w:sz w:val="24"/>
              </w:rPr>
              <w:t>Name</w:t>
            </w:r>
          </w:p>
        </w:tc>
        <w:tc>
          <w:tcPr>
            <w:tcW w:w="5760" w:type="dxa"/>
            <w:shd w:val="clear" w:color="auto" w:fill="D5DCE4" w:themeFill="text2" w:themeFillTint="33"/>
          </w:tcPr>
          <w:p w:rsidR="002A01ED" w:rsidRPr="002A01ED" w:rsidRDefault="002A01ED" w:rsidP="00FC7E6C">
            <w:pPr>
              <w:rPr>
                <w:b/>
                <w:sz w:val="24"/>
              </w:rPr>
            </w:pPr>
            <w:r w:rsidRPr="002A01ED">
              <w:rPr>
                <w:b/>
                <w:sz w:val="24"/>
              </w:rPr>
              <w:t>Description</w:t>
            </w:r>
          </w:p>
        </w:tc>
      </w:tr>
      <w:tr w:rsidR="00CA56A7" w:rsidTr="00CA56A7">
        <w:tblPrEx>
          <w:jc w:val="left"/>
        </w:tblPrEx>
        <w:tc>
          <w:tcPr>
            <w:tcW w:w="728" w:type="dxa"/>
          </w:tcPr>
          <w:p w:rsidR="00CA56A7" w:rsidRDefault="00CA56A7" w:rsidP="008F6D43">
            <w:pPr>
              <w:jc w:val="center"/>
            </w:pPr>
            <w:r>
              <w:t>31-8</w:t>
            </w:r>
          </w:p>
        </w:tc>
        <w:tc>
          <w:tcPr>
            <w:tcW w:w="2674" w:type="dxa"/>
          </w:tcPr>
          <w:p w:rsidR="00CA56A7" w:rsidRPr="00D429E7" w:rsidRDefault="00CA56A7" w:rsidP="008F6D43">
            <w:r>
              <w:t>UNUSED</w:t>
            </w:r>
          </w:p>
        </w:tc>
        <w:tc>
          <w:tcPr>
            <w:tcW w:w="5760" w:type="dxa"/>
          </w:tcPr>
          <w:p w:rsidR="00CA56A7" w:rsidRDefault="00CA56A7" w:rsidP="008F6D43"/>
        </w:tc>
      </w:tr>
      <w:tr w:rsidR="008E7DEC" w:rsidTr="00CA56A7">
        <w:trPr>
          <w:jc w:val="center"/>
        </w:trPr>
        <w:tc>
          <w:tcPr>
            <w:tcW w:w="728" w:type="dxa"/>
            <w:vAlign w:val="center"/>
          </w:tcPr>
          <w:p w:rsidR="008E7DEC" w:rsidRDefault="008E7DEC" w:rsidP="008E7DEC">
            <w:pPr>
              <w:jc w:val="center"/>
            </w:pPr>
            <w:r>
              <w:t>7</w:t>
            </w:r>
          </w:p>
        </w:tc>
        <w:tc>
          <w:tcPr>
            <w:tcW w:w="2674" w:type="dxa"/>
            <w:vAlign w:val="center"/>
          </w:tcPr>
          <w:p w:rsidR="008E7DEC" w:rsidRDefault="008E7DEC" w:rsidP="008E7DEC">
            <w:r w:rsidRPr="005F4048">
              <w:rPr>
                <w:i/>
              </w:rPr>
              <w:t xml:space="preserve">TX </w:t>
            </w:r>
            <w:r>
              <w:rPr>
                <w:i/>
              </w:rPr>
              <w:t>PKT CMPLT MASK</w:t>
            </w:r>
          </w:p>
        </w:tc>
        <w:tc>
          <w:tcPr>
            <w:tcW w:w="5760" w:type="dxa"/>
            <w:vAlign w:val="center"/>
          </w:tcPr>
          <w:p w:rsidR="008E7DEC" w:rsidRDefault="008E7DEC" w:rsidP="008E7DEC">
            <w:r>
              <w:t>Transmit Packet Complete Interrupt Mask.  When set to logic ‘1’, the transmit packet data complete interrupt is masked.  When set to logic ‘0’, the transmit packet data complete interrupt is enabled.  This bit is cleared on a read from this register.</w:t>
            </w:r>
          </w:p>
        </w:tc>
      </w:tr>
      <w:tr w:rsidR="008E7DEC" w:rsidTr="00CA56A7">
        <w:trPr>
          <w:jc w:val="center"/>
        </w:trPr>
        <w:tc>
          <w:tcPr>
            <w:tcW w:w="728" w:type="dxa"/>
            <w:vAlign w:val="center"/>
          </w:tcPr>
          <w:p w:rsidR="008E7DEC" w:rsidRDefault="008E7DEC" w:rsidP="008E7DEC">
            <w:pPr>
              <w:jc w:val="center"/>
            </w:pPr>
            <w:r>
              <w:t>6</w:t>
            </w:r>
          </w:p>
        </w:tc>
        <w:tc>
          <w:tcPr>
            <w:tcW w:w="2674" w:type="dxa"/>
            <w:vAlign w:val="center"/>
          </w:tcPr>
          <w:p w:rsidR="008E7DEC" w:rsidRDefault="008E7DEC" w:rsidP="008E7DEC">
            <w:r>
              <w:t>RX PKT AVAIL</w:t>
            </w:r>
            <w:r>
              <w:rPr>
                <w:i/>
              </w:rPr>
              <w:t xml:space="preserve"> MASK</w:t>
            </w:r>
          </w:p>
        </w:tc>
        <w:tc>
          <w:tcPr>
            <w:tcW w:w="5760" w:type="dxa"/>
            <w:vAlign w:val="center"/>
          </w:tcPr>
          <w:p w:rsidR="008E7DEC" w:rsidRDefault="008E7DEC" w:rsidP="008E7DEC">
            <w:r>
              <w:t>Receive Packet Available Interrupt Mask.  When set to logic ‘1’, the receive packet interrupt is masked.  When set to logic ‘0’, the receive packet interrupt is enabled.  This bit is cleared on a read from this register.</w:t>
            </w:r>
          </w:p>
        </w:tc>
      </w:tr>
      <w:tr w:rsidR="008E7DEC" w:rsidTr="00CA56A7">
        <w:trPr>
          <w:jc w:val="center"/>
        </w:trPr>
        <w:tc>
          <w:tcPr>
            <w:tcW w:w="728" w:type="dxa"/>
            <w:vAlign w:val="center"/>
          </w:tcPr>
          <w:p w:rsidR="008E7DEC" w:rsidRDefault="008E7DEC" w:rsidP="008E7DEC">
            <w:pPr>
              <w:jc w:val="center"/>
            </w:pPr>
            <w:r>
              <w:t>5</w:t>
            </w:r>
          </w:p>
        </w:tc>
        <w:tc>
          <w:tcPr>
            <w:tcW w:w="2674" w:type="dxa"/>
            <w:vAlign w:val="center"/>
          </w:tcPr>
          <w:p w:rsidR="008E7DEC" w:rsidRDefault="008E7DEC" w:rsidP="008E7DEC">
            <w:r>
              <w:t xml:space="preserve">TX FIFO UNDRUN </w:t>
            </w:r>
            <w:r>
              <w:rPr>
                <w:i/>
              </w:rPr>
              <w:t>MASK</w:t>
            </w:r>
          </w:p>
        </w:tc>
        <w:tc>
          <w:tcPr>
            <w:tcW w:w="5760" w:type="dxa"/>
            <w:vAlign w:val="center"/>
          </w:tcPr>
          <w:p w:rsidR="008E7DEC" w:rsidRDefault="008E7DEC" w:rsidP="008E7DEC">
            <w:r>
              <w:t>Transmit FIFO Under run Interrupt Mask.  When set to logic ‘1’, the transmit FIFO has underrun interrupt is masked.  When set to logic ‘0’, the transmit FIFO has underrun interrupt is enabled.  This bit is cleared on a read from this register.</w:t>
            </w:r>
          </w:p>
        </w:tc>
      </w:tr>
      <w:tr w:rsidR="008E7DEC" w:rsidTr="00CA56A7">
        <w:trPr>
          <w:jc w:val="center"/>
        </w:trPr>
        <w:tc>
          <w:tcPr>
            <w:tcW w:w="728" w:type="dxa"/>
            <w:vAlign w:val="center"/>
          </w:tcPr>
          <w:p w:rsidR="008E7DEC" w:rsidRDefault="008E7DEC" w:rsidP="008E7DEC">
            <w:pPr>
              <w:jc w:val="center"/>
            </w:pPr>
            <w:r>
              <w:t>4</w:t>
            </w:r>
          </w:p>
        </w:tc>
        <w:tc>
          <w:tcPr>
            <w:tcW w:w="2674" w:type="dxa"/>
            <w:vAlign w:val="center"/>
          </w:tcPr>
          <w:p w:rsidR="008E7DEC" w:rsidRDefault="008E7DEC" w:rsidP="008E7DEC">
            <w:r>
              <w:t>TX FIFO OVRFLW</w:t>
            </w:r>
            <w:r>
              <w:rPr>
                <w:i/>
              </w:rPr>
              <w:t xml:space="preserve"> MASK</w:t>
            </w:r>
          </w:p>
        </w:tc>
        <w:tc>
          <w:tcPr>
            <w:tcW w:w="5760" w:type="dxa"/>
            <w:vAlign w:val="center"/>
          </w:tcPr>
          <w:p w:rsidR="008E7DEC" w:rsidRDefault="008E7DEC" w:rsidP="008E7DEC">
            <w:r>
              <w:t>Transmit FIFO Overflow Interrupt Mask.  When a logic ‘1’, the transmit FIFO has overflow interrupt is masked.  When a logic ‘0’, the transmit FIFO has overflow interrupt is enabled.  This bit is cleared on a read from this register.</w:t>
            </w:r>
          </w:p>
        </w:tc>
      </w:tr>
      <w:tr w:rsidR="008E7DEC" w:rsidTr="00CA56A7">
        <w:trPr>
          <w:jc w:val="center"/>
        </w:trPr>
        <w:tc>
          <w:tcPr>
            <w:tcW w:w="728" w:type="dxa"/>
            <w:vAlign w:val="center"/>
          </w:tcPr>
          <w:p w:rsidR="008E7DEC" w:rsidRDefault="008E7DEC" w:rsidP="008E7DEC">
            <w:pPr>
              <w:jc w:val="center"/>
            </w:pPr>
            <w:r>
              <w:t>3</w:t>
            </w:r>
          </w:p>
        </w:tc>
        <w:tc>
          <w:tcPr>
            <w:tcW w:w="2674" w:type="dxa"/>
            <w:vAlign w:val="center"/>
          </w:tcPr>
          <w:p w:rsidR="008E7DEC" w:rsidRDefault="008E7DEC" w:rsidP="008E7DEC">
            <w:r>
              <w:t>RX FIFO UNDRUN</w:t>
            </w:r>
            <w:r>
              <w:rPr>
                <w:i/>
              </w:rPr>
              <w:t xml:space="preserve"> MASK</w:t>
            </w:r>
          </w:p>
        </w:tc>
        <w:tc>
          <w:tcPr>
            <w:tcW w:w="5760" w:type="dxa"/>
            <w:vAlign w:val="center"/>
          </w:tcPr>
          <w:p w:rsidR="008E7DEC" w:rsidRDefault="008E7DEC" w:rsidP="008E7DEC">
            <w:r>
              <w:t>Receive FIFO Under-run Interrupt Mask.  When set to logic ‘1’, the receive FIFO underrun interrupt is masked.  When set to logic ‘0’, the receive FIFO underrun interrupt is enabled.  This bit is cleared on a read from this register.</w:t>
            </w:r>
          </w:p>
        </w:tc>
      </w:tr>
      <w:tr w:rsidR="008E7DEC" w:rsidTr="00CA56A7">
        <w:trPr>
          <w:jc w:val="center"/>
        </w:trPr>
        <w:tc>
          <w:tcPr>
            <w:tcW w:w="728" w:type="dxa"/>
            <w:vAlign w:val="center"/>
          </w:tcPr>
          <w:p w:rsidR="008E7DEC" w:rsidRDefault="008E7DEC" w:rsidP="008E7DEC">
            <w:pPr>
              <w:jc w:val="center"/>
            </w:pPr>
            <w:r>
              <w:t>2</w:t>
            </w:r>
          </w:p>
        </w:tc>
        <w:tc>
          <w:tcPr>
            <w:tcW w:w="2674" w:type="dxa"/>
            <w:vAlign w:val="center"/>
          </w:tcPr>
          <w:p w:rsidR="008E7DEC" w:rsidRDefault="008E7DEC" w:rsidP="008E7DEC">
            <w:r>
              <w:t>RX FIFO OVRFLW</w:t>
            </w:r>
            <w:r>
              <w:rPr>
                <w:i/>
              </w:rPr>
              <w:t xml:space="preserve"> MASK</w:t>
            </w:r>
          </w:p>
        </w:tc>
        <w:tc>
          <w:tcPr>
            <w:tcW w:w="5760" w:type="dxa"/>
            <w:vAlign w:val="center"/>
          </w:tcPr>
          <w:p w:rsidR="008E7DEC" w:rsidRDefault="008E7DEC" w:rsidP="008E7DEC">
            <w:r>
              <w:t>Receive FIFO Overflow Interrupt Mask.  When set to logic ‘1’, the receive FIFO overflow interrupt is masked.  When set to logic ‘0’, the receive FIFO overflow interrupt is enabled.  This bit is cleared on a read from this register.</w:t>
            </w:r>
          </w:p>
        </w:tc>
      </w:tr>
      <w:tr w:rsidR="008E7DEC" w:rsidTr="00CA56A7">
        <w:trPr>
          <w:jc w:val="center"/>
        </w:trPr>
        <w:tc>
          <w:tcPr>
            <w:tcW w:w="728" w:type="dxa"/>
            <w:vAlign w:val="center"/>
          </w:tcPr>
          <w:p w:rsidR="008E7DEC" w:rsidRDefault="008E7DEC" w:rsidP="008E7DEC">
            <w:pPr>
              <w:jc w:val="center"/>
            </w:pPr>
            <w:r>
              <w:t>1</w:t>
            </w:r>
          </w:p>
        </w:tc>
        <w:tc>
          <w:tcPr>
            <w:tcW w:w="2674" w:type="dxa"/>
            <w:vAlign w:val="center"/>
          </w:tcPr>
          <w:p w:rsidR="008E7DEC" w:rsidRDefault="00D225B5" w:rsidP="008E7DEC">
            <w:r>
              <w:t>RX CRC ERROR MASK</w:t>
            </w:r>
          </w:p>
        </w:tc>
        <w:tc>
          <w:tcPr>
            <w:tcW w:w="5760" w:type="dxa"/>
            <w:vAlign w:val="center"/>
          </w:tcPr>
          <w:p w:rsidR="008E7DEC" w:rsidRDefault="00D225B5" w:rsidP="008E7DEC">
            <w:r>
              <w:t>Receive CRC Error Interrupt Mask.  When set to logic ‘1’, the Receive CRC Error Interrupt is masked.  When set to logic ‘0’, the Receive CRC Error Interrupt is enabled.  This bit is cleared on a read from this register.</w:t>
            </w:r>
          </w:p>
        </w:tc>
      </w:tr>
      <w:tr w:rsidR="008E7DEC" w:rsidTr="00CA56A7">
        <w:trPr>
          <w:trHeight w:val="521"/>
          <w:jc w:val="center"/>
        </w:trPr>
        <w:tc>
          <w:tcPr>
            <w:tcW w:w="728" w:type="dxa"/>
            <w:vAlign w:val="center"/>
          </w:tcPr>
          <w:p w:rsidR="008E7DEC" w:rsidRDefault="008E7DEC" w:rsidP="008E7DEC">
            <w:pPr>
              <w:jc w:val="center"/>
            </w:pPr>
            <w:r>
              <w:t>0</w:t>
            </w:r>
          </w:p>
        </w:tc>
        <w:tc>
          <w:tcPr>
            <w:tcW w:w="2674" w:type="dxa"/>
            <w:vAlign w:val="center"/>
          </w:tcPr>
          <w:p w:rsidR="008E7DEC" w:rsidRDefault="008E7DEC" w:rsidP="008E7DEC">
            <w:r>
              <w:t>COLLISION DTCT</w:t>
            </w:r>
            <w:r>
              <w:rPr>
                <w:i/>
              </w:rPr>
              <w:t xml:space="preserve"> MASK</w:t>
            </w:r>
          </w:p>
        </w:tc>
        <w:tc>
          <w:tcPr>
            <w:tcW w:w="5760" w:type="dxa"/>
            <w:vAlign w:val="center"/>
          </w:tcPr>
          <w:p w:rsidR="008E7DEC" w:rsidRDefault="008E7DEC" w:rsidP="008E7DEC">
            <w:r>
              <w:t>Collision Detected Interrupt Mask.  When set to logic ‘1’, the collision detected interrupt is masked.  When set to logic ‘0’, the collision detected interrupt is enabled.  This bit is cleared on a read from this register.</w:t>
            </w:r>
          </w:p>
        </w:tc>
      </w:tr>
    </w:tbl>
    <w:p w:rsidR="002A01ED" w:rsidRPr="004164D8" w:rsidRDefault="002A01ED" w:rsidP="002A01ED"/>
    <w:p w:rsidR="002A01ED" w:rsidRPr="004164D8" w:rsidRDefault="002A01ED" w:rsidP="002A01ED">
      <w:pPr>
        <w:pStyle w:val="Caption"/>
        <w:jc w:val="center"/>
      </w:pPr>
      <w:bookmarkStart w:id="452" w:name="_Toc465781633"/>
      <w:r>
        <w:t xml:space="preserve">Table </w:t>
      </w:r>
      <w:fldSimple w:instr=" SEQ Table \* ARABIC ">
        <w:r w:rsidR="00F713D9">
          <w:rPr>
            <w:noProof/>
          </w:rPr>
          <w:t>4</w:t>
        </w:r>
      </w:fldSimple>
      <w:r>
        <w:t xml:space="preserve"> Interrupt Mask Register Definitions</w:t>
      </w:r>
      <w:bookmarkEnd w:id="452"/>
    </w:p>
    <w:p w:rsidR="001E3665" w:rsidRDefault="001E3665" w:rsidP="001E3665"/>
    <w:p w:rsidR="002A01ED" w:rsidRDefault="002A01ED" w:rsidP="001E3665"/>
    <w:p w:rsidR="007A2E4E" w:rsidRDefault="007A2E4E">
      <w:r>
        <w:br w:type="page"/>
      </w:r>
    </w:p>
    <w:p w:rsidR="007A2E4E" w:rsidRDefault="007A2E4E" w:rsidP="001E3665"/>
    <w:p w:rsidR="007A2E4E" w:rsidRPr="00891478" w:rsidRDefault="007A2E4E">
      <w:pPr>
        <w:pStyle w:val="TemplateOutline3"/>
        <w:rPr>
          <w:lang w:val="en"/>
        </w:rPr>
      </w:pPr>
      <w:bookmarkStart w:id="453" w:name="_Toc465781820"/>
      <w:r>
        <w:t>Status Register</w:t>
      </w:r>
      <w:bookmarkEnd w:id="453"/>
    </w:p>
    <w:p w:rsidR="007A2E4E" w:rsidRDefault="007A2E4E" w:rsidP="007A2E4E"/>
    <w:p w:rsidR="007A2E4E" w:rsidRPr="004164D8" w:rsidRDefault="007A2E4E" w:rsidP="007A2E4E">
      <w:r>
        <w:t>The FPGA status register is used to observe board level status.</w:t>
      </w:r>
    </w:p>
    <w:p w:rsidR="007A2E4E" w:rsidRDefault="007A2E4E" w:rsidP="007A2E4E"/>
    <w:p w:rsidR="007A2E4E" w:rsidRPr="004164D8" w:rsidRDefault="007A2E4E" w:rsidP="007A2E4E">
      <w:r w:rsidRPr="004164D8">
        <w:t>Address:</w:t>
      </w:r>
      <w:r>
        <w:tab/>
        <w:t>0x1C</w:t>
      </w:r>
    </w:p>
    <w:p w:rsidR="007A2E4E" w:rsidRPr="004164D8" w:rsidRDefault="007A2E4E" w:rsidP="007A2E4E">
      <w:r w:rsidRPr="004164D8">
        <w:t>Access:</w:t>
      </w:r>
      <w:r w:rsidRPr="004164D8">
        <w:tab/>
      </w:r>
      <w:r>
        <w:tab/>
        <w:t>Read Only</w:t>
      </w:r>
    </w:p>
    <w:p w:rsidR="007A2E4E" w:rsidRPr="004164D8" w:rsidRDefault="007A2E4E" w:rsidP="007A2E4E">
      <w:r w:rsidRPr="004164D8">
        <w:t>Reset Value:</w:t>
      </w:r>
      <w:r w:rsidRPr="004164D8">
        <w:tab/>
        <w:t>0x00</w:t>
      </w:r>
      <w:r>
        <w:t>0000</w:t>
      </w:r>
      <w:r w:rsidR="008F6D43">
        <w:t>05</w:t>
      </w:r>
    </w:p>
    <w:p w:rsidR="007A2E4E" w:rsidRPr="004164D8" w:rsidRDefault="007A2E4E" w:rsidP="007A2E4E">
      <w:r w:rsidRPr="004164D8">
        <w:t>Contents:</w:t>
      </w:r>
    </w:p>
    <w:p w:rsidR="007A2E4E" w:rsidRDefault="007A2E4E" w:rsidP="007A2E4E"/>
    <w:tbl>
      <w:tblPr>
        <w:tblStyle w:val="TableGrid"/>
        <w:tblW w:w="9162" w:type="dxa"/>
        <w:jc w:val="center"/>
        <w:tblLook w:val="04A0" w:firstRow="1" w:lastRow="0" w:firstColumn="1" w:lastColumn="0" w:noHBand="0" w:noVBand="1"/>
      </w:tblPr>
      <w:tblGrid>
        <w:gridCol w:w="728"/>
        <w:gridCol w:w="2674"/>
        <w:gridCol w:w="5760"/>
      </w:tblGrid>
      <w:tr w:rsidR="007A2E4E" w:rsidTr="00CA56A7">
        <w:trPr>
          <w:jc w:val="center"/>
        </w:trPr>
        <w:tc>
          <w:tcPr>
            <w:tcW w:w="728" w:type="dxa"/>
            <w:shd w:val="clear" w:color="auto" w:fill="D5DCE4" w:themeFill="text2" w:themeFillTint="33"/>
          </w:tcPr>
          <w:p w:rsidR="007A2E4E" w:rsidRPr="002A01ED" w:rsidRDefault="007A2E4E" w:rsidP="00FC7E6C">
            <w:pPr>
              <w:jc w:val="center"/>
              <w:rPr>
                <w:b/>
                <w:i/>
                <w:sz w:val="24"/>
              </w:rPr>
            </w:pPr>
            <w:r w:rsidRPr="002A01ED">
              <w:rPr>
                <w:b/>
                <w:i/>
                <w:sz w:val="24"/>
              </w:rPr>
              <w:t>Bit</w:t>
            </w:r>
          </w:p>
        </w:tc>
        <w:tc>
          <w:tcPr>
            <w:tcW w:w="2674" w:type="dxa"/>
            <w:shd w:val="clear" w:color="auto" w:fill="D5DCE4" w:themeFill="text2" w:themeFillTint="33"/>
          </w:tcPr>
          <w:p w:rsidR="007A2E4E" w:rsidRPr="002A01ED" w:rsidRDefault="007A2E4E" w:rsidP="00FC7E6C">
            <w:pPr>
              <w:rPr>
                <w:b/>
                <w:sz w:val="24"/>
              </w:rPr>
            </w:pPr>
            <w:r w:rsidRPr="002A01ED">
              <w:rPr>
                <w:b/>
                <w:i/>
                <w:sz w:val="24"/>
              </w:rPr>
              <w:t>Name</w:t>
            </w:r>
          </w:p>
        </w:tc>
        <w:tc>
          <w:tcPr>
            <w:tcW w:w="5760" w:type="dxa"/>
            <w:shd w:val="clear" w:color="auto" w:fill="D5DCE4" w:themeFill="text2" w:themeFillTint="33"/>
          </w:tcPr>
          <w:p w:rsidR="007A2E4E" w:rsidRPr="002A01ED" w:rsidRDefault="007A2E4E" w:rsidP="00FC7E6C">
            <w:pPr>
              <w:rPr>
                <w:b/>
                <w:sz w:val="24"/>
              </w:rPr>
            </w:pPr>
            <w:r w:rsidRPr="002A01ED">
              <w:rPr>
                <w:b/>
                <w:sz w:val="24"/>
              </w:rPr>
              <w:t>Description</w:t>
            </w:r>
          </w:p>
        </w:tc>
      </w:tr>
      <w:tr w:rsidR="00CA56A7" w:rsidTr="00CA56A7">
        <w:tblPrEx>
          <w:jc w:val="left"/>
        </w:tblPrEx>
        <w:tc>
          <w:tcPr>
            <w:tcW w:w="728" w:type="dxa"/>
          </w:tcPr>
          <w:p w:rsidR="00CA56A7" w:rsidRDefault="00CA56A7" w:rsidP="008F6D43">
            <w:pPr>
              <w:jc w:val="center"/>
            </w:pPr>
            <w:r>
              <w:t>31-8</w:t>
            </w:r>
          </w:p>
        </w:tc>
        <w:tc>
          <w:tcPr>
            <w:tcW w:w="2674" w:type="dxa"/>
          </w:tcPr>
          <w:p w:rsidR="00CA56A7" w:rsidRPr="00D429E7" w:rsidRDefault="00CA56A7" w:rsidP="008F6D43">
            <w:r>
              <w:t>UNUSED</w:t>
            </w:r>
          </w:p>
        </w:tc>
        <w:tc>
          <w:tcPr>
            <w:tcW w:w="5760" w:type="dxa"/>
          </w:tcPr>
          <w:p w:rsidR="00CA56A7" w:rsidRDefault="00CA56A7" w:rsidP="008F6D43"/>
        </w:tc>
      </w:tr>
      <w:tr w:rsidR="00DB2979" w:rsidTr="00CA56A7">
        <w:trPr>
          <w:jc w:val="center"/>
        </w:trPr>
        <w:tc>
          <w:tcPr>
            <w:tcW w:w="728" w:type="dxa"/>
            <w:vAlign w:val="center"/>
          </w:tcPr>
          <w:p w:rsidR="00DB2979" w:rsidRDefault="00DB2979" w:rsidP="00DB2979">
            <w:pPr>
              <w:jc w:val="center"/>
            </w:pPr>
            <w:r>
              <w:t>7</w:t>
            </w:r>
          </w:p>
        </w:tc>
        <w:tc>
          <w:tcPr>
            <w:tcW w:w="2674" w:type="dxa"/>
            <w:vAlign w:val="center"/>
          </w:tcPr>
          <w:p w:rsidR="00DB2979" w:rsidRDefault="00DB2979" w:rsidP="00DB2979">
            <w:r>
              <w:t>UNUSED</w:t>
            </w:r>
          </w:p>
        </w:tc>
        <w:tc>
          <w:tcPr>
            <w:tcW w:w="5760" w:type="dxa"/>
            <w:vAlign w:val="center"/>
          </w:tcPr>
          <w:p w:rsidR="00DB2979" w:rsidRDefault="00DB2979" w:rsidP="00DB2979">
            <w:r>
              <w:t>This bit is unused and read as logic 0.</w:t>
            </w:r>
          </w:p>
        </w:tc>
      </w:tr>
      <w:tr w:rsidR="00DB2979" w:rsidTr="00CA56A7">
        <w:trPr>
          <w:jc w:val="center"/>
        </w:trPr>
        <w:tc>
          <w:tcPr>
            <w:tcW w:w="728" w:type="dxa"/>
            <w:vAlign w:val="center"/>
          </w:tcPr>
          <w:p w:rsidR="00DB2979" w:rsidRDefault="00DB2979" w:rsidP="00DB2979">
            <w:pPr>
              <w:jc w:val="center"/>
            </w:pPr>
            <w:r>
              <w:t>6</w:t>
            </w:r>
          </w:p>
        </w:tc>
        <w:tc>
          <w:tcPr>
            <w:tcW w:w="2674" w:type="dxa"/>
            <w:vAlign w:val="center"/>
          </w:tcPr>
          <w:p w:rsidR="00DB2979" w:rsidRDefault="00DB2979" w:rsidP="00DB2979">
            <w:r>
              <w:t>UNUSED</w:t>
            </w:r>
          </w:p>
        </w:tc>
        <w:tc>
          <w:tcPr>
            <w:tcW w:w="5760" w:type="dxa"/>
            <w:vAlign w:val="center"/>
          </w:tcPr>
          <w:p w:rsidR="00DB2979" w:rsidRDefault="00DB2979" w:rsidP="00DB2979">
            <w:r>
              <w:t>This bit is unused and read as logic 0.</w:t>
            </w:r>
          </w:p>
        </w:tc>
      </w:tr>
      <w:tr w:rsidR="00DB2979" w:rsidTr="00CA56A7">
        <w:trPr>
          <w:jc w:val="center"/>
        </w:trPr>
        <w:tc>
          <w:tcPr>
            <w:tcW w:w="728" w:type="dxa"/>
            <w:vAlign w:val="center"/>
          </w:tcPr>
          <w:p w:rsidR="00DB2979" w:rsidRDefault="00DB2979" w:rsidP="00DB2979">
            <w:pPr>
              <w:jc w:val="center"/>
            </w:pPr>
            <w:r>
              <w:t>5</w:t>
            </w:r>
          </w:p>
        </w:tc>
        <w:tc>
          <w:tcPr>
            <w:tcW w:w="2674" w:type="dxa"/>
            <w:vAlign w:val="center"/>
          </w:tcPr>
          <w:p w:rsidR="00DB2979" w:rsidRDefault="00DB2979" w:rsidP="00DB2979">
            <w:r>
              <w:t>UNUSED</w:t>
            </w:r>
          </w:p>
        </w:tc>
        <w:tc>
          <w:tcPr>
            <w:tcW w:w="5760" w:type="dxa"/>
            <w:vAlign w:val="center"/>
          </w:tcPr>
          <w:p w:rsidR="00DB2979" w:rsidRDefault="00DB2979" w:rsidP="00DB2979">
            <w:r>
              <w:t>This bit is unused and read as logic 0.</w:t>
            </w:r>
          </w:p>
        </w:tc>
      </w:tr>
      <w:tr w:rsidR="00DB2979" w:rsidTr="00CA56A7">
        <w:trPr>
          <w:jc w:val="center"/>
        </w:trPr>
        <w:tc>
          <w:tcPr>
            <w:tcW w:w="728" w:type="dxa"/>
            <w:vAlign w:val="center"/>
          </w:tcPr>
          <w:p w:rsidR="00DB2979" w:rsidRDefault="00DB2979" w:rsidP="00DB2979">
            <w:pPr>
              <w:jc w:val="center"/>
            </w:pPr>
            <w:r>
              <w:t>4</w:t>
            </w:r>
          </w:p>
        </w:tc>
        <w:tc>
          <w:tcPr>
            <w:tcW w:w="2674" w:type="dxa"/>
            <w:vAlign w:val="center"/>
          </w:tcPr>
          <w:p w:rsidR="00DB2979" w:rsidRDefault="00DB2979" w:rsidP="00DB2979">
            <w:r>
              <w:t>UNUSED</w:t>
            </w:r>
          </w:p>
        </w:tc>
        <w:tc>
          <w:tcPr>
            <w:tcW w:w="5760" w:type="dxa"/>
            <w:vAlign w:val="center"/>
          </w:tcPr>
          <w:p w:rsidR="00DB2979" w:rsidRDefault="00DB2979" w:rsidP="00DB2979">
            <w:r>
              <w:t>This bit is unused and read as logic 0.</w:t>
            </w:r>
          </w:p>
        </w:tc>
      </w:tr>
      <w:tr w:rsidR="00DB2979" w:rsidTr="00CA56A7">
        <w:trPr>
          <w:jc w:val="center"/>
        </w:trPr>
        <w:tc>
          <w:tcPr>
            <w:tcW w:w="728" w:type="dxa"/>
            <w:vAlign w:val="center"/>
          </w:tcPr>
          <w:p w:rsidR="00DB2979" w:rsidRDefault="00DB2979" w:rsidP="00DB2979">
            <w:pPr>
              <w:jc w:val="center"/>
            </w:pPr>
            <w:r>
              <w:t>3</w:t>
            </w:r>
          </w:p>
        </w:tc>
        <w:tc>
          <w:tcPr>
            <w:tcW w:w="2674" w:type="dxa"/>
            <w:vAlign w:val="center"/>
          </w:tcPr>
          <w:p w:rsidR="00DB2979" w:rsidRDefault="00DB2979" w:rsidP="00DB2979">
            <w:r>
              <w:t>TX FIFO FULL</w:t>
            </w:r>
          </w:p>
        </w:tc>
        <w:tc>
          <w:tcPr>
            <w:tcW w:w="5760" w:type="dxa"/>
            <w:vAlign w:val="center"/>
          </w:tcPr>
          <w:p w:rsidR="00DB2979" w:rsidRDefault="00DB2979" w:rsidP="00DB2979">
            <w:r>
              <w:t>Logic 1 indicates that the Transmit FIFO is full.  Logic 0 indicates that the Transmit FIFO is not full.</w:t>
            </w:r>
          </w:p>
        </w:tc>
      </w:tr>
      <w:tr w:rsidR="00DB2979" w:rsidTr="00CA56A7">
        <w:trPr>
          <w:jc w:val="center"/>
        </w:trPr>
        <w:tc>
          <w:tcPr>
            <w:tcW w:w="728" w:type="dxa"/>
            <w:vAlign w:val="center"/>
          </w:tcPr>
          <w:p w:rsidR="00DB2979" w:rsidRDefault="00DB2979" w:rsidP="00DB2979">
            <w:pPr>
              <w:jc w:val="center"/>
            </w:pPr>
            <w:r>
              <w:t>2</w:t>
            </w:r>
          </w:p>
        </w:tc>
        <w:tc>
          <w:tcPr>
            <w:tcW w:w="2674" w:type="dxa"/>
            <w:vAlign w:val="center"/>
          </w:tcPr>
          <w:p w:rsidR="00DB2979" w:rsidRDefault="00DB2979" w:rsidP="00DB2979">
            <w:r>
              <w:t>TX FIFO EMPTY</w:t>
            </w:r>
          </w:p>
        </w:tc>
        <w:tc>
          <w:tcPr>
            <w:tcW w:w="5760" w:type="dxa"/>
            <w:vAlign w:val="center"/>
          </w:tcPr>
          <w:p w:rsidR="00DB2979" w:rsidRDefault="00DB2979" w:rsidP="00DB2979">
            <w:r>
              <w:t>Logic 1 indicates that the Transmit FIFO is empty.  Logic 0 indicates that the Transmit FIFO is not empty.</w:t>
            </w:r>
          </w:p>
        </w:tc>
      </w:tr>
      <w:tr w:rsidR="00DB2979" w:rsidTr="00CA56A7">
        <w:trPr>
          <w:jc w:val="center"/>
        </w:trPr>
        <w:tc>
          <w:tcPr>
            <w:tcW w:w="728" w:type="dxa"/>
            <w:vAlign w:val="center"/>
          </w:tcPr>
          <w:p w:rsidR="00DB2979" w:rsidRDefault="00DB2979" w:rsidP="00DB2979">
            <w:pPr>
              <w:jc w:val="center"/>
            </w:pPr>
            <w:r>
              <w:t>1</w:t>
            </w:r>
          </w:p>
        </w:tc>
        <w:tc>
          <w:tcPr>
            <w:tcW w:w="2674" w:type="dxa"/>
            <w:vAlign w:val="center"/>
          </w:tcPr>
          <w:p w:rsidR="00DB2979" w:rsidRDefault="00DB2979" w:rsidP="00DB2979">
            <w:r>
              <w:t>RX FIFO FULL</w:t>
            </w:r>
          </w:p>
        </w:tc>
        <w:tc>
          <w:tcPr>
            <w:tcW w:w="5760" w:type="dxa"/>
            <w:vAlign w:val="center"/>
          </w:tcPr>
          <w:p w:rsidR="00DB2979" w:rsidRDefault="00DB2979" w:rsidP="00DB2979">
            <w:r>
              <w:t>Logic 1 indicates that the Receive FIFO is full.  Logic 0 indicates that the Receive FIFO is not full.</w:t>
            </w:r>
          </w:p>
        </w:tc>
      </w:tr>
      <w:tr w:rsidR="00DB2979" w:rsidTr="00CA56A7">
        <w:trPr>
          <w:trHeight w:val="521"/>
          <w:jc w:val="center"/>
        </w:trPr>
        <w:tc>
          <w:tcPr>
            <w:tcW w:w="728" w:type="dxa"/>
            <w:vAlign w:val="center"/>
          </w:tcPr>
          <w:p w:rsidR="00DB2979" w:rsidRDefault="00DB2979" w:rsidP="00DB2979">
            <w:pPr>
              <w:jc w:val="center"/>
            </w:pPr>
            <w:r>
              <w:t>0</w:t>
            </w:r>
          </w:p>
        </w:tc>
        <w:tc>
          <w:tcPr>
            <w:tcW w:w="2674" w:type="dxa"/>
            <w:vAlign w:val="center"/>
          </w:tcPr>
          <w:p w:rsidR="00DB2979" w:rsidRDefault="00DB2979" w:rsidP="00DB2979">
            <w:r>
              <w:t>RX FIFO EMPTY</w:t>
            </w:r>
          </w:p>
        </w:tc>
        <w:tc>
          <w:tcPr>
            <w:tcW w:w="5760" w:type="dxa"/>
            <w:vAlign w:val="center"/>
          </w:tcPr>
          <w:p w:rsidR="00DB2979" w:rsidRDefault="00DB2979" w:rsidP="00DB2979">
            <w:r>
              <w:t>Logic 1 indicates that the Receive FIFO is empty.  Logic 0 indicates that the Receive FIFO is not empty.</w:t>
            </w:r>
          </w:p>
        </w:tc>
      </w:tr>
    </w:tbl>
    <w:p w:rsidR="007A2E4E" w:rsidRPr="004164D8" w:rsidRDefault="007A2E4E" w:rsidP="007A2E4E"/>
    <w:p w:rsidR="007A2E4E" w:rsidRDefault="007A2E4E" w:rsidP="007A2E4E">
      <w:pPr>
        <w:pStyle w:val="Caption"/>
        <w:jc w:val="center"/>
      </w:pPr>
      <w:bookmarkStart w:id="454" w:name="_Toc465781634"/>
      <w:r>
        <w:t xml:space="preserve">Table </w:t>
      </w:r>
      <w:fldSimple w:instr=" SEQ Table \* ARABIC ">
        <w:r w:rsidR="00F713D9">
          <w:rPr>
            <w:noProof/>
          </w:rPr>
          <w:t>5</w:t>
        </w:r>
      </w:fldSimple>
      <w:r>
        <w:t xml:space="preserve"> </w:t>
      </w:r>
      <w:r w:rsidR="00DB2979">
        <w:t>Status</w:t>
      </w:r>
      <w:r>
        <w:t xml:space="preserve"> Register Definitions</w:t>
      </w:r>
      <w:bookmarkEnd w:id="454"/>
    </w:p>
    <w:p w:rsidR="001A6A48" w:rsidRDefault="001A6A48">
      <w:pPr>
        <w:rPr>
          <w:ins w:id="455" w:author="Scott Walker" w:date="2016-10-29T09:08:00Z"/>
        </w:rPr>
      </w:pPr>
    </w:p>
    <w:p w:rsidR="00287038" w:rsidRDefault="00287038" w:rsidP="00287038">
      <w:pPr>
        <w:rPr>
          <w:ins w:id="456" w:author="Scott Walker" w:date="2016-10-29T09:09:00Z"/>
        </w:rPr>
      </w:pPr>
    </w:p>
    <w:p w:rsidR="00287038" w:rsidRDefault="00287038"/>
    <w:p w:rsidR="001A6A48" w:rsidRDefault="001A6A48"/>
    <w:p w:rsidR="00432E0C" w:rsidRDefault="00432E0C">
      <w:pPr>
        <w:jc w:val="left"/>
      </w:pPr>
      <w:r>
        <w:br w:type="page"/>
      </w:r>
    </w:p>
    <w:p w:rsidR="0002101E" w:rsidRDefault="0002101E" w:rsidP="0002101E"/>
    <w:p w:rsidR="0002101E" w:rsidRPr="0002101E" w:rsidRDefault="0002101E">
      <w:pPr>
        <w:pStyle w:val="TemplateOutline3"/>
        <w:rPr>
          <w:lang w:val="en"/>
        </w:rPr>
      </w:pPr>
      <w:bookmarkStart w:id="457" w:name="_Ref448240526"/>
      <w:bookmarkStart w:id="458" w:name="_Ref448240546"/>
      <w:bookmarkStart w:id="459" w:name="_Ref448240878"/>
      <w:bookmarkStart w:id="460" w:name="_Toc465781821"/>
      <w:r>
        <w:t>Address Register High</w:t>
      </w:r>
      <w:bookmarkEnd w:id="457"/>
      <w:bookmarkEnd w:id="458"/>
      <w:bookmarkEnd w:id="459"/>
      <w:bookmarkEnd w:id="460"/>
    </w:p>
    <w:p w:rsidR="0002101E" w:rsidRDefault="0002101E" w:rsidP="0002101E"/>
    <w:p w:rsidR="0002101E" w:rsidRDefault="0002101E" w:rsidP="0002101E">
      <w:r>
        <w:t>The FPGA address register is houses the high address (consumer) for the Comms Module.  It is used to compare receive packets.  If there is a match between the receive packet and this address register, the packet is destined for this Comms Module.</w:t>
      </w:r>
      <w:r w:rsidR="00B83A60">
        <w:t xml:space="preserve">  Note there are 4 of these registers, which allows for 4 high address (consumer) for the Comms Module</w:t>
      </w:r>
    </w:p>
    <w:p w:rsidR="00134829" w:rsidRDefault="00134829" w:rsidP="0002101E"/>
    <w:p w:rsidR="009E6AED" w:rsidRPr="00CF7FF6" w:rsidRDefault="009E6AED" w:rsidP="009E6AED">
      <w:pPr>
        <w:rPr>
          <w:b/>
          <w:color w:val="FF0000"/>
        </w:rPr>
      </w:pPr>
      <w:r w:rsidRPr="00CF7FF6">
        <w:rPr>
          <w:b/>
          <w:color w:val="FF0000"/>
        </w:rPr>
        <w:t xml:space="preserve">THE PACKET SIZE MUST BE A MINIMUM OF </w:t>
      </w:r>
      <w:r w:rsidR="007C1B58">
        <w:rPr>
          <w:b/>
          <w:color w:val="FF0000"/>
        </w:rPr>
        <w:t>8</w:t>
      </w:r>
      <w:r w:rsidRPr="00CF7FF6">
        <w:rPr>
          <w:b/>
          <w:color w:val="FF0000"/>
        </w:rPr>
        <w:t xml:space="preserve"> BYTES</w:t>
      </w:r>
      <w:r>
        <w:rPr>
          <w:b/>
          <w:color w:val="FF0000"/>
        </w:rPr>
        <w:t xml:space="preserve"> (WHICH INCLUDES THE HEADER and LENGTH BYTES of quantity 4)</w:t>
      </w:r>
      <w:r w:rsidRPr="00CF7FF6">
        <w:rPr>
          <w:b/>
          <w:color w:val="FF0000"/>
        </w:rPr>
        <w:t>.</w:t>
      </w:r>
      <w:r>
        <w:rPr>
          <w:b/>
          <w:color w:val="FF0000"/>
        </w:rPr>
        <w:t xml:space="preserve"> </w:t>
      </w:r>
      <w:r>
        <w:rPr>
          <w:rFonts w:asciiTheme="minorHAnsi" w:hAnsiTheme="minorHAnsi" w:cstheme="minorBidi"/>
          <w:color w:val="1F497D"/>
          <w:sz w:val="22"/>
          <w:szCs w:val="22"/>
        </w:rPr>
        <w:t xml:space="preserve"> </w:t>
      </w:r>
      <w:r w:rsidRPr="00640DD5">
        <w:t xml:space="preserve"> This includes the Consumer Address (2 bytes), TBD+Packet Length (2 bytes) and CRC (2 bytes) conseque</w:t>
      </w:r>
      <w:r w:rsidR="007C1B58">
        <w:t>ntly, the data is a minimum of 2</w:t>
      </w:r>
      <w:r w:rsidRPr="00640DD5">
        <w:t xml:space="preserve"> bytes.  </w:t>
      </w:r>
    </w:p>
    <w:p w:rsidR="0002101E" w:rsidRDefault="0002101E" w:rsidP="0002101E"/>
    <w:p w:rsidR="0002101E" w:rsidRPr="004164D8" w:rsidRDefault="0002101E" w:rsidP="0002101E">
      <w:r w:rsidRPr="004164D8">
        <w:t>Address:</w:t>
      </w:r>
      <w:r>
        <w:tab/>
        <w:t>0x30</w:t>
      </w:r>
      <w:r w:rsidR="00B83A60">
        <w:t>, 0x38, 0x40, 0x48</w:t>
      </w:r>
    </w:p>
    <w:p w:rsidR="0002101E" w:rsidRPr="004164D8" w:rsidRDefault="0002101E" w:rsidP="0002101E">
      <w:r w:rsidRPr="004164D8">
        <w:t>Access:</w:t>
      </w:r>
      <w:r w:rsidRPr="004164D8">
        <w:tab/>
      </w:r>
      <w:r>
        <w:tab/>
      </w:r>
      <w:r w:rsidRPr="004164D8">
        <w:t>Read/Write</w:t>
      </w:r>
    </w:p>
    <w:p w:rsidR="0002101E" w:rsidRPr="004164D8" w:rsidRDefault="0002101E" w:rsidP="0002101E">
      <w:r w:rsidRPr="004164D8">
        <w:t>Reset Value:</w:t>
      </w:r>
      <w:r w:rsidRPr="004164D8">
        <w:tab/>
        <w:t>0x00</w:t>
      </w:r>
      <w:r>
        <w:t>000000</w:t>
      </w:r>
    </w:p>
    <w:p w:rsidR="0002101E" w:rsidRPr="004164D8" w:rsidRDefault="0002101E" w:rsidP="0002101E">
      <w:r w:rsidRPr="004164D8">
        <w:t>Contents:</w:t>
      </w:r>
    </w:p>
    <w:p w:rsidR="0002101E" w:rsidRDefault="0002101E" w:rsidP="0002101E"/>
    <w:tbl>
      <w:tblPr>
        <w:tblStyle w:val="TableGrid"/>
        <w:tblW w:w="9162" w:type="dxa"/>
        <w:jc w:val="center"/>
        <w:tblLook w:val="04A0" w:firstRow="1" w:lastRow="0" w:firstColumn="1" w:lastColumn="0" w:noHBand="0" w:noVBand="1"/>
      </w:tblPr>
      <w:tblGrid>
        <w:gridCol w:w="728"/>
        <w:gridCol w:w="2674"/>
        <w:gridCol w:w="5760"/>
      </w:tblGrid>
      <w:tr w:rsidR="0002101E" w:rsidTr="00CA56A7">
        <w:trPr>
          <w:jc w:val="center"/>
        </w:trPr>
        <w:tc>
          <w:tcPr>
            <w:tcW w:w="728" w:type="dxa"/>
            <w:shd w:val="clear" w:color="auto" w:fill="D5DCE4" w:themeFill="text2" w:themeFillTint="33"/>
          </w:tcPr>
          <w:p w:rsidR="0002101E" w:rsidRPr="002A01ED" w:rsidRDefault="0002101E" w:rsidP="008F6D43">
            <w:pPr>
              <w:jc w:val="center"/>
              <w:rPr>
                <w:b/>
                <w:i/>
                <w:sz w:val="24"/>
              </w:rPr>
            </w:pPr>
            <w:r w:rsidRPr="002A01ED">
              <w:rPr>
                <w:b/>
                <w:i/>
                <w:sz w:val="24"/>
              </w:rPr>
              <w:t>Bit</w:t>
            </w:r>
          </w:p>
        </w:tc>
        <w:tc>
          <w:tcPr>
            <w:tcW w:w="2674" w:type="dxa"/>
            <w:shd w:val="clear" w:color="auto" w:fill="D5DCE4" w:themeFill="text2" w:themeFillTint="33"/>
          </w:tcPr>
          <w:p w:rsidR="0002101E" w:rsidRPr="002A01ED" w:rsidRDefault="0002101E" w:rsidP="008F6D43">
            <w:pPr>
              <w:rPr>
                <w:b/>
                <w:sz w:val="24"/>
              </w:rPr>
            </w:pPr>
            <w:r w:rsidRPr="002A01ED">
              <w:rPr>
                <w:b/>
                <w:i/>
                <w:sz w:val="24"/>
              </w:rPr>
              <w:t>Name</w:t>
            </w:r>
          </w:p>
        </w:tc>
        <w:tc>
          <w:tcPr>
            <w:tcW w:w="5760" w:type="dxa"/>
            <w:shd w:val="clear" w:color="auto" w:fill="D5DCE4" w:themeFill="text2" w:themeFillTint="33"/>
          </w:tcPr>
          <w:p w:rsidR="0002101E" w:rsidRPr="002A01ED" w:rsidRDefault="0002101E" w:rsidP="008F6D43">
            <w:pPr>
              <w:rPr>
                <w:b/>
                <w:sz w:val="24"/>
              </w:rPr>
            </w:pPr>
            <w:r w:rsidRPr="002A01ED">
              <w:rPr>
                <w:b/>
                <w:sz w:val="24"/>
              </w:rPr>
              <w:t>Description</w:t>
            </w:r>
          </w:p>
        </w:tc>
      </w:tr>
      <w:tr w:rsidR="0002101E" w:rsidTr="00CA56A7">
        <w:trPr>
          <w:jc w:val="center"/>
        </w:trPr>
        <w:tc>
          <w:tcPr>
            <w:tcW w:w="728" w:type="dxa"/>
            <w:vAlign w:val="center"/>
          </w:tcPr>
          <w:p w:rsidR="0002101E" w:rsidRDefault="00CA56A7" w:rsidP="008F6D43">
            <w:pPr>
              <w:jc w:val="center"/>
            </w:pPr>
            <w:r>
              <w:t>31-</w:t>
            </w:r>
            <w:r w:rsidR="0002101E">
              <w:t>2</w:t>
            </w:r>
          </w:p>
        </w:tc>
        <w:tc>
          <w:tcPr>
            <w:tcW w:w="2674" w:type="dxa"/>
            <w:vAlign w:val="center"/>
          </w:tcPr>
          <w:p w:rsidR="0002101E" w:rsidRDefault="00CA56A7" w:rsidP="008F6D43">
            <w:r>
              <w:t>UNUSED</w:t>
            </w:r>
          </w:p>
        </w:tc>
        <w:tc>
          <w:tcPr>
            <w:tcW w:w="5760" w:type="dxa"/>
            <w:vAlign w:val="center"/>
          </w:tcPr>
          <w:p w:rsidR="0002101E" w:rsidRDefault="0002101E" w:rsidP="008F6D43"/>
        </w:tc>
      </w:tr>
      <w:tr w:rsidR="0002101E" w:rsidTr="00CA56A7">
        <w:trPr>
          <w:jc w:val="center"/>
        </w:trPr>
        <w:tc>
          <w:tcPr>
            <w:tcW w:w="728" w:type="dxa"/>
            <w:vAlign w:val="center"/>
          </w:tcPr>
          <w:p w:rsidR="0002101E" w:rsidRDefault="0002101E" w:rsidP="008F6D43">
            <w:pPr>
              <w:jc w:val="center"/>
            </w:pPr>
            <w:r>
              <w:t>1</w:t>
            </w:r>
          </w:p>
        </w:tc>
        <w:tc>
          <w:tcPr>
            <w:tcW w:w="2674" w:type="dxa"/>
            <w:vMerge w:val="restart"/>
            <w:vAlign w:val="center"/>
          </w:tcPr>
          <w:p w:rsidR="0002101E" w:rsidRDefault="0002101E" w:rsidP="0002101E">
            <w:r>
              <w:t>COMMS_ADDR(9:8)</w:t>
            </w:r>
          </w:p>
        </w:tc>
        <w:tc>
          <w:tcPr>
            <w:tcW w:w="5760" w:type="dxa"/>
            <w:vMerge w:val="restart"/>
            <w:vAlign w:val="center"/>
          </w:tcPr>
          <w:p w:rsidR="0002101E" w:rsidRDefault="0002101E" w:rsidP="0002101E">
            <w:r>
              <w:t xml:space="preserve">This register encodes the local Comms module address.  It is used to compare with the address field in the receive packets.  It there is a match, then the packet is destined for this Comms module. </w:t>
            </w:r>
          </w:p>
        </w:tc>
      </w:tr>
      <w:tr w:rsidR="0002101E" w:rsidTr="00CA56A7">
        <w:trPr>
          <w:trHeight w:val="170"/>
          <w:jc w:val="center"/>
        </w:trPr>
        <w:tc>
          <w:tcPr>
            <w:tcW w:w="728" w:type="dxa"/>
            <w:vAlign w:val="center"/>
          </w:tcPr>
          <w:p w:rsidR="0002101E" w:rsidRDefault="0002101E" w:rsidP="0002101E">
            <w:pPr>
              <w:jc w:val="center"/>
            </w:pPr>
            <w:r>
              <w:t>0</w:t>
            </w:r>
          </w:p>
        </w:tc>
        <w:tc>
          <w:tcPr>
            <w:tcW w:w="2674" w:type="dxa"/>
            <w:vMerge/>
            <w:vAlign w:val="center"/>
          </w:tcPr>
          <w:p w:rsidR="0002101E" w:rsidRDefault="0002101E" w:rsidP="0002101E"/>
        </w:tc>
        <w:tc>
          <w:tcPr>
            <w:tcW w:w="5760" w:type="dxa"/>
            <w:vMerge/>
            <w:vAlign w:val="center"/>
          </w:tcPr>
          <w:p w:rsidR="0002101E" w:rsidRDefault="0002101E" w:rsidP="0002101E"/>
        </w:tc>
      </w:tr>
    </w:tbl>
    <w:p w:rsidR="0002101E" w:rsidRPr="004164D8" w:rsidRDefault="0002101E" w:rsidP="0002101E"/>
    <w:p w:rsidR="0002101E" w:rsidRPr="004164D8" w:rsidRDefault="0002101E" w:rsidP="0002101E">
      <w:pPr>
        <w:pStyle w:val="Caption"/>
        <w:jc w:val="center"/>
      </w:pPr>
      <w:bookmarkStart w:id="461" w:name="_Toc465781635"/>
      <w:r>
        <w:t xml:space="preserve">Table </w:t>
      </w:r>
      <w:fldSimple w:instr=" SEQ Table \* ARABIC ">
        <w:ins w:id="462" w:author="Scott Walker" w:date="2016-11-01T16:37:00Z">
          <w:r w:rsidR="00F713D9">
            <w:rPr>
              <w:noProof/>
            </w:rPr>
            <w:t>6</w:t>
          </w:r>
        </w:ins>
        <w:del w:id="463" w:author="Scott Walker" w:date="2016-11-01T16:32:00Z">
          <w:r w:rsidR="004F3001" w:rsidDel="00524863">
            <w:rPr>
              <w:noProof/>
            </w:rPr>
            <w:delText>6</w:delText>
          </w:r>
        </w:del>
      </w:fldSimple>
      <w:r>
        <w:t xml:space="preserve"> Address Register High Definitions</w:t>
      </w:r>
      <w:bookmarkEnd w:id="461"/>
    </w:p>
    <w:p w:rsidR="00B77224" w:rsidRDefault="00B77224"/>
    <w:p w:rsidR="0002101E" w:rsidRPr="0002101E" w:rsidRDefault="0002101E">
      <w:pPr>
        <w:pStyle w:val="TemplateOutline3"/>
        <w:rPr>
          <w:lang w:val="en"/>
        </w:rPr>
      </w:pPr>
      <w:bookmarkStart w:id="464" w:name="_Ref448240564"/>
      <w:bookmarkStart w:id="465" w:name="_Ref448240573"/>
      <w:bookmarkStart w:id="466" w:name="_Ref448240886"/>
      <w:bookmarkStart w:id="467" w:name="_Toc465781822"/>
      <w:r>
        <w:t>Address Register Low</w:t>
      </w:r>
      <w:bookmarkEnd w:id="464"/>
      <w:bookmarkEnd w:id="465"/>
      <w:bookmarkEnd w:id="466"/>
      <w:bookmarkEnd w:id="467"/>
    </w:p>
    <w:p w:rsidR="0002101E" w:rsidRDefault="0002101E" w:rsidP="0002101E"/>
    <w:p w:rsidR="0002101E" w:rsidRPr="004164D8" w:rsidRDefault="0002101E" w:rsidP="0002101E">
      <w:r>
        <w:t>The FPGA address register is houses the Low address (consumer) for the Comms Module.  It is used to compare receive packets.  If there is a match between the receive packet and this address register, the packet is destined for this Comms Module.</w:t>
      </w:r>
      <w:r w:rsidR="00B83A60">
        <w:t xml:space="preserve">  Note there are 4 of these registers, which allows for 4 low address (consumer) for the Comms Module</w:t>
      </w:r>
    </w:p>
    <w:p w:rsidR="0002101E" w:rsidRDefault="0002101E" w:rsidP="0002101E"/>
    <w:p w:rsidR="009E6AED" w:rsidRPr="00CF7FF6" w:rsidRDefault="009E6AED" w:rsidP="009E6AED">
      <w:pPr>
        <w:rPr>
          <w:b/>
          <w:color w:val="FF0000"/>
        </w:rPr>
      </w:pPr>
      <w:r w:rsidRPr="00CF7FF6">
        <w:rPr>
          <w:b/>
          <w:color w:val="FF0000"/>
        </w:rPr>
        <w:t xml:space="preserve">THE PACKET SIZE MUST BE A MINIMUM OF </w:t>
      </w:r>
      <w:r w:rsidR="007C1B58">
        <w:rPr>
          <w:b/>
          <w:color w:val="FF0000"/>
        </w:rPr>
        <w:t>8</w:t>
      </w:r>
      <w:r w:rsidRPr="00CF7FF6">
        <w:rPr>
          <w:b/>
          <w:color w:val="FF0000"/>
        </w:rPr>
        <w:t xml:space="preserve"> BYTES</w:t>
      </w:r>
      <w:r>
        <w:rPr>
          <w:b/>
          <w:color w:val="FF0000"/>
        </w:rPr>
        <w:t xml:space="preserve"> (WHICH INCLUDES THE HEADER and LENGTH BYTES of quantity 4)</w:t>
      </w:r>
      <w:r w:rsidRPr="00CF7FF6">
        <w:rPr>
          <w:b/>
          <w:color w:val="FF0000"/>
        </w:rPr>
        <w:t>.</w:t>
      </w:r>
      <w:r>
        <w:rPr>
          <w:b/>
          <w:color w:val="FF0000"/>
        </w:rPr>
        <w:t xml:space="preserve"> </w:t>
      </w:r>
      <w:r>
        <w:rPr>
          <w:rFonts w:asciiTheme="minorHAnsi" w:hAnsiTheme="minorHAnsi" w:cstheme="minorBidi"/>
          <w:color w:val="1F497D"/>
          <w:sz w:val="22"/>
          <w:szCs w:val="22"/>
        </w:rPr>
        <w:t xml:space="preserve"> </w:t>
      </w:r>
      <w:r w:rsidRPr="00640DD5">
        <w:t xml:space="preserve"> This includes the Consumer Address (2 bytes), TBD+Packet Length (2 bytes) and CRC (2 bytes) consequently, the data is a minimum of </w:t>
      </w:r>
      <w:r w:rsidR="007C1B58">
        <w:t>2</w:t>
      </w:r>
      <w:r w:rsidRPr="00640DD5">
        <w:t xml:space="preserve"> bytes.  </w:t>
      </w:r>
    </w:p>
    <w:p w:rsidR="00134829" w:rsidRDefault="00134829" w:rsidP="0002101E"/>
    <w:p w:rsidR="0002101E" w:rsidRPr="004164D8" w:rsidRDefault="0002101E" w:rsidP="0002101E">
      <w:r w:rsidRPr="004164D8">
        <w:t>Address:</w:t>
      </w:r>
      <w:r>
        <w:tab/>
        <w:t>0x34</w:t>
      </w:r>
      <w:r w:rsidR="00B83A60">
        <w:t>, 0x3C, 0x44, 0x4C</w:t>
      </w:r>
    </w:p>
    <w:p w:rsidR="0002101E" w:rsidRPr="004164D8" w:rsidRDefault="0002101E" w:rsidP="0002101E">
      <w:r w:rsidRPr="004164D8">
        <w:t>Access:</w:t>
      </w:r>
      <w:r w:rsidRPr="004164D8">
        <w:tab/>
      </w:r>
      <w:r>
        <w:tab/>
      </w:r>
      <w:r w:rsidRPr="004164D8">
        <w:t>Read/Write</w:t>
      </w:r>
    </w:p>
    <w:p w:rsidR="0002101E" w:rsidRPr="004164D8" w:rsidRDefault="0002101E" w:rsidP="0002101E">
      <w:r w:rsidRPr="004164D8">
        <w:t>Reset Value:</w:t>
      </w:r>
      <w:r w:rsidRPr="004164D8">
        <w:tab/>
        <w:t>0x00</w:t>
      </w:r>
      <w:r>
        <w:t>000000</w:t>
      </w:r>
    </w:p>
    <w:p w:rsidR="0002101E" w:rsidRPr="004164D8" w:rsidRDefault="0002101E" w:rsidP="0002101E">
      <w:r w:rsidRPr="004164D8">
        <w:t>Contents:</w:t>
      </w:r>
    </w:p>
    <w:p w:rsidR="0002101E" w:rsidRDefault="0002101E" w:rsidP="0002101E"/>
    <w:tbl>
      <w:tblPr>
        <w:tblStyle w:val="TableGrid"/>
        <w:tblW w:w="9271" w:type="dxa"/>
        <w:jc w:val="center"/>
        <w:tblLook w:val="04A0" w:firstRow="1" w:lastRow="0" w:firstColumn="1" w:lastColumn="0" w:noHBand="0" w:noVBand="1"/>
      </w:tblPr>
      <w:tblGrid>
        <w:gridCol w:w="670"/>
        <w:gridCol w:w="2674"/>
        <w:gridCol w:w="5760"/>
        <w:gridCol w:w="167"/>
      </w:tblGrid>
      <w:tr w:rsidR="0002101E" w:rsidTr="00CA56A7">
        <w:trPr>
          <w:gridAfter w:val="1"/>
          <w:wAfter w:w="167" w:type="dxa"/>
          <w:jc w:val="center"/>
        </w:trPr>
        <w:tc>
          <w:tcPr>
            <w:tcW w:w="670" w:type="dxa"/>
            <w:shd w:val="clear" w:color="auto" w:fill="D5DCE4" w:themeFill="text2" w:themeFillTint="33"/>
          </w:tcPr>
          <w:p w:rsidR="0002101E" w:rsidRPr="002A01ED" w:rsidRDefault="0002101E" w:rsidP="008F6D43">
            <w:pPr>
              <w:jc w:val="center"/>
              <w:rPr>
                <w:b/>
                <w:i/>
                <w:sz w:val="24"/>
              </w:rPr>
            </w:pPr>
            <w:r w:rsidRPr="002A01ED">
              <w:rPr>
                <w:b/>
                <w:i/>
                <w:sz w:val="24"/>
              </w:rPr>
              <w:t>Bit</w:t>
            </w:r>
          </w:p>
        </w:tc>
        <w:tc>
          <w:tcPr>
            <w:tcW w:w="2674" w:type="dxa"/>
            <w:shd w:val="clear" w:color="auto" w:fill="D5DCE4" w:themeFill="text2" w:themeFillTint="33"/>
          </w:tcPr>
          <w:p w:rsidR="0002101E" w:rsidRPr="002A01ED" w:rsidRDefault="0002101E" w:rsidP="008F6D43">
            <w:pPr>
              <w:rPr>
                <w:b/>
                <w:sz w:val="24"/>
              </w:rPr>
            </w:pPr>
            <w:r w:rsidRPr="002A01ED">
              <w:rPr>
                <w:b/>
                <w:i/>
                <w:sz w:val="24"/>
              </w:rPr>
              <w:t>Name</w:t>
            </w:r>
          </w:p>
        </w:tc>
        <w:tc>
          <w:tcPr>
            <w:tcW w:w="5760" w:type="dxa"/>
            <w:shd w:val="clear" w:color="auto" w:fill="D5DCE4" w:themeFill="text2" w:themeFillTint="33"/>
          </w:tcPr>
          <w:p w:rsidR="0002101E" w:rsidRPr="002A01ED" w:rsidRDefault="0002101E" w:rsidP="008F6D43">
            <w:pPr>
              <w:rPr>
                <w:b/>
                <w:sz w:val="24"/>
              </w:rPr>
            </w:pPr>
            <w:r w:rsidRPr="002A01ED">
              <w:rPr>
                <w:b/>
                <w:sz w:val="24"/>
              </w:rPr>
              <w:t>Description</w:t>
            </w:r>
          </w:p>
        </w:tc>
      </w:tr>
      <w:tr w:rsidR="00CA56A7" w:rsidTr="00CA56A7">
        <w:trPr>
          <w:jc w:val="center"/>
        </w:trPr>
        <w:tc>
          <w:tcPr>
            <w:tcW w:w="670" w:type="dxa"/>
            <w:vAlign w:val="center"/>
          </w:tcPr>
          <w:p w:rsidR="00CA56A7" w:rsidRDefault="00CA56A7" w:rsidP="008F6D43">
            <w:pPr>
              <w:jc w:val="center"/>
            </w:pPr>
            <w:r>
              <w:t>31-8</w:t>
            </w:r>
          </w:p>
        </w:tc>
        <w:tc>
          <w:tcPr>
            <w:tcW w:w="2674" w:type="dxa"/>
            <w:vAlign w:val="center"/>
          </w:tcPr>
          <w:p w:rsidR="00CA56A7" w:rsidRPr="00D429E7" w:rsidRDefault="00CA56A7" w:rsidP="008F6D43">
            <w:r>
              <w:t>UNUSED</w:t>
            </w:r>
          </w:p>
        </w:tc>
        <w:tc>
          <w:tcPr>
            <w:tcW w:w="5927" w:type="dxa"/>
            <w:gridSpan w:val="2"/>
            <w:vAlign w:val="center"/>
          </w:tcPr>
          <w:p w:rsidR="00CA56A7" w:rsidRDefault="00CA56A7" w:rsidP="008F6D43"/>
        </w:tc>
      </w:tr>
      <w:tr w:rsidR="0002101E" w:rsidTr="00CA56A7">
        <w:trPr>
          <w:gridAfter w:val="1"/>
          <w:wAfter w:w="167" w:type="dxa"/>
          <w:jc w:val="center"/>
        </w:trPr>
        <w:tc>
          <w:tcPr>
            <w:tcW w:w="670" w:type="dxa"/>
            <w:vAlign w:val="center"/>
          </w:tcPr>
          <w:p w:rsidR="0002101E" w:rsidRDefault="0002101E" w:rsidP="008F6D43">
            <w:pPr>
              <w:jc w:val="center"/>
            </w:pPr>
            <w:r>
              <w:t>7</w:t>
            </w:r>
          </w:p>
        </w:tc>
        <w:tc>
          <w:tcPr>
            <w:tcW w:w="2674" w:type="dxa"/>
            <w:vMerge w:val="restart"/>
            <w:vAlign w:val="center"/>
          </w:tcPr>
          <w:p w:rsidR="0002101E" w:rsidRDefault="0002101E" w:rsidP="008F6D43">
            <w:r>
              <w:t>COMMS_ADDR(7:0)</w:t>
            </w:r>
          </w:p>
        </w:tc>
        <w:tc>
          <w:tcPr>
            <w:tcW w:w="5760" w:type="dxa"/>
            <w:vMerge w:val="restart"/>
            <w:vAlign w:val="center"/>
          </w:tcPr>
          <w:p w:rsidR="0002101E" w:rsidRDefault="0002101E" w:rsidP="008F6D43">
            <w:r>
              <w:t xml:space="preserve">This register encodes the local Comms module address.  It is used to compare with the address field in the receive packets.  It there is a match, then the packet is destined for this Comms module. </w:t>
            </w:r>
          </w:p>
        </w:tc>
      </w:tr>
      <w:tr w:rsidR="0002101E" w:rsidTr="00CA56A7">
        <w:trPr>
          <w:gridAfter w:val="1"/>
          <w:wAfter w:w="167" w:type="dxa"/>
          <w:jc w:val="center"/>
        </w:trPr>
        <w:tc>
          <w:tcPr>
            <w:tcW w:w="670" w:type="dxa"/>
            <w:vAlign w:val="center"/>
          </w:tcPr>
          <w:p w:rsidR="0002101E" w:rsidRDefault="0002101E" w:rsidP="008F6D43">
            <w:pPr>
              <w:jc w:val="center"/>
            </w:pPr>
            <w:r>
              <w:t>6</w:t>
            </w:r>
          </w:p>
        </w:tc>
        <w:tc>
          <w:tcPr>
            <w:tcW w:w="2674" w:type="dxa"/>
            <w:vMerge/>
            <w:vAlign w:val="center"/>
          </w:tcPr>
          <w:p w:rsidR="0002101E" w:rsidRDefault="0002101E" w:rsidP="008F6D43"/>
        </w:tc>
        <w:tc>
          <w:tcPr>
            <w:tcW w:w="5760" w:type="dxa"/>
            <w:vMerge/>
            <w:vAlign w:val="center"/>
          </w:tcPr>
          <w:p w:rsidR="0002101E" w:rsidRDefault="0002101E" w:rsidP="008F6D43"/>
        </w:tc>
      </w:tr>
      <w:tr w:rsidR="0002101E" w:rsidTr="00CA56A7">
        <w:trPr>
          <w:gridAfter w:val="1"/>
          <w:wAfter w:w="167" w:type="dxa"/>
          <w:jc w:val="center"/>
        </w:trPr>
        <w:tc>
          <w:tcPr>
            <w:tcW w:w="670" w:type="dxa"/>
            <w:vAlign w:val="center"/>
          </w:tcPr>
          <w:p w:rsidR="0002101E" w:rsidRDefault="0002101E" w:rsidP="008F6D43">
            <w:pPr>
              <w:jc w:val="center"/>
            </w:pPr>
            <w:r>
              <w:t>5</w:t>
            </w:r>
          </w:p>
        </w:tc>
        <w:tc>
          <w:tcPr>
            <w:tcW w:w="2674" w:type="dxa"/>
            <w:vMerge/>
            <w:vAlign w:val="center"/>
          </w:tcPr>
          <w:p w:rsidR="0002101E" w:rsidRDefault="0002101E" w:rsidP="008F6D43"/>
        </w:tc>
        <w:tc>
          <w:tcPr>
            <w:tcW w:w="5760" w:type="dxa"/>
            <w:vMerge/>
            <w:vAlign w:val="center"/>
          </w:tcPr>
          <w:p w:rsidR="0002101E" w:rsidRDefault="0002101E" w:rsidP="008F6D43"/>
        </w:tc>
      </w:tr>
      <w:tr w:rsidR="0002101E" w:rsidTr="00CA56A7">
        <w:trPr>
          <w:gridAfter w:val="1"/>
          <w:wAfter w:w="167" w:type="dxa"/>
          <w:jc w:val="center"/>
        </w:trPr>
        <w:tc>
          <w:tcPr>
            <w:tcW w:w="670" w:type="dxa"/>
            <w:vAlign w:val="center"/>
          </w:tcPr>
          <w:p w:rsidR="0002101E" w:rsidRDefault="0002101E" w:rsidP="008F6D43">
            <w:pPr>
              <w:jc w:val="center"/>
            </w:pPr>
            <w:r>
              <w:t>4</w:t>
            </w:r>
          </w:p>
        </w:tc>
        <w:tc>
          <w:tcPr>
            <w:tcW w:w="2674" w:type="dxa"/>
            <w:vMerge/>
            <w:vAlign w:val="center"/>
          </w:tcPr>
          <w:p w:rsidR="0002101E" w:rsidRDefault="0002101E" w:rsidP="008F6D43"/>
        </w:tc>
        <w:tc>
          <w:tcPr>
            <w:tcW w:w="5760" w:type="dxa"/>
            <w:vMerge/>
            <w:vAlign w:val="center"/>
          </w:tcPr>
          <w:p w:rsidR="0002101E" w:rsidRDefault="0002101E" w:rsidP="008F6D43"/>
        </w:tc>
      </w:tr>
      <w:tr w:rsidR="0002101E" w:rsidTr="00CA56A7">
        <w:trPr>
          <w:gridAfter w:val="1"/>
          <w:wAfter w:w="167" w:type="dxa"/>
          <w:jc w:val="center"/>
        </w:trPr>
        <w:tc>
          <w:tcPr>
            <w:tcW w:w="670" w:type="dxa"/>
            <w:vAlign w:val="center"/>
          </w:tcPr>
          <w:p w:rsidR="0002101E" w:rsidRDefault="0002101E" w:rsidP="008F6D43">
            <w:pPr>
              <w:jc w:val="center"/>
            </w:pPr>
            <w:r>
              <w:t>3</w:t>
            </w:r>
          </w:p>
        </w:tc>
        <w:tc>
          <w:tcPr>
            <w:tcW w:w="2674" w:type="dxa"/>
            <w:vMerge/>
            <w:vAlign w:val="center"/>
          </w:tcPr>
          <w:p w:rsidR="0002101E" w:rsidRDefault="0002101E" w:rsidP="008F6D43"/>
        </w:tc>
        <w:tc>
          <w:tcPr>
            <w:tcW w:w="5760" w:type="dxa"/>
            <w:vMerge/>
            <w:vAlign w:val="center"/>
          </w:tcPr>
          <w:p w:rsidR="0002101E" w:rsidRDefault="0002101E" w:rsidP="008F6D43"/>
        </w:tc>
      </w:tr>
      <w:tr w:rsidR="0002101E" w:rsidTr="00CA56A7">
        <w:trPr>
          <w:gridAfter w:val="1"/>
          <w:wAfter w:w="167" w:type="dxa"/>
          <w:jc w:val="center"/>
        </w:trPr>
        <w:tc>
          <w:tcPr>
            <w:tcW w:w="670" w:type="dxa"/>
            <w:vAlign w:val="center"/>
          </w:tcPr>
          <w:p w:rsidR="0002101E" w:rsidRDefault="0002101E" w:rsidP="008F6D43">
            <w:pPr>
              <w:jc w:val="center"/>
            </w:pPr>
            <w:r>
              <w:t>2</w:t>
            </w:r>
          </w:p>
        </w:tc>
        <w:tc>
          <w:tcPr>
            <w:tcW w:w="2674" w:type="dxa"/>
            <w:vMerge/>
            <w:vAlign w:val="center"/>
          </w:tcPr>
          <w:p w:rsidR="0002101E" w:rsidRDefault="0002101E" w:rsidP="008F6D43"/>
        </w:tc>
        <w:tc>
          <w:tcPr>
            <w:tcW w:w="5760" w:type="dxa"/>
            <w:vMerge/>
            <w:vAlign w:val="center"/>
          </w:tcPr>
          <w:p w:rsidR="0002101E" w:rsidRDefault="0002101E" w:rsidP="008F6D43"/>
        </w:tc>
      </w:tr>
      <w:tr w:rsidR="0002101E" w:rsidTr="00CA56A7">
        <w:trPr>
          <w:gridAfter w:val="1"/>
          <w:wAfter w:w="167" w:type="dxa"/>
          <w:jc w:val="center"/>
        </w:trPr>
        <w:tc>
          <w:tcPr>
            <w:tcW w:w="670" w:type="dxa"/>
            <w:vAlign w:val="center"/>
          </w:tcPr>
          <w:p w:rsidR="0002101E" w:rsidRDefault="0002101E" w:rsidP="008F6D43">
            <w:pPr>
              <w:jc w:val="center"/>
            </w:pPr>
            <w:r>
              <w:t>1</w:t>
            </w:r>
          </w:p>
        </w:tc>
        <w:tc>
          <w:tcPr>
            <w:tcW w:w="2674" w:type="dxa"/>
            <w:vMerge/>
            <w:vAlign w:val="center"/>
          </w:tcPr>
          <w:p w:rsidR="0002101E" w:rsidRDefault="0002101E" w:rsidP="008F6D43"/>
        </w:tc>
        <w:tc>
          <w:tcPr>
            <w:tcW w:w="5760" w:type="dxa"/>
            <w:vMerge/>
            <w:vAlign w:val="center"/>
          </w:tcPr>
          <w:p w:rsidR="0002101E" w:rsidRDefault="0002101E" w:rsidP="008F6D43"/>
        </w:tc>
      </w:tr>
      <w:tr w:rsidR="0002101E" w:rsidTr="00CA56A7">
        <w:trPr>
          <w:gridAfter w:val="1"/>
          <w:wAfter w:w="167" w:type="dxa"/>
          <w:trHeight w:val="170"/>
          <w:jc w:val="center"/>
        </w:trPr>
        <w:tc>
          <w:tcPr>
            <w:tcW w:w="670" w:type="dxa"/>
            <w:vAlign w:val="center"/>
          </w:tcPr>
          <w:p w:rsidR="0002101E" w:rsidRDefault="0002101E" w:rsidP="008F6D43">
            <w:pPr>
              <w:jc w:val="center"/>
            </w:pPr>
            <w:r>
              <w:t>0</w:t>
            </w:r>
          </w:p>
        </w:tc>
        <w:tc>
          <w:tcPr>
            <w:tcW w:w="2674" w:type="dxa"/>
            <w:vMerge/>
            <w:vAlign w:val="center"/>
          </w:tcPr>
          <w:p w:rsidR="0002101E" w:rsidRDefault="0002101E" w:rsidP="008F6D43"/>
        </w:tc>
        <w:tc>
          <w:tcPr>
            <w:tcW w:w="5760" w:type="dxa"/>
            <w:vMerge/>
            <w:vAlign w:val="center"/>
          </w:tcPr>
          <w:p w:rsidR="0002101E" w:rsidRDefault="0002101E" w:rsidP="008F6D43"/>
        </w:tc>
      </w:tr>
    </w:tbl>
    <w:p w:rsidR="0002101E" w:rsidRPr="004164D8" w:rsidRDefault="0002101E" w:rsidP="0002101E"/>
    <w:p w:rsidR="0002101E" w:rsidRPr="004164D8" w:rsidRDefault="0002101E" w:rsidP="0002101E">
      <w:pPr>
        <w:pStyle w:val="Caption"/>
        <w:jc w:val="center"/>
      </w:pPr>
      <w:bookmarkStart w:id="468" w:name="_Toc465781636"/>
      <w:r>
        <w:t xml:space="preserve">Table </w:t>
      </w:r>
      <w:fldSimple w:instr=" SEQ Table \* ARABIC ">
        <w:ins w:id="469" w:author="Scott Walker" w:date="2016-11-01T16:37:00Z">
          <w:r w:rsidR="00F713D9">
            <w:rPr>
              <w:noProof/>
            </w:rPr>
            <w:t>7</w:t>
          </w:r>
        </w:ins>
        <w:del w:id="470" w:author="Scott Walker" w:date="2016-11-01T16:32:00Z">
          <w:r w:rsidR="004F3001" w:rsidDel="00524863">
            <w:rPr>
              <w:noProof/>
            </w:rPr>
            <w:delText>7</w:delText>
          </w:r>
        </w:del>
      </w:fldSimple>
      <w:r>
        <w:t xml:space="preserve"> Address Register High Definitions</w:t>
      </w:r>
      <w:bookmarkEnd w:id="468"/>
    </w:p>
    <w:p w:rsidR="007A2E4E" w:rsidDel="00F713D9" w:rsidRDefault="007A2E4E">
      <w:pPr>
        <w:pStyle w:val="TemplateOutline2"/>
        <w:numPr>
          <w:ilvl w:val="1"/>
          <w:numId w:val="55"/>
        </w:numPr>
        <w:rPr>
          <w:del w:id="471" w:author="Scott Walker" w:date="2016-11-01T16:34:00Z"/>
        </w:rPr>
        <w:pPrChange w:id="472" w:author="Scott Walker" w:date="2016-11-01T16:40:00Z">
          <w:pPr/>
        </w:pPrChange>
      </w:pPr>
      <w:bookmarkStart w:id="473" w:name="_Toc465781615"/>
      <w:bookmarkStart w:id="474" w:name="_Toc465781823"/>
      <w:bookmarkEnd w:id="473"/>
      <w:bookmarkEnd w:id="474"/>
    </w:p>
    <w:p w:rsidR="00F713D9" w:rsidRPr="00F713D9" w:rsidRDefault="00F713D9">
      <w:pPr>
        <w:pStyle w:val="TemplateOutline2"/>
        <w:rPr>
          <w:ins w:id="475" w:author="Scott Walker" w:date="2016-11-01T16:34:00Z"/>
          <w:lang w:val="en"/>
        </w:rPr>
        <w:pPrChange w:id="476" w:author="Scott Walker" w:date="2016-11-01T16:40:00Z">
          <w:pPr>
            <w:pStyle w:val="TemplateOutline2"/>
            <w:numPr>
              <w:numId w:val="55"/>
            </w:numPr>
          </w:pPr>
        </w:pPrChange>
      </w:pPr>
      <w:bookmarkStart w:id="477" w:name="_Toc465781824"/>
      <w:ins w:id="478" w:author="Scott Walker" w:date="2016-11-01T16:34:00Z">
        <w:r>
          <w:t>MSS GPIO Register Definitions</w:t>
        </w:r>
        <w:bookmarkEnd w:id="477"/>
      </w:ins>
    </w:p>
    <w:p w:rsidR="00F713D9" w:rsidRPr="00215973" w:rsidRDefault="00F713D9" w:rsidP="00F713D9">
      <w:pPr>
        <w:rPr>
          <w:ins w:id="479" w:author="Scott Walker" w:date="2016-11-01T16:34:00Z"/>
          <w:lang w:val="en"/>
        </w:rPr>
      </w:pPr>
      <w:ins w:id="480" w:author="Scott Walker" w:date="2016-11-01T16:34:00Z">
        <w:r>
          <w:rPr>
            <w:lang w:val="en"/>
          </w:rPr>
          <w:t>The Application Specific Registers utilize the General Purpose IO (GPIO) build in to the Microprocessor Sub-System (MSS) of the SmartFusion2 SoC.  The MSS</w:t>
        </w:r>
        <w:r w:rsidRPr="00215973">
          <w:rPr>
            <w:lang w:val="en"/>
          </w:rPr>
          <w:t xml:space="preserve"> provides one GPIO hard peripheral supporting 32 General Purpose I/Os.  </w:t>
        </w:r>
        <w:r>
          <w:rPr>
            <w:lang w:val="en"/>
          </w:rPr>
          <w:t>If a GPIO is to be utilized it must be enabled on the within the MSS</w:t>
        </w:r>
        <w:r w:rsidRPr="00215973">
          <w:rPr>
            <w:lang w:val="en"/>
          </w:rPr>
          <w:t xml:space="preserve">. </w:t>
        </w:r>
      </w:ins>
    </w:p>
    <w:p w:rsidR="00F713D9" w:rsidRDefault="00F713D9" w:rsidP="00F713D9">
      <w:pPr>
        <w:rPr>
          <w:ins w:id="481" w:author="Scott Walker" w:date="2016-11-01T16:34:00Z"/>
          <w:rFonts w:cs="Arial"/>
          <w:sz w:val="18"/>
          <w:szCs w:val="18"/>
        </w:rPr>
      </w:pPr>
      <w:ins w:id="482" w:author="Scott Walker" w:date="2016-11-01T16:34:00Z">
        <w:r>
          <w:rPr>
            <w:rFonts w:cs="Arial"/>
            <w:sz w:val="18"/>
            <w:szCs w:val="18"/>
          </w:rPr>
          <w:t>.</w:t>
        </w:r>
      </w:ins>
    </w:p>
    <w:p w:rsidR="00F713D9" w:rsidRPr="00215973" w:rsidRDefault="00F713D9" w:rsidP="00F713D9">
      <w:pPr>
        <w:rPr>
          <w:ins w:id="483" w:author="Scott Walker" w:date="2016-11-01T16:34:00Z"/>
          <w:lang w:val="en"/>
        </w:rPr>
      </w:pPr>
      <w:ins w:id="484" w:author="Scott Walker" w:date="2016-11-01T16:34:00Z">
        <w:r w:rsidRPr="00215973">
          <w:rPr>
            <w:lang w:val="en"/>
          </w:rPr>
          <w:t>Following are the features of the MSS GPIO block:</w:t>
        </w:r>
      </w:ins>
    </w:p>
    <w:p w:rsidR="00F713D9" w:rsidRPr="00215973" w:rsidRDefault="00F713D9" w:rsidP="00F713D9">
      <w:pPr>
        <w:pStyle w:val="ListParagraph"/>
        <w:numPr>
          <w:ilvl w:val="0"/>
          <w:numId w:val="52"/>
        </w:numPr>
        <w:rPr>
          <w:ins w:id="485" w:author="Scott Walker" w:date="2016-11-01T16:34:00Z"/>
          <w:lang w:val="en"/>
        </w:rPr>
      </w:pPr>
      <w:ins w:id="486" w:author="Scott Walker" w:date="2016-11-01T16:34:00Z">
        <w:r w:rsidRPr="00215973">
          <w:rPr>
            <w:lang w:val="en"/>
          </w:rPr>
          <w:t>32 individually configurable GPIOs</w:t>
        </w:r>
      </w:ins>
    </w:p>
    <w:p w:rsidR="00F713D9" w:rsidRPr="00215973" w:rsidRDefault="00F713D9" w:rsidP="00F713D9">
      <w:pPr>
        <w:pStyle w:val="ListParagraph"/>
        <w:numPr>
          <w:ilvl w:val="0"/>
          <w:numId w:val="52"/>
        </w:numPr>
        <w:rPr>
          <w:ins w:id="487" w:author="Scott Walker" w:date="2016-11-01T16:34:00Z"/>
          <w:lang w:val="en"/>
        </w:rPr>
      </w:pPr>
      <w:ins w:id="488" w:author="Scott Walker" w:date="2016-11-01T16:34:00Z">
        <w:r w:rsidRPr="00215973">
          <w:rPr>
            <w:lang w:val="en"/>
          </w:rPr>
          <w:t>Each GPIO is dynamically programmable as an input, output, or bi-directional I/O</w:t>
        </w:r>
        <w:r>
          <w:rPr>
            <w:lang w:val="en"/>
          </w:rPr>
          <w:t xml:space="preserve"> within the MSS</w:t>
        </w:r>
        <w:r w:rsidRPr="00215973">
          <w:rPr>
            <w:lang w:val="en"/>
          </w:rPr>
          <w:t>.</w:t>
        </w:r>
        <w:r>
          <w:rPr>
            <w:lang w:val="en"/>
          </w:rPr>
          <w:t xml:space="preserve">  The software must be aware of this configuration.  See </w:t>
        </w:r>
        <w:r>
          <w:rPr>
            <w:lang w:val="en"/>
          </w:rPr>
          <w:fldChar w:fldCharType="begin"/>
        </w:r>
        <w:r>
          <w:rPr>
            <w:lang w:val="en"/>
          </w:rPr>
          <w:instrText xml:space="preserve"> REF _Ref458325771 \h </w:instrText>
        </w:r>
      </w:ins>
      <w:r>
        <w:rPr>
          <w:lang w:val="en"/>
        </w:rPr>
      </w:r>
      <w:ins w:id="489" w:author="Scott Walker" w:date="2016-11-01T16:34:00Z">
        <w:r>
          <w:rPr>
            <w:lang w:val="en"/>
          </w:rPr>
          <w:fldChar w:fldCharType="end"/>
        </w:r>
        <w:r>
          <w:rPr>
            <w:lang w:val="en"/>
          </w:rPr>
          <w:t xml:space="preserve"> below as an example.</w:t>
        </w:r>
      </w:ins>
    </w:p>
    <w:p w:rsidR="00F713D9" w:rsidRPr="00215973" w:rsidRDefault="00F713D9" w:rsidP="00F713D9">
      <w:pPr>
        <w:pStyle w:val="ListParagraph"/>
        <w:numPr>
          <w:ilvl w:val="0"/>
          <w:numId w:val="52"/>
        </w:numPr>
        <w:rPr>
          <w:ins w:id="490" w:author="Scott Walker" w:date="2016-11-01T16:34:00Z"/>
          <w:lang w:val="en"/>
        </w:rPr>
      </w:pPr>
      <w:ins w:id="491" w:author="Scott Walker" w:date="2016-11-01T16:34:00Z">
        <w:r w:rsidRPr="00215973">
          <w:rPr>
            <w:lang w:val="en"/>
          </w:rPr>
          <w:t>Each GPIO can be configured as an interrupt source to the ARM® Cortex® -M3 processor in Input</w:t>
        </w:r>
        <w:r>
          <w:rPr>
            <w:lang w:val="en"/>
          </w:rPr>
          <w:t xml:space="preserve"> </w:t>
        </w:r>
        <w:r w:rsidRPr="00215973">
          <w:rPr>
            <w:lang w:val="en"/>
          </w:rPr>
          <w:t>mode</w:t>
        </w:r>
      </w:ins>
    </w:p>
    <w:p w:rsidR="00F713D9" w:rsidRPr="00215973" w:rsidRDefault="00F713D9" w:rsidP="00F713D9">
      <w:pPr>
        <w:pStyle w:val="ListParagraph"/>
        <w:numPr>
          <w:ilvl w:val="0"/>
          <w:numId w:val="52"/>
        </w:numPr>
        <w:rPr>
          <w:ins w:id="492" w:author="Scott Walker" w:date="2016-11-01T16:34:00Z"/>
          <w:lang w:val="en"/>
        </w:rPr>
      </w:pPr>
      <w:ins w:id="493" w:author="Scott Walker" w:date="2016-11-01T16:34:00Z">
        <w:r w:rsidRPr="00215973">
          <w:rPr>
            <w:lang w:val="en"/>
          </w:rPr>
          <w:t>The reset state of the GPIOs is configurable</w:t>
        </w:r>
      </w:ins>
    </w:p>
    <w:p w:rsidR="00F713D9" w:rsidRPr="00215973" w:rsidRDefault="00F713D9" w:rsidP="00F713D9">
      <w:pPr>
        <w:pStyle w:val="ListParagraph"/>
        <w:numPr>
          <w:ilvl w:val="0"/>
          <w:numId w:val="52"/>
        </w:numPr>
        <w:rPr>
          <w:ins w:id="494" w:author="Scott Walker" w:date="2016-11-01T16:34:00Z"/>
          <w:lang w:val="en"/>
        </w:rPr>
      </w:pPr>
      <w:ins w:id="495" w:author="Scott Walker" w:date="2016-11-01T16:34:00Z">
        <w:r w:rsidRPr="00215973">
          <w:rPr>
            <w:lang w:val="en"/>
          </w:rPr>
          <w:t>The GPIOs can be selectively reset by either the hard reset (power-on reset, user reset from the</w:t>
        </w:r>
        <w:r>
          <w:rPr>
            <w:lang w:val="en"/>
          </w:rPr>
          <w:t xml:space="preserve"> </w:t>
        </w:r>
        <w:r w:rsidRPr="00215973">
          <w:rPr>
            <w:lang w:val="en"/>
          </w:rPr>
          <w:t>fabric) or the soft reset from the SYSREG block</w:t>
        </w:r>
      </w:ins>
    </w:p>
    <w:p w:rsidR="00F713D9" w:rsidRDefault="00F713D9" w:rsidP="00F713D9">
      <w:pPr>
        <w:rPr>
          <w:ins w:id="496" w:author="Scott Walker" w:date="2016-11-01T16:34:00Z"/>
          <w:lang w:val="en"/>
        </w:rPr>
      </w:pPr>
    </w:p>
    <w:p w:rsidR="00F713D9" w:rsidRPr="00215973" w:rsidRDefault="00F713D9" w:rsidP="00F713D9">
      <w:pPr>
        <w:jc w:val="left"/>
        <w:rPr>
          <w:ins w:id="497" w:author="Scott Walker" w:date="2016-11-01T16:34:00Z"/>
          <w:rFonts w:ascii="Times New Roman" w:hAnsi="Times New Roman"/>
        </w:rPr>
      </w:pPr>
      <w:ins w:id="498" w:author="Scott Walker" w:date="2016-11-01T16:34:00Z">
        <w:r>
          <w:rPr>
            <w:lang w:val="en"/>
          </w:rPr>
          <w:t>Each board will have its own application specific configuration of the GPIO</w:t>
        </w:r>
      </w:ins>
      <w:ins w:id="499" w:author="Scott Walker" w:date="2016-11-01T16:36:00Z">
        <w:r>
          <w:rPr>
            <w:lang w:val="en"/>
          </w:rPr>
          <w:t>.  The generic (non-board specific) register definitions are below.</w:t>
        </w:r>
      </w:ins>
      <w:ins w:id="500" w:author="Scott Walker" w:date="2016-11-01T16:34:00Z">
        <w:r>
          <w:rPr>
            <w:lang w:val="en"/>
          </w:rPr>
          <w:t xml:space="preserve">  For details on configuring the GPIO from both a hardware and software standpoint refer to </w:t>
        </w:r>
        <w:r>
          <w:fldChar w:fldCharType="begin"/>
        </w:r>
        <w:r>
          <w:instrText xml:space="preserve"> HYPERLINK "http://www.microsemi.com/document-portal/doc_download/135151-smartfusion2-mss-gpio-configuration-guide" </w:instrText>
        </w:r>
        <w:r>
          <w:fldChar w:fldCharType="separate"/>
        </w:r>
        <w:r>
          <w:rPr>
            <w:rStyle w:val="Hyperlink"/>
          </w:rPr>
          <w:t>SmartFusion2 MSS GPIO Configuration Guide</w:t>
        </w:r>
        <w:r>
          <w:rPr>
            <w:rStyle w:val="Hyperlink"/>
          </w:rPr>
          <w:fldChar w:fldCharType="end"/>
        </w:r>
        <w:r>
          <w:t xml:space="preserve"> and </w:t>
        </w:r>
        <w:r>
          <w:fldChar w:fldCharType="begin"/>
        </w:r>
        <w:r>
          <w:instrText xml:space="preserve"> HYPERLINK "http://www.microsemi.com/document-portal/doc_download/130918-ug0331-smartfusion2-microcontroller-subsystem-user-guide" </w:instrText>
        </w:r>
        <w:r>
          <w:fldChar w:fldCharType="separate"/>
        </w:r>
        <w:r>
          <w:rPr>
            <w:rStyle w:val="Hyperlink"/>
          </w:rPr>
          <w:t>UG0331: SmartFusion2 Microcontroller Subsystem User Guide</w:t>
        </w:r>
        <w:r>
          <w:rPr>
            <w:rStyle w:val="Hyperlink"/>
          </w:rPr>
          <w:fldChar w:fldCharType="end"/>
        </w:r>
        <w:r>
          <w:rPr>
            <w:rFonts w:ascii="Times New Roman" w:hAnsi="Times New Roman"/>
          </w:rPr>
          <w:t xml:space="preserve"> </w:t>
        </w:r>
        <w:r w:rsidRPr="00215973">
          <w:rPr>
            <w:lang w:val="en"/>
          </w:rPr>
          <w:t>section 15.</w:t>
        </w:r>
      </w:ins>
    </w:p>
    <w:p w:rsidR="00F713D9" w:rsidRDefault="00F713D9" w:rsidP="00F713D9">
      <w:pPr>
        <w:rPr>
          <w:ins w:id="501" w:author="Scott Walker" w:date="2016-11-01T16:34:00Z"/>
        </w:rPr>
      </w:pPr>
    </w:p>
    <w:p w:rsidR="00F713D9" w:rsidRPr="00ED5240" w:rsidRDefault="00F713D9" w:rsidP="00F713D9">
      <w:pPr>
        <w:jc w:val="left"/>
        <w:rPr>
          <w:ins w:id="502" w:author="Scott Walker" w:date="2016-11-01T16:34:00Z"/>
          <w:rFonts w:ascii="Times New Roman" w:hAnsi="Times New Roman"/>
          <w:sz w:val="24"/>
        </w:rPr>
      </w:pPr>
      <w:ins w:id="503" w:author="Scott Walker" w:date="2016-11-01T16:34:00Z">
        <w:r w:rsidRPr="004164D8">
          <w:t>Address:</w:t>
        </w:r>
        <w:r>
          <w:tab/>
        </w:r>
        <w:r w:rsidRPr="00D57284">
          <w:rPr>
            <w:rFonts w:ascii="couriernew" w:hAnsi="couriernew" w:cs="Arial"/>
            <w:color w:val="000000"/>
            <w:sz w:val="23"/>
            <w:szCs w:val="23"/>
          </w:rPr>
          <w:t>0x40013000</w:t>
        </w:r>
      </w:ins>
    </w:p>
    <w:p w:rsidR="00F713D9" w:rsidRPr="004164D8" w:rsidRDefault="00F713D9" w:rsidP="00F713D9">
      <w:pPr>
        <w:rPr>
          <w:ins w:id="504" w:author="Scott Walker" w:date="2016-11-01T16:34:00Z"/>
        </w:rPr>
      </w:pPr>
      <w:ins w:id="505" w:author="Scott Walker" w:date="2016-11-01T16:34:00Z">
        <w:r w:rsidRPr="004164D8">
          <w:t>Access:</w:t>
        </w:r>
        <w:r w:rsidRPr="004164D8">
          <w:tab/>
        </w:r>
        <w:r>
          <w:tab/>
        </w:r>
        <w:r w:rsidRPr="004164D8">
          <w:t>Read/Write</w:t>
        </w:r>
      </w:ins>
    </w:p>
    <w:p w:rsidR="00F713D9" w:rsidRDefault="00F713D9" w:rsidP="00F713D9">
      <w:pPr>
        <w:rPr>
          <w:ins w:id="506" w:author="Scott Walker" w:date="2016-11-01T16:34:00Z"/>
        </w:rPr>
      </w:pPr>
      <w:ins w:id="507" w:author="Scott Walker" w:date="2016-11-01T16:34:00Z">
        <w:r w:rsidRPr="004164D8">
          <w:t>Reset Value:</w:t>
        </w:r>
        <w:r w:rsidRPr="004164D8">
          <w:tab/>
          <w:t>0x00</w:t>
        </w:r>
        <w:r>
          <w:t>000000</w:t>
        </w:r>
      </w:ins>
    </w:p>
    <w:tbl>
      <w:tblPr>
        <w:tblStyle w:val="TableGrid"/>
        <w:tblpPr w:leftFromText="180" w:rightFromText="180" w:vertAnchor="text" w:tblpXSpec="center" w:tblpY="1"/>
        <w:tblOverlap w:val="never"/>
        <w:tblW w:w="10075" w:type="dxa"/>
        <w:tblLayout w:type="fixed"/>
        <w:tblLook w:val="04A0" w:firstRow="1" w:lastRow="0" w:firstColumn="1" w:lastColumn="0" w:noHBand="0" w:noVBand="1"/>
      </w:tblPr>
      <w:tblGrid>
        <w:gridCol w:w="1024"/>
        <w:gridCol w:w="1941"/>
        <w:gridCol w:w="990"/>
        <w:gridCol w:w="6120"/>
      </w:tblGrid>
      <w:tr w:rsidR="00F713D9" w:rsidTr="00ED5240">
        <w:trPr>
          <w:trHeight w:val="706"/>
          <w:tblHeader/>
          <w:ins w:id="508" w:author="Scott Walker" w:date="2016-11-01T16:34:00Z"/>
        </w:trPr>
        <w:tc>
          <w:tcPr>
            <w:tcW w:w="1024" w:type="dxa"/>
            <w:shd w:val="clear" w:color="auto" w:fill="D5DCE4" w:themeFill="text2" w:themeFillTint="33"/>
            <w:vAlign w:val="center"/>
          </w:tcPr>
          <w:p w:rsidR="00F713D9" w:rsidRPr="002A01ED" w:rsidRDefault="00F713D9" w:rsidP="00ED5240">
            <w:pPr>
              <w:jc w:val="center"/>
              <w:rPr>
                <w:ins w:id="509" w:author="Scott Walker" w:date="2016-11-01T16:34:00Z"/>
                <w:b/>
                <w:i/>
                <w:sz w:val="24"/>
              </w:rPr>
            </w:pPr>
            <w:ins w:id="510" w:author="Scott Walker" w:date="2016-11-01T16:34:00Z">
              <w:r>
                <w:rPr>
                  <w:b/>
                  <w:i/>
                  <w:sz w:val="24"/>
                </w:rPr>
                <w:t>GPIO #</w:t>
              </w:r>
            </w:ins>
          </w:p>
        </w:tc>
        <w:tc>
          <w:tcPr>
            <w:tcW w:w="1941" w:type="dxa"/>
            <w:shd w:val="clear" w:color="auto" w:fill="D5DCE4" w:themeFill="text2" w:themeFillTint="33"/>
            <w:vAlign w:val="center"/>
          </w:tcPr>
          <w:p w:rsidR="00F713D9" w:rsidRPr="002A01ED" w:rsidRDefault="00F713D9" w:rsidP="00ED5240">
            <w:pPr>
              <w:jc w:val="center"/>
              <w:rPr>
                <w:ins w:id="511" w:author="Scott Walker" w:date="2016-11-01T16:34:00Z"/>
                <w:b/>
                <w:i/>
                <w:sz w:val="24"/>
              </w:rPr>
            </w:pPr>
            <w:ins w:id="512" w:author="Scott Walker" w:date="2016-11-01T16:34:00Z">
              <w:r>
                <w:rPr>
                  <w:b/>
                  <w:i/>
                  <w:sz w:val="24"/>
                </w:rPr>
                <w:t xml:space="preserve">Schematic </w:t>
              </w:r>
              <w:r w:rsidRPr="002A01ED">
                <w:rPr>
                  <w:b/>
                  <w:i/>
                  <w:sz w:val="24"/>
                </w:rPr>
                <w:t>Name</w:t>
              </w:r>
            </w:ins>
          </w:p>
        </w:tc>
        <w:tc>
          <w:tcPr>
            <w:tcW w:w="990" w:type="dxa"/>
            <w:shd w:val="clear" w:color="auto" w:fill="D5DCE4" w:themeFill="text2" w:themeFillTint="33"/>
            <w:vAlign w:val="center"/>
          </w:tcPr>
          <w:p w:rsidR="00F713D9" w:rsidRPr="002A01ED" w:rsidRDefault="00F713D9" w:rsidP="00ED5240">
            <w:pPr>
              <w:jc w:val="center"/>
              <w:rPr>
                <w:ins w:id="513" w:author="Scott Walker" w:date="2016-11-01T16:34:00Z"/>
                <w:b/>
                <w:i/>
                <w:sz w:val="24"/>
              </w:rPr>
            </w:pPr>
            <w:ins w:id="514" w:author="Scott Walker" w:date="2016-11-01T16:34:00Z">
              <w:r>
                <w:rPr>
                  <w:b/>
                  <w:i/>
                  <w:sz w:val="24"/>
                </w:rPr>
                <w:t>Type</w:t>
              </w:r>
            </w:ins>
          </w:p>
        </w:tc>
        <w:tc>
          <w:tcPr>
            <w:tcW w:w="6120" w:type="dxa"/>
            <w:shd w:val="clear" w:color="auto" w:fill="D5DCE4" w:themeFill="text2" w:themeFillTint="33"/>
            <w:vAlign w:val="center"/>
          </w:tcPr>
          <w:p w:rsidR="00F713D9" w:rsidRPr="002A01ED" w:rsidRDefault="00F713D9" w:rsidP="00ED5240">
            <w:pPr>
              <w:rPr>
                <w:ins w:id="515" w:author="Scott Walker" w:date="2016-11-01T16:34:00Z"/>
                <w:b/>
                <w:sz w:val="24"/>
              </w:rPr>
            </w:pPr>
            <w:ins w:id="516" w:author="Scott Walker" w:date="2016-11-01T16:34:00Z">
              <w:r w:rsidRPr="002A01ED">
                <w:rPr>
                  <w:b/>
                  <w:sz w:val="24"/>
                </w:rPr>
                <w:t>Description</w:t>
              </w:r>
            </w:ins>
          </w:p>
        </w:tc>
      </w:tr>
      <w:tr w:rsidR="00F713D9" w:rsidTr="00ED5240">
        <w:trPr>
          <w:ins w:id="517" w:author="Scott Walker" w:date="2016-11-01T16:34:00Z"/>
        </w:trPr>
        <w:tc>
          <w:tcPr>
            <w:tcW w:w="1024" w:type="dxa"/>
            <w:vAlign w:val="center"/>
          </w:tcPr>
          <w:p w:rsidR="00F713D9" w:rsidRDefault="00F713D9" w:rsidP="00ED5240">
            <w:pPr>
              <w:jc w:val="center"/>
              <w:rPr>
                <w:ins w:id="518" w:author="Scott Walker" w:date="2016-11-01T16:34:00Z"/>
              </w:rPr>
            </w:pPr>
            <w:ins w:id="519" w:author="Scott Walker" w:date="2016-11-01T16:34:00Z">
              <w:r>
                <w:t>0</w:t>
              </w:r>
            </w:ins>
          </w:p>
        </w:tc>
        <w:tc>
          <w:tcPr>
            <w:tcW w:w="1941" w:type="dxa"/>
            <w:vAlign w:val="center"/>
          </w:tcPr>
          <w:p w:rsidR="00F713D9" w:rsidRPr="00D429E7" w:rsidRDefault="00F713D9" w:rsidP="00ED5240">
            <w:pPr>
              <w:jc w:val="center"/>
              <w:rPr>
                <w:ins w:id="520" w:author="Scott Walker" w:date="2016-11-01T16:34:00Z"/>
              </w:rPr>
            </w:pPr>
            <w:ins w:id="521" w:author="Scott Walker" w:date="2016-11-01T16:34:00Z">
              <w:r w:rsidRPr="00ED5240">
                <w:t>GP0B</w:t>
              </w:r>
            </w:ins>
          </w:p>
        </w:tc>
        <w:tc>
          <w:tcPr>
            <w:tcW w:w="990" w:type="dxa"/>
            <w:vAlign w:val="center"/>
          </w:tcPr>
          <w:p w:rsidR="00F713D9" w:rsidRPr="00D429E7" w:rsidRDefault="00F713D9" w:rsidP="00ED5240">
            <w:pPr>
              <w:jc w:val="center"/>
              <w:rPr>
                <w:ins w:id="522" w:author="Scott Walker" w:date="2016-11-01T16:34:00Z"/>
              </w:rPr>
            </w:pPr>
            <w:ins w:id="523" w:author="Scott Walker" w:date="2016-11-01T16:34:00Z">
              <w:r>
                <w:t>BIDI</w:t>
              </w:r>
            </w:ins>
          </w:p>
        </w:tc>
        <w:tc>
          <w:tcPr>
            <w:tcW w:w="6120" w:type="dxa"/>
            <w:vAlign w:val="center"/>
          </w:tcPr>
          <w:p w:rsidR="00F713D9" w:rsidRDefault="00F713D9" w:rsidP="00ED5240">
            <w:pPr>
              <w:rPr>
                <w:ins w:id="524" w:author="Scott Walker" w:date="2016-11-01T16:34:00Z"/>
              </w:rPr>
            </w:pPr>
            <w:ins w:id="525" w:author="Scott Walker" w:date="2016-11-01T16:34:00Z">
              <w:r>
                <w:t>Board Specific.</w:t>
              </w:r>
            </w:ins>
          </w:p>
        </w:tc>
      </w:tr>
      <w:tr w:rsidR="00F713D9" w:rsidTr="00ED5240">
        <w:trPr>
          <w:ins w:id="526" w:author="Scott Walker" w:date="2016-11-01T16:34:00Z"/>
        </w:trPr>
        <w:tc>
          <w:tcPr>
            <w:tcW w:w="1024" w:type="dxa"/>
            <w:vAlign w:val="center"/>
          </w:tcPr>
          <w:p w:rsidR="00F713D9" w:rsidRDefault="00F713D9" w:rsidP="00ED5240">
            <w:pPr>
              <w:jc w:val="center"/>
              <w:rPr>
                <w:ins w:id="527" w:author="Scott Walker" w:date="2016-11-01T16:34:00Z"/>
              </w:rPr>
            </w:pPr>
            <w:ins w:id="528" w:author="Scott Walker" w:date="2016-11-01T16:34:00Z">
              <w:r>
                <w:t>1</w:t>
              </w:r>
            </w:ins>
          </w:p>
        </w:tc>
        <w:tc>
          <w:tcPr>
            <w:tcW w:w="1941" w:type="dxa"/>
            <w:vAlign w:val="center"/>
          </w:tcPr>
          <w:p w:rsidR="00F713D9" w:rsidRPr="00D429E7" w:rsidRDefault="00F713D9" w:rsidP="00ED5240">
            <w:pPr>
              <w:jc w:val="center"/>
              <w:rPr>
                <w:ins w:id="529" w:author="Scott Walker" w:date="2016-11-01T16:34:00Z"/>
              </w:rPr>
            </w:pPr>
            <w:ins w:id="530" w:author="Scott Walker" w:date="2016-11-01T16:34:00Z">
              <w:r w:rsidRPr="00ED5240">
                <w:t>GP1Bf</w:t>
              </w:r>
            </w:ins>
          </w:p>
        </w:tc>
        <w:tc>
          <w:tcPr>
            <w:tcW w:w="990" w:type="dxa"/>
            <w:vAlign w:val="center"/>
          </w:tcPr>
          <w:p w:rsidR="00F713D9" w:rsidRPr="00D429E7" w:rsidRDefault="00F713D9" w:rsidP="00ED5240">
            <w:pPr>
              <w:jc w:val="center"/>
              <w:rPr>
                <w:ins w:id="531" w:author="Scott Walker" w:date="2016-11-01T16:34:00Z"/>
              </w:rPr>
            </w:pPr>
            <w:ins w:id="532" w:author="Scott Walker" w:date="2016-11-01T16:34:00Z">
              <w:r>
                <w:t>OUT</w:t>
              </w:r>
            </w:ins>
          </w:p>
        </w:tc>
        <w:tc>
          <w:tcPr>
            <w:tcW w:w="6120" w:type="dxa"/>
            <w:vAlign w:val="center"/>
          </w:tcPr>
          <w:p w:rsidR="00F713D9" w:rsidRDefault="00F713D9" w:rsidP="00ED5240">
            <w:pPr>
              <w:rPr>
                <w:ins w:id="533" w:author="Scott Walker" w:date="2016-11-01T16:34:00Z"/>
              </w:rPr>
            </w:pPr>
            <w:ins w:id="534" w:author="Scott Walker" w:date="2016-11-01T16:34:00Z">
              <w:r>
                <w:t>Board Specific.</w:t>
              </w:r>
            </w:ins>
          </w:p>
        </w:tc>
      </w:tr>
      <w:tr w:rsidR="00F713D9" w:rsidTr="00ED5240">
        <w:trPr>
          <w:ins w:id="535" w:author="Scott Walker" w:date="2016-11-01T16:34:00Z"/>
        </w:trPr>
        <w:tc>
          <w:tcPr>
            <w:tcW w:w="1024" w:type="dxa"/>
            <w:vAlign w:val="center"/>
          </w:tcPr>
          <w:p w:rsidR="00F713D9" w:rsidRDefault="00F713D9" w:rsidP="00ED5240">
            <w:pPr>
              <w:jc w:val="center"/>
              <w:rPr>
                <w:ins w:id="536" w:author="Scott Walker" w:date="2016-11-01T16:34:00Z"/>
              </w:rPr>
            </w:pPr>
            <w:ins w:id="537" w:author="Scott Walker" w:date="2016-11-01T16:34:00Z">
              <w:r>
                <w:t>2</w:t>
              </w:r>
            </w:ins>
          </w:p>
        </w:tc>
        <w:tc>
          <w:tcPr>
            <w:tcW w:w="1941" w:type="dxa"/>
            <w:vAlign w:val="center"/>
          </w:tcPr>
          <w:p w:rsidR="00F713D9" w:rsidRPr="00D429E7" w:rsidRDefault="00F713D9" w:rsidP="00ED5240">
            <w:pPr>
              <w:jc w:val="center"/>
              <w:rPr>
                <w:ins w:id="538" w:author="Scott Walker" w:date="2016-11-01T16:34:00Z"/>
              </w:rPr>
            </w:pPr>
            <w:ins w:id="539" w:author="Scott Walker" w:date="2016-11-01T16:34:00Z">
              <w:r w:rsidRPr="00ED5240">
                <w:t>ID-RES2</w:t>
              </w:r>
            </w:ins>
          </w:p>
        </w:tc>
        <w:tc>
          <w:tcPr>
            <w:tcW w:w="990" w:type="dxa"/>
            <w:vAlign w:val="center"/>
          </w:tcPr>
          <w:p w:rsidR="00F713D9" w:rsidRPr="00D429E7" w:rsidRDefault="00F713D9" w:rsidP="00ED5240">
            <w:pPr>
              <w:jc w:val="center"/>
              <w:rPr>
                <w:ins w:id="540" w:author="Scott Walker" w:date="2016-11-01T16:34:00Z"/>
              </w:rPr>
            </w:pPr>
            <w:ins w:id="541" w:author="Scott Walker" w:date="2016-11-01T16:34:00Z">
              <w:r>
                <w:t>IN</w:t>
              </w:r>
            </w:ins>
          </w:p>
        </w:tc>
        <w:tc>
          <w:tcPr>
            <w:tcW w:w="6120" w:type="dxa"/>
            <w:vAlign w:val="center"/>
          </w:tcPr>
          <w:p w:rsidR="00F713D9" w:rsidRDefault="00F713D9" w:rsidP="00ED5240">
            <w:pPr>
              <w:rPr>
                <w:ins w:id="542" w:author="Scott Walker" w:date="2016-11-01T16:34:00Z"/>
              </w:rPr>
            </w:pPr>
            <w:ins w:id="543" w:author="Scott Walker" w:date="2016-11-01T16:34:00Z">
              <w:r>
                <w:t xml:space="preserve">This bit along with the other three ID-RES bits specify the board type.  Refer to the definition in Confluence </w:t>
              </w:r>
              <w:r>
                <w:fldChar w:fldCharType="begin"/>
              </w:r>
              <w:r>
                <w:instrText xml:space="preserve"> HYPERLINK "https://protoprodinc.atlassian.net/wiki/display/IRAIL/Node+ID+Strapping+Definitions" </w:instrText>
              </w:r>
              <w:r>
                <w:fldChar w:fldCharType="separate"/>
              </w:r>
              <w:r w:rsidRPr="00CF2EAD">
                <w:rPr>
                  <w:rStyle w:val="Hyperlink"/>
                </w:rPr>
                <w:t>page</w:t>
              </w:r>
              <w:r>
                <w:fldChar w:fldCharType="end"/>
              </w:r>
              <w:r>
                <w:t>.</w:t>
              </w:r>
            </w:ins>
          </w:p>
        </w:tc>
      </w:tr>
      <w:tr w:rsidR="00F713D9" w:rsidTr="00ED5240">
        <w:trPr>
          <w:ins w:id="544" w:author="Scott Walker" w:date="2016-11-01T16:34:00Z"/>
        </w:trPr>
        <w:tc>
          <w:tcPr>
            <w:tcW w:w="1024" w:type="dxa"/>
            <w:vAlign w:val="center"/>
          </w:tcPr>
          <w:p w:rsidR="00F713D9" w:rsidRDefault="00F713D9" w:rsidP="00ED5240">
            <w:pPr>
              <w:jc w:val="center"/>
              <w:rPr>
                <w:ins w:id="545" w:author="Scott Walker" w:date="2016-11-01T16:34:00Z"/>
              </w:rPr>
            </w:pPr>
            <w:ins w:id="546" w:author="Scott Walker" w:date="2016-11-01T16:34:00Z">
              <w:r>
                <w:t>3</w:t>
              </w:r>
            </w:ins>
          </w:p>
        </w:tc>
        <w:tc>
          <w:tcPr>
            <w:tcW w:w="1941" w:type="dxa"/>
            <w:vAlign w:val="center"/>
          </w:tcPr>
          <w:p w:rsidR="00F713D9" w:rsidRPr="00D429E7" w:rsidRDefault="00F713D9" w:rsidP="00ED5240">
            <w:pPr>
              <w:rPr>
                <w:ins w:id="547" w:author="Scott Walker" w:date="2016-11-01T16:34:00Z"/>
              </w:rPr>
            </w:pPr>
            <w:ins w:id="548" w:author="Scott Walker" w:date="2016-11-01T16:34:00Z">
              <w:r w:rsidRPr="00ED5240">
                <w:t>SPI-FLASH-IO2</w:t>
              </w:r>
            </w:ins>
          </w:p>
        </w:tc>
        <w:tc>
          <w:tcPr>
            <w:tcW w:w="990" w:type="dxa"/>
            <w:vAlign w:val="center"/>
          </w:tcPr>
          <w:p w:rsidR="00F713D9" w:rsidRDefault="00F713D9" w:rsidP="00ED5240">
            <w:pPr>
              <w:jc w:val="center"/>
              <w:rPr>
                <w:ins w:id="549" w:author="Scott Walker" w:date="2016-11-01T16:34:00Z"/>
              </w:rPr>
            </w:pPr>
            <w:ins w:id="550" w:author="Scott Walker" w:date="2016-11-01T16:34:00Z">
              <w:r>
                <w:t>BIDI</w:t>
              </w:r>
            </w:ins>
          </w:p>
        </w:tc>
        <w:tc>
          <w:tcPr>
            <w:tcW w:w="6120" w:type="dxa"/>
            <w:vAlign w:val="center"/>
          </w:tcPr>
          <w:p w:rsidR="00F713D9" w:rsidRDefault="00F713D9" w:rsidP="00ED5240">
            <w:pPr>
              <w:rPr>
                <w:ins w:id="551" w:author="Scott Walker" w:date="2016-11-01T16:34:00Z"/>
              </w:rPr>
            </w:pPr>
            <w:ins w:id="552" w:author="Scott Walker" w:date="2016-11-01T16:34:00Z">
              <w:r>
                <w:t>Write protect for SPI Flash.  Clearing to logic 0 write protects.  Setting to logic 1 allow writes to the SPI Flash.</w:t>
              </w:r>
            </w:ins>
          </w:p>
        </w:tc>
      </w:tr>
      <w:tr w:rsidR="00F713D9" w:rsidTr="00ED5240">
        <w:trPr>
          <w:ins w:id="553" w:author="Scott Walker" w:date="2016-11-01T16:34:00Z"/>
        </w:trPr>
        <w:tc>
          <w:tcPr>
            <w:tcW w:w="1024" w:type="dxa"/>
            <w:vAlign w:val="center"/>
          </w:tcPr>
          <w:p w:rsidR="00F713D9" w:rsidRDefault="00F713D9" w:rsidP="00ED5240">
            <w:pPr>
              <w:jc w:val="center"/>
              <w:rPr>
                <w:ins w:id="554" w:author="Scott Walker" w:date="2016-11-01T16:34:00Z"/>
              </w:rPr>
            </w:pPr>
            <w:ins w:id="555" w:author="Scott Walker" w:date="2016-11-01T16:34:00Z">
              <w:r>
                <w:t>4</w:t>
              </w:r>
            </w:ins>
          </w:p>
        </w:tc>
        <w:tc>
          <w:tcPr>
            <w:tcW w:w="1941" w:type="dxa"/>
            <w:vAlign w:val="center"/>
          </w:tcPr>
          <w:p w:rsidR="00F713D9" w:rsidRPr="00D429E7" w:rsidRDefault="00F713D9" w:rsidP="00ED5240">
            <w:pPr>
              <w:rPr>
                <w:ins w:id="556" w:author="Scott Walker" w:date="2016-11-01T16:34:00Z"/>
              </w:rPr>
            </w:pPr>
            <w:ins w:id="557" w:author="Scott Walker" w:date="2016-11-01T16:34:00Z">
              <w:r>
                <w:t>SPI-FLASH-IO3</w:t>
              </w:r>
            </w:ins>
          </w:p>
        </w:tc>
        <w:tc>
          <w:tcPr>
            <w:tcW w:w="990" w:type="dxa"/>
            <w:vAlign w:val="center"/>
          </w:tcPr>
          <w:p w:rsidR="00F713D9" w:rsidRDefault="00F713D9" w:rsidP="00ED5240">
            <w:pPr>
              <w:jc w:val="center"/>
              <w:rPr>
                <w:ins w:id="558" w:author="Scott Walker" w:date="2016-11-01T16:34:00Z"/>
              </w:rPr>
            </w:pPr>
            <w:ins w:id="559" w:author="Scott Walker" w:date="2016-11-01T16:34:00Z">
              <w:r>
                <w:t>BIDI</w:t>
              </w:r>
            </w:ins>
          </w:p>
        </w:tc>
        <w:tc>
          <w:tcPr>
            <w:tcW w:w="6120" w:type="dxa"/>
            <w:vAlign w:val="center"/>
          </w:tcPr>
          <w:p w:rsidR="00F713D9" w:rsidRDefault="00F713D9" w:rsidP="00ED5240">
            <w:pPr>
              <w:rPr>
                <w:ins w:id="560" w:author="Scott Walker" w:date="2016-11-01T16:34:00Z"/>
              </w:rPr>
            </w:pPr>
            <w:ins w:id="561" w:author="Scott Walker" w:date="2016-11-01T16:34:00Z">
              <w:r w:rsidRPr="00ED5240">
                <w:t>When set to logic 0, Hold (pause) serial transfer in single bit or Dual data commands.  When set to logic 1, continue transfers.</w:t>
              </w:r>
            </w:ins>
          </w:p>
        </w:tc>
      </w:tr>
      <w:tr w:rsidR="00F713D9" w:rsidTr="00ED5240">
        <w:trPr>
          <w:ins w:id="562" w:author="Scott Walker" w:date="2016-11-01T16:34:00Z"/>
        </w:trPr>
        <w:tc>
          <w:tcPr>
            <w:tcW w:w="1024" w:type="dxa"/>
            <w:vAlign w:val="center"/>
          </w:tcPr>
          <w:p w:rsidR="00F713D9" w:rsidRDefault="00F713D9" w:rsidP="00ED5240">
            <w:pPr>
              <w:jc w:val="center"/>
              <w:rPr>
                <w:ins w:id="563" w:author="Scott Walker" w:date="2016-11-01T16:34:00Z"/>
              </w:rPr>
            </w:pPr>
            <w:ins w:id="564" w:author="Scott Walker" w:date="2016-11-01T16:34:00Z">
              <w:r>
                <w:t>5</w:t>
              </w:r>
            </w:ins>
          </w:p>
        </w:tc>
        <w:tc>
          <w:tcPr>
            <w:tcW w:w="1941" w:type="dxa"/>
            <w:vAlign w:val="center"/>
          </w:tcPr>
          <w:p w:rsidR="00F713D9" w:rsidRPr="00D429E7" w:rsidRDefault="00F713D9" w:rsidP="00ED5240">
            <w:pPr>
              <w:jc w:val="center"/>
              <w:rPr>
                <w:ins w:id="565" w:author="Scott Walker" w:date="2016-11-01T16:34:00Z"/>
              </w:rPr>
            </w:pPr>
            <w:ins w:id="566" w:author="Scott Walker" w:date="2016-11-01T16:34:00Z">
              <w:r w:rsidRPr="00AC32AB">
                <w:t>GP5Af</w:t>
              </w:r>
            </w:ins>
          </w:p>
        </w:tc>
        <w:tc>
          <w:tcPr>
            <w:tcW w:w="990" w:type="dxa"/>
            <w:vAlign w:val="center"/>
          </w:tcPr>
          <w:p w:rsidR="00F713D9" w:rsidRDefault="00F713D9" w:rsidP="00ED5240">
            <w:pPr>
              <w:jc w:val="center"/>
              <w:rPr>
                <w:ins w:id="567" w:author="Scott Walker" w:date="2016-11-01T16:34:00Z"/>
              </w:rPr>
            </w:pPr>
            <w:ins w:id="568" w:author="Scott Walker" w:date="2016-11-01T16:34:00Z">
              <w:r>
                <w:t>OUT</w:t>
              </w:r>
            </w:ins>
          </w:p>
        </w:tc>
        <w:tc>
          <w:tcPr>
            <w:tcW w:w="6120" w:type="dxa"/>
            <w:vAlign w:val="center"/>
          </w:tcPr>
          <w:p w:rsidR="00F713D9" w:rsidRDefault="00F713D9" w:rsidP="00ED5240">
            <w:pPr>
              <w:rPr>
                <w:ins w:id="569" w:author="Scott Walker" w:date="2016-11-01T16:34:00Z"/>
              </w:rPr>
            </w:pPr>
            <w:ins w:id="570" w:author="Scott Walker" w:date="2016-11-01T16:34:00Z">
              <w:r>
                <w:t>Board Specific.</w:t>
              </w:r>
            </w:ins>
          </w:p>
        </w:tc>
      </w:tr>
      <w:tr w:rsidR="00F713D9" w:rsidTr="00ED5240">
        <w:trPr>
          <w:ins w:id="571" w:author="Scott Walker" w:date="2016-11-01T16:34:00Z"/>
        </w:trPr>
        <w:tc>
          <w:tcPr>
            <w:tcW w:w="1024" w:type="dxa"/>
            <w:vAlign w:val="center"/>
          </w:tcPr>
          <w:p w:rsidR="00F713D9" w:rsidRDefault="00F713D9" w:rsidP="00ED5240">
            <w:pPr>
              <w:jc w:val="center"/>
              <w:rPr>
                <w:ins w:id="572" w:author="Scott Walker" w:date="2016-11-01T16:34:00Z"/>
              </w:rPr>
            </w:pPr>
            <w:ins w:id="573" w:author="Scott Walker" w:date="2016-11-01T16:34:00Z">
              <w:r>
                <w:t>6</w:t>
              </w:r>
            </w:ins>
          </w:p>
        </w:tc>
        <w:tc>
          <w:tcPr>
            <w:tcW w:w="1941" w:type="dxa"/>
            <w:vAlign w:val="center"/>
          </w:tcPr>
          <w:p w:rsidR="00F713D9" w:rsidRPr="00D429E7" w:rsidRDefault="00F713D9" w:rsidP="00ED5240">
            <w:pPr>
              <w:jc w:val="center"/>
              <w:rPr>
                <w:ins w:id="574" w:author="Scott Walker" w:date="2016-11-01T16:34:00Z"/>
              </w:rPr>
            </w:pPr>
            <w:ins w:id="575" w:author="Scott Walker" w:date="2016-11-01T16:34:00Z">
              <w:r w:rsidRPr="00AC32AB">
                <w:t>GP6Af</w:t>
              </w:r>
            </w:ins>
          </w:p>
        </w:tc>
        <w:tc>
          <w:tcPr>
            <w:tcW w:w="990" w:type="dxa"/>
          </w:tcPr>
          <w:p w:rsidR="00F713D9" w:rsidRDefault="00F713D9" w:rsidP="00ED5240">
            <w:pPr>
              <w:jc w:val="center"/>
              <w:rPr>
                <w:ins w:id="576" w:author="Scott Walker" w:date="2016-11-01T16:34:00Z"/>
              </w:rPr>
            </w:pPr>
            <w:ins w:id="577" w:author="Scott Walker" w:date="2016-11-01T16:34:00Z">
              <w:r w:rsidRPr="00A13EF6">
                <w:t>OUT</w:t>
              </w:r>
            </w:ins>
          </w:p>
        </w:tc>
        <w:tc>
          <w:tcPr>
            <w:tcW w:w="6120" w:type="dxa"/>
            <w:vAlign w:val="center"/>
          </w:tcPr>
          <w:p w:rsidR="00F713D9" w:rsidRDefault="00F713D9" w:rsidP="00ED5240">
            <w:pPr>
              <w:rPr>
                <w:ins w:id="578" w:author="Scott Walker" w:date="2016-11-01T16:34:00Z"/>
              </w:rPr>
            </w:pPr>
            <w:ins w:id="579" w:author="Scott Walker" w:date="2016-11-01T16:34:00Z">
              <w:r>
                <w:t>Board Specific.</w:t>
              </w:r>
            </w:ins>
          </w:p>
        </w:tc>
      </w:tr>
      <w:tr w:rsidR="00F713D9" w:rsidTr="00ED5240">
        <w:trPr>
          <w:ins w:id="580" w:author="Scott Walker" w:date="2016-11-01T16:34:00Z"/>
        </w:trPr>
        <w:tc>
          <w:tcPr>
            <w:tcW w:w="1024" w:type="dxa"/>
            <w:vAlign w:val="center"/>
          </w:tcPr>
          <w:p w:rsidR="00F713D9" w:rsidRDefault="00F713D9" w:rsidP="00ED5240">
            <w:pPr>
              <w:jc w:val="center"/>
              <w:rPr>
                <w:ins w:id="581" w:author="Scott Walker" w:date="2016-11-01T16:34:00Z"/>
              </w:rPr>
            </w:pPr>
            <w:ins w:id="582" w:author="Scott Walker" w:date="2016-11-01T16:34:00Z">
              <w:r>
                <w:t>7</w:t>
              </w:r>
            </w:ins>
          </w:p>
        </w:tc>
        <w:tc>
          <w:tcPr>
            <w:tcW w:w="1941" w:type="dxa"/>
            <w:vAlign w:val="center"/>
          </w:tcPr>
          <w:p w:rsidR="00F713D9" w:rsidRPr="00D429E7" w:rsidRDefault="00F713D9" w:rsidP="00ED5240">
            <w:pPr>
              <w:jc w:val="center"/>
              <w:rPr>
                <w:ins w:id="583" w:author="Scott Walker" w:date="2016-11-01T16:34:00Z"/>
              </w:rPr>
            </w:pPr>
            <w:ins w:id="584" w:author="Scott Walker" w:date="2016-11-01T16:34:00Z">
              <w:r w:rsidRPr="00467DF6">
                <w:t>GP7Af</w:t>
              </w:r>
            </w:ins>
          </w:p>
        </w:tc>
        <w:tc>
          <w:tcPr>
            <w:tcW w:w="990" w:type="dxa"/>
          </w:tcPr>
          <w:p w:rsidR="00F713D9" w:rsidRDefault="00F713D9" w:rsidP="00ED5240">
            <w:pPr>
              <w:jc w:val="center"/>
              <w:rPr>
                <w:ins w:id="585" w:author="Scott Walker" w:date="2016-11-01T16:34:00Z"/>
              </w:rPr>
            </w:pPr>
            <w:ins w:id="586" w:author="Scott Walker" w:date="2016-11-01T16:34:00Z">
              <w:r w:rsidRPr="00A13EF6">
                <w:t>OUT</w:t>
              </w:r>
            </w:ins>
          </w:p>
        </w:tc>
        <w:tc>
          <w:tcPr>
            <w:tcW w:w="6120" w:type="dxa"/>
            <w:vAlign w:val="center"/>
          </w:tcPr>
          <w:p w:rsidR="00F713D9" w:rsidRDefault="00F713D9" w:rsidP="00ED5240">
            <w:pPr>
              <w:rPr>
                <w:ins w:id="587" w:author="Scott Walker" w:date="2016-11-01T16:34:00Z"/>
              </w:rPr>
            </w:pPr>
            <w:ins w:id="588" w:author="Scott Walker" w:date="2016-11-01T16:34:00Z">
              <w:r w:rsidRPr="00ED5240">
                <w:t>When set to logic 0, Hold (pause) serial transfer in single bit or Dual data commands.  When set to logic 1, continue transfers.</w:t>
              </w:r>
            </w:ins>
          </w:p>
        </w:tc>
      </w:tr>
      <w:tr w:rsidR="00F713D9" w:rsidTr="00ED5240">
        <w:trPr>
          <w:ins w:id="589" w:author="Scott Walker" w:date="2016-11-01T16:34:00Z"/>
        </w:trPr>
        <w:tc>
          <w:tcPr>
            <w:tcW w:w="1024" w:type="dxa"/>
            <w:vAlign w:val="center"/>
          </w:tcPr>
          <w:p w:rsidR="00F713D9" w:rsidRDefault="00F713D9" w:rsidP="00ED5240">
            <w:pPr>
              <w:jc w:val="center"/>
              <w:rPr>
                <w:ins w:id="590" w:author="Scott Walker" w:date="2016-11-01T16:34:00Z"/>
              </w:rPr>
            </w:pPr>
            <w:ins w:id="591" w:author="Scott Walker" w:date="2016-11-01T16:34:00Z">
              <w:r>
                <w:t>8</w:t>
              </w:r>
            </w:ins>
          </w:p>
        </w:tc>
        <w:tc>
          <w:tcPr>
            <w:tcW w:w="1941" w:type="dxa"/>
            <w:vAlign w:val="center"/>
          </w:tcPr>
          <w:p w:rsidR="00F713D9" w:rsidRPr="00D429E7" w:rsidRDefault="00F713D9" w:rsidP="00ED5240">
            <w:pPr>
              <w:jc w:val="center"/>
              <w:rPr>
                <w:ins w:id="592" w:author="Scott Walker" w:date="2016-11-01T16:34:00Z"/>
              </w:rPr>
            </w:pPr>
            <w:ins w:id="593" w:author="Scott Walker" w:date="2016-11-01T16:34:00Z">
              <w:r w:rsidRPr="000E4D60">
                <w:t>GP8Af</w:t>
              </w:r>
            </w:ins>
          </w:p>
        </w:tc>
        <w:tc>
          <w:tcPr>
            <w:tcW w:w="990" w:type="dxa"/>
          </w:tcPr>
          <w:p w:rsidR="00F713D9" w:rsidRDefault="00F713D9" w:rsidP="00ED5240">
            <w:pPr>
              <w:jc w:val="center"/>
              <w:rPr>
                <w:ins w:id="594" w:author="Scott Walker" w:date="2016-11-01T16:34:00Z"/>
              </w:rPr>
            </w:pPr>
            <w:ins w:id="595" w:author="Scott Walker" w:date="2016-11-01T16:34:00Z">
              <w:r w:rsidRPr="00A13EF6">
                <w:t>OUT</w:t>
              </w:r>
            </w:ins>
          </w:p>
        </w:tc>
        <w:tc>
          <w:tcPr>
            <w:tcW w:w="6120" w:type="dxa"/>
            <w:vAlign w:val="center"/>
          </w:tcPr>
          <w:p w:rsidR="00F713D9" w:rsidRDefault="00F713D9" w:rsidP="00ED5240">
            <w:pPr>
              <w:rPr>
                <w:ins w:id="596" w:author="Scott Walker" w:date="2016-11-01T16:34:00Z"/>
              </w:rPr>
            </w:pPr>
            <w:ins w:id="597" w:author="Scott Walker" w:date="2016-11-01T16:34:00Z">
              <w:r>
                <w:t>Board Specific.</w:t>
              </w:r>
            </w:ins>
          </w:p>
        </w:tc>
      </w:tr>
      <w:tr w:rsidR="00F713D9" w:rsidTr="00ED5240">
        <w:trPr>
          <w:ins w:id="598" w:author="Scott Walker" w:date="2016-11-01T16:34:00Z"/>
        </w:trPr>
        <w:tc>
          <w:tcPr>
            <w:tcW w:w="1024" w:type="dxa"/>
            <w:vAlign w:val="center"/>
          </w:tcPr>
          <w:p w:rsidR="00F713D9" w:rsidRDefault="00F713D9" w:rsidP="00ED5240">
            <w:pPr>
              <w:jc w:val="center"/>
              <w:rPr>
                <w:ins w:id="599" w:author="Scott Walker" w:date="2016-11-01T16:34:00Z"/>
              </w:rPr>
            </w:pPr>
            <w:ins w:id="600" w:author="Scott Walker" w:date="2016-11-01T16:34:00Z">
              <w:r>
                <w:t>9</w:t>
              </w:r>
            </w:ins>
          </w:p>
        </w:tc>
        <w:tc>
          <w:tcPr>
            <w:tcW w:w="1941" w:type="dxa"/>
            <w:vAlign w:val="center"/>
          </w:tcPr>
          <w:p w:rsidR="00F713D9" w:rsidRPr="00D429E7" w:rsidRDefault="00F713D9" w:rsidP="00ED5240">
            <w:pPr>
              <w:jc w:val="center"/>
              <w:rPr>
                <w:ins w:id="601" w:author="Scott Walker" w:date="2016-11-01T16:34:00Z"/>
              </w:rPr>
            </w:pPr>
            <w:ins w:id="602" w:author="Scott Walker" w:date="2016-11-01T16:34:00Z">
              <w:r>
                <w:t>ID-RES0</w:t>
              </w:r>
            </w:ins>
          </w:p>
        </w:tc>
        <w:tc>
          <w:tcPr>
            <w:tcW w:w="990" w:type="dxa"/>
            <w:vAlign w:val="center"/>
          </w:tcPr>
          <w:p w:rsidR="00F713D9" w:rsidRDefault="00F713D9" w:rsidP="00ED5240">
            <w:pPr>
              <w:jc w:val="center"/>
              <w:rPr>
                <w:ins w:id="603" w:author="Scott Walker" w:date="2016-11-01T16:34:00Z"/>
              </w:rPr>
            </w:pPr>
            <w:ins w:id="604" w:author="Scott Walker" w:date="2016-11-01T16:34:00Z">
              <w:r>
                <w:t>IN</w:t>
              </w:r>
            </w:ins>
          </w:p>
        </w:tc>
        <w:tc>
          <w:tcPr>
            <w:tcW w:w="6120" w:type="dxa"/>
            <w:vAlign w:val="center"/>
          </w:tcPr>
          <w:p w:rsidR="00F713D9" w:rsidRDefault="00F713D9" w:rsidP="00ED5240">
            <w:pPr>
              <w:rPr>
                <w:ins w:id="605" w:author="Scott Walker" w:date="2016-11-01T16:34:00Z"/>
              </w:rPr>
            </w:pPr>
            <w:ins w:id="606" w:author="Scott Walker" w:date="2016-11-01T16:34:00Z">
              <w:r>
                <w:t xml:space="preserve">This bit along with the other three ID-RES bits specify the board type.  Refer to the definition in Confluence </w:t>
              </w:r>
              <w:r>
                <w:fldChar w:fldCharType="begin"/>
              </w:r>
              <w:r>
                <w:instrText xml:space="preserve"> HYPERLINK "https://protoprodinc.atlassian.net/wiki/display/IRAIL/Node+ID+Strapping+Definitions" </w:instrText>
              </w:r>
              <w:r>
                <w:fldChar w:fldCharType="separate"/>
              </w:r>
              <w:r w:rsidRPr="00CF2EAD">
                <w:rPr>
                  <w:rStyle w:val="Hyperlink"/>
                </w:rPr>
                <w:t>page</w:t>
              </w:r>
              <w:r>
                <w:fldChar w:fldCharType="end"/>
              </w:r>
              <w:r>
                <w:t>.</w:t>
              </w:r>
            </w:ins>
          </w:p>
        </w:tc>
      </w:tr>
      <w:tr w:rsidR="00F713D9" w:rsidTr="00ED5240">
        <w:trPr>
          <w:ins w:id="607" w:author="Scott Walker" w:date="2016-11-01T16:34:00Z"/>
        </w:trPr>
        <w:tc>
          <w:tcPr>
            <w:tcW w:w="1024" w:type="dxa"/>
            <w:vAlign w:val="center"/>
          </w:tcPr>
          <w:p w:rsidR="00F713D9" w:rsidRDefault="00F713D9" w:rsidP="00ED5240">
            <w:pPr>
              <w:jc w:val="center"/>
              <w:rPr>
                <w:ins w:id="608" w:author="Scott Walker" w:date="2016-11-01T16:34:00Z"/>
              </w:rPr>
            </w:pPr>
            <w:ins w:id="609" w:author="Scott Walker" w:date="2016-11-01T16:34:00Z">
              <w:r>
                <w:t>10</w:t>
              </w:r>
            </w:ins>
          </w:p>
        </w:tc>
        <w:tc>
          <w:tcPr>
            <w:tcW w:w="1941" w:type="dxa"/>
            <w:vAlign w:val="center"/>
          </w:tcPr>
          <w:p w:rsidR="00F713D9" w:rsidRPr="00D429E7" w:rsidRDefault="00F713D9" w:rsidP="00ED5240">
            <w:pPr>
              <w:jc w:val="center"/>
              <w:rPr>
                <w:ins w:id="610" w:author="Scott Walker" w:date="2016-11-01T16:34:00Z"/>
              </w:rPr>
            </w:pPr>
            <w:ins w:id="611" w:author="Scott Walker" w:date="2016-11-01T16:34:00Z">
              <w:r>
                <w:t>ID-RES3</w:t>
              </w:r>
            </w:ins>
          </w:p>
        </w:tc>
        <w:tc>
          <w:tcPr>
            <w:tcW w:w="990" w:type="dxa"/>
            <w:vAlign w:val="center"/>
          </w:tcPr>
          <w:p w:rsidR="00F713D9" w:rsidRDefault="00F713D9" w:rsidP="00ED5240">
            <w:pPr>
              <w:jc w:val="center"/>
              <w:rPr>
                <w:ins w:id="612" w:author="Scott Walker" w:date="2016-11-01T16:34:00Z"/>
              </w:rPr>
            </w:pPr>
            <w:ins w:id="613" w:author="Scott Walker" w:date="2016-11-01T16:34:00Z">
              <w:r>
                <w:t>IN</w:t>
              </w:r>
            </w:ins>
          </w:p>
        </w:tc>
        <w:tc>
          <w:tcPr>
            <w:tcW w:w="6120" w:type="dxa"/>
            <w:vAlign w:val="center"/>
          </w:tcPr>
          <w:p w:rsidR="00F713D9" w:rsidRDefault="00F713D9" w:rsidP="00ED5240">
            <w:pPr>
              <w:rPr>
                <w:ins w:id="614" w:author="Scott Walker" w:date="2016-11-01T16:34:00Z"/>
              </w:rPr>
            </w:pPr>
            <w:ins w:id="615" w:author="Scott Walker" w:date="2016-11-01T16:34:00Z">
              <w:r>
                <w:t xml:space="preserve">This bit along with the other three ID-RES bits specify the board type.  Refer to the definition in Confluence </w:t>
              </w:r>
              <w:r>
                <w:fldChar w:fldCharType="begin"/>
              </w:r>
              <w:r>
                <w:instrText xml:space="preserve"> HYPERLINK "https://protoprodinc.atlassian.net/wiki/display/IRAIL/Node+ID+Strapping+Definitions" </w:instrText>
              </w:r>
              <w:r>
                <w:fldChar w:fldCharType="separate"/>
              </w:r>
              <w:r w:rsidRPr="00CF2EAD">
                <w:rPr>
                  <w:rStyle w:val="Hyperlink"/>
                </w:rPr>
                <w:t>page</w:t>
              </w:r>
              <w:r>
                <w:fldChar w:fldCharType="end"/>
              </w:r>
              <w:r>
                <w:t>.</w:t>
              </w:r>
            </w:ins>
          </w:p>
        </w:tc>
      </w:tr>
      <w:tr w:rsidR="00F713D9" w:rsidTr="00ED5240">
        <w:trPr>
          <w:ins w:id="616" w:author="Scott Walker" w:date="2016-11-01T16:34:00Z"/>
        </w:trPr>
        <w:tc>
          <w:tcPr>
            <w:tcW w:w="1024" w:type="dxa"/>
            <w:vAlign w:val="center"/>
          </w:tcPr>
          <w:p w:rsidR="00F713D9" w:rsidRDefault="00F713D9" w:rsidP="00ED5240">
            <w:pPr>
              <w:jc w:val="center"/>
              <w:rPr>
                <w:ins w:id="617" w:author="Scott Walker" w:date="2016-11-01T16:34:00Z"/>
              </w:rPr>
            </w:pPr>
            <w:ins w:id="618" w:author="Scott Walker" w:date="2016-11-01T16:34:00Z">
              <w:r>
                <w:t>11</w:t>
              </w:r>
            </w:ins>
          </w:p>
        </w:tc>
        <w:tc>
          <w:tcPr>
            <w:tcW w:w="1941" w:type="dxa"/>
            <w:vAlign w:val="center"/>
          </w:tcPr>
          <w:p w:rsidR="00F713D9" w:rsidRPr="00D429E7" w:rsidRDefault="00F713D9" w:rsidP="00ED5240">
            <w:pPr>
              <w:jc w:val="center"/>
              <w:rPr>
                <w:ins w:id="619" w:author="Scott Walker" w:date="2016-11-01T16:34:00Z"/>
              </w:rPr>
            </w:pPr>
            <w:ins w:id="620" w:author="Scott Walker" w:date="2016-11-01T16:34:00Z">
              <w:r w:rsidRPr="004958FD">
                <w:t>GP11Af</w:t>
              </w:r>
            </w:ins>
          </w:p>
        </w:tc>
        <w:tc>
          <w:tcPr>
            <w:tcW w:w="990" w:type="dxa"/>
            <w:vAlign w:val="center"/>
          </w:tcPr>
          <w:p w:rsidR="00F713D9" w:rsidRDefault="00F713D9" w:rsidP="00ED5240">
            <w:pPr>
              <w:jc w:val="center"/>
              <w:rPr>
                <w:ins w:id="621" w:author="Scott Walker" w:date="2016-11-01T16:34:00Z"/>
              </w:rPr>
            </w:pPr>
            <w:ins w:id="622" w:author="Scott Walker" w:date="2016-11-01T16:34:00Z">
              <w:r>
                <w:t>IN</w:t>
              </w:r>
            </w:ins>
          </w:p>
        </w:tc>
        <w:tc>
          <w:tcPr>
            <w:tcW w:w="6120" w:type="dxa"/>
            <w:vAlign w:val="center"/>
          </w:tcPr>
          <w:p w:rsidR="00F713D9" w:rsidRDefault="00F713D9" w:rsidP="00ED5240">
            <w:pPr>
              <w:rPr>
                <w:ins w:id="623" w:author="Scott Walker" w:date="2016-11-01T16:34:00Z"/>
              </w:rPr>
            </w:pPr>
            <w:ins w:id="624" w:author="Scott Walker" w:date="2016-11-01T16:34:00Z">
              <w:r>
                <w:t>Board Specific.</w:t>
              </w:r>
            </w:ins>
          </w:p>
        </w:tc>
      </w:tr>
      <w:tr w:rsidR="00F713D9" w:rsidTr="00ED5240">
        <w:trPr>
          <w:ins w:id="625" w:author="Scott Walker" w:date="2016-11-01T16:34:00Z"/>
        </w:trPr>
        <w:tc>
          <w:tcPr>
            <w:tcW w:w="1024" w:type="dxa"/>
            <w:vAlign w:val="center"/>
          </w:tcPr>
          <w:p w:rsidR="00F713D9" w:rsidRDefault="00F713D9" w:rsidP="00ED5240">
            <w:pPr>
              <w:jc w:val="center"/>
              <w:rPr>
                <w:ins w:id="626" w:author="Scott Walker" w:date="2016-11-01T16:34:00Z"/>
              </w:rPr>
            </w:pPr>
            <w:ins w:id="627" w:author="Scott Walker" w:date="2016-11-01T16:34:00Z">
              <w:r>
                <w:t>12</w:t>
              </w:r>
            </w:ins>
          </w:p>
        </w:tc>
        <w:tc>
          <w:tcPr>
            <w:tcW w:w="1941" w:type="dxa"/>
            <w:vAlign w:val="center"/>
          </w:tcPr>
          <w:p w:rsidR="00F713D9" w:rsidRPr="00D429E7" w:rsidRDefault="00F713D9" w:rsidP="00ED5240">
            <w:pPr>
              <w:jc w:val="center"/>
              <w:rPr>
                <w:ins w:id="628" w:author="Scott Walker" w:date="2016-11-01T16:34:00Z"/>
              </w:rPr>
            </w:pPr>
            <w:ins w:id="629" w:author="Scott Walker" w:date="2016-11-01T16:34:00Z">
              <w:r w:rsidRPr="00ED5240">
                <w:t>GP12B</w:t>
              </w:r>
            </w:ins>
          </w:p>
        </w:tc>
        <w:tc>
          <w:tcPr>
            <w:tcW w:w="990" w:type="dxa"/>
            <w:vAlign w:val="center"/>
          </w:tcPr>
          <w:p w:rsidR="00F713D9" w:rsidRDefault="00F713D9" w:rsidP="00ED5240">
            <w:pPr>
              <w:jc w:val="center"/>
              <w:rPr>
                <w:ins w:id="630" w:author="Scott Walker" w:date="2016-11-01T16:34:00Z"/>
              </w:rPr>
            </w:pPr>
            <w:ins w:id="631" w:author="Scott Walker" w:date="2016-11-01T16:34:00Z">
              <w:r>
                <w:t>BIDI</w:t>
              </w:r>
            </w:ins>
          </w:p>
        </w:tc>
        <w:tc>
          <w:tcPr>
            <w:tcW w:w="6120" w:type="dxa"/>
            <w:vAlign w:val="center"/>
          </w:tcPr>
          <w:p w:rsidR="00F713D9" w:rsidRDefault="00F713D9" w:rsidP="00ED5240">
            <w:pPr>
              <w:rPr>
                <w:ins w:id="632" w:author="Scott Walker" w:date="2016-11-01T16:34:00Z"/>
              </w:rPr>
            </w:pPr>
            <w:ins w:id="633" w:author="Scott Walker" w:date="2016-11-01T16:34:00Z">
              <w:r>
                <w:t>Board Specific.</w:t>
              </w:r>
            </w:ins>
          </w:p>
        </w:tc>
      </w:tr>
      <w:tr w:rsidR="00F713D9" w:rsidTr="00ED5240">
        <w:trPr>
          <w:ins w:id="634" w:author="Scott Walker" w:date="2016-11-01T16:34:00Z"/>
        </w:trPr>
        <w:tc>
          <w:tcPr>
            <w:tcW w:w="1024" w:type="dxa"/>
            <w:vAlign w:val="center"/>
          </w:tcPr>
          <w:p w:rsidR="00F713D9" w:rsidRDefault="00F713D9" w:rsidP="00ED5240">
            <w:pPr>
              <w:jc w:val="center"/>
              <w:rPr>
                <w:ins w:id="635" w:author="Scott Walker" w:date="2016-11-01T16:34:00Z"/>
              </w:rPr>
            </w:pPr>
            <w:ins w:id="636" w:author="Scott Walker" w:date="2016-11-01T16:34:00Z">
              <w:r>
                <w:t>13</w:t>
              </w:r>
            </w:ins>
          </w:p>
        </w:tc>
        <w:tc>
          <w:tcPr>
            <w:tcW w:w="1941" w:type="dxa"/>
            <w:vAlign w:val="center"/>
          </w:tcPr>
          <w:p w:rsidR="00F713D9" w:rsidRPr="00D429E7" w:rsidRDefault="00F713D9" w:rsidP="00ED5240">
            <w:pPr>
              <w:jc w:val="center"/>
              <w:rPr>
                <w:ins w:id="637" w:author="Scott Walker" w:date="2016-11-01T16:34:00Z"/>
              </w:rPr>
            </w:pPr>
            <w:ins w:id="638" w:author="Scott Walker" w:date="2016-11-01T16:34:00Z">
              <w:r w:rsidRPr="00DD2B8F">
                <w:t>GP13Af</w:t>
              </w:r>
            </w:ins>
          </w:p>
        </w:tc>
        <w:tc>
          <w:tcPr>
            <w:tcW w:w="990" w:type="dxa"/>
            <w:vAlign w:val="center"/>
          </w:tcPr>
          <w:p w:rsidR="00F713D9" w:rsidRDefault="00F713D9" w:rsidP="00ED5240">
            <w:pPr>
              <w:jc w:val="center"/>
              <w:rPr>
                <w:ins w:id="639" w:author="Scott Walker" w:date="2016-11-01T16:34:00Z"/>
              </w:rPr>
            </w:pPr>
            <w:ins w:id="640" w:author="Scott Walker" w:date="2016-11-01T16:34:00Z">
              <w:r>
                <w:t>OUT</w:t>
              </w:r>
            </w:ins>
          </w:p>
        </w:tc>
        <w:tc>
          <w:tcPr>
            <w:tcW w:w="6120" w:type="dxa"/>
            <w:vAlign w:val="center"/>
          </w:tcPr>
          <w:p w:rsidR="00F713D9" w:rsidRDefault="00F713D9" w:rsidP="00ED5240">
            <w:pPr>
              <w:rPr>
                <w:ins w:id="641" w:author="Scott Walker" w:date="2016-11-01T16:34:00Z"/>
              </w:rPr>
            </w:pPr>
            <w:ins w:id="642" w:author="Scott Walker" w:date="2016-11-01T16:34:00Z">
              <w:r>
                <w:t>Board Specific.</w:t>
              </w:r>
            </w:ins>
          </w:p>
        </w:tc>
      </w:tr>
      <w:tr w:rsidR="00F713D9" w:rsidTr="00ED5240">
        <w:trPr>
          <w:ins w:id="643" w:author="Scott Walker" w:date="2016-11-01T16:34:00Z"/>
        </w:trPr>
        <w:tc>
          <w:tcPr>
            <w:tcW w:w="1024" w:type="dxa"/>
            <w:vAlign w:val="center"/>
          </w:tcPr>
          <w:p w:rsidR="00F713D9" w:rsidRDefault="00F713D9" w:rsidP="00ED5240">
            <w:pPr>
              <w:jc w:val="center"/>
              <w:rPr>
                <w:ins w:id="644" w:author="Scott Walker" w:date="2016-11-01T16:34:00Z"/>
              </w:rPr>
            </w:pPr>
            <w:ins w:id="645" w:author="Scott Walker" w:date="2016-11-01T16:34:00Z">
              <w:r>
                <w:t>14</w:t>
              </w:r>
            </w:ins>
          </w:p>
        </w:tc>
        <w:tc>
          <w:tcPr>
            <w:tcW w:w="1941" w:type="dxa"/>
            <w:vAlign w:val="center"/>
          </w:tcPr>
          <w:p w:rsidR="00F713D9" w:rsidRPr="00D429E7" w:rsidRDefault="00F713D9" w:rsidP="00ED5240">
            <w:pPr>
              <w:jc w:val="center"/>
              <w:rPr>
                <w:ins w:id="646" w:author="Scott Walker" w:date="2016-11-01T16:34:00Z"/>
              </w:rPr>
            </w:pPr>
            <w:ins w:id="647" w:author="Scott Walker" w:date="2016-11-01T16:34:00Z">
              <w:r w:rsidRPr="00ED5240">
                <w:t>GREENn</w:t>
              </w:r>
            </w:ins>
          </w:p>
        </w:tc>
        <w:tc>
          <w:tcPr>
            <w:tcW w:w="990" w:type="dxa"/>
          </w:tcPr>
          <w:p w:rsidR="00F713D9" w:rsidRDefault="00F713D9" w:rsidP="00ED5240">
            <w:pPr>
              <w:jc w:val="center"/>
              <w:rPr>
                <w:ins w:id="648" w:author="Scott Walker" w:date="2016-11-01T16:34:00Z"/>
              </w:rPr>
            </w:pPr>
            <w:ins w:id="649" w:author="Scott Walker" w:date="2016-11-01T16:34:00Z">
              <w:r w:rsidRPr="009C04DB">
                <w:t>BIDI</w:t>
              </w:r>
            </w:ins>
          </w:p>
        </w:tc>
        <w:tc>
          <w:tcPr>
            <w:tcW w:w="6120" w:type="dxa"/>
            <w:vAlign w:val="center"/>
          </w:tcPr>
          <w:p w:rsidR="00F713D9" w:rsidRDefault="00F713D9" w:rsidP="00ED5240">
            <w:pPr>
              <w:rPr>
                <w:ins w:id="650" w:author="Scott Walker" w:date="2016-11-01T16:34:00Z"/>
              </w:rPr>
            </w:pPr>
            <w:ins w:id="651" w:author="Scott Walker" w:date="2016-11-01T16:34:00Z">
              <w:r>
                <w:t>Set to logic 1 to turn off the green LED.  Clear to logic 0 to turn on green LED.</w:t>
              </w:r>
            </w:ins>
          </w:p>
        </w:tc>
      </w:tr>
      <w:tr w:rsidR="00F713D9" w:rsidTr="00ED5240">
        <w:trPr>
          <w:ins w:id="652" w:author="Scott Walker" w:date="2016-11-01T16:34:00Z"/>
        </w:trPr>
        <w:tc>
          <w:tcPr>
            <w:tcW w:w="1024" w:type="dxa"/>
            <w:vAlign w:val="center"/>
          </w:tcPr>
          <w:p w:rsidR="00F713D9" w:rsidRDefault="00F713D9" w:rsidP="00ED5240">
            <w:pPr>
              <w:jc w:val="center"/>
              <w:rPr>
                <w:ins w:id="653" w:author="Scott Walker" w:date="2016-11-01T16:34:00Z"/>
              </w:rPr>
            </w:pPr>
            <w:ins w:id="654" w:author="Scott Walker" w:date="2016-11-01T16:34:00Z">
              <w:r>
                <w:t>15</w:t>
              </w:r>
            </w:ins>
          </w:p>
        </w:tc>
        <w:tc>
          <w:tcPr>
            <w:tcW w:w="1941" w:type="dxa"/>
            <w:vAlign w:val="center"/>
          </w:tcPr>
          <w:p w:rsidR="00F713D9" w:rsidRPr="00D429E7" w:rsidRDefault="00F713D9" w:rsidP="00ED5240">
            <w:pPr>
              <w:jc w:val="center"/>
              <w:rPr>
                <w:ins w:id="655" w:author="Scott Walker" w:date="2016-11-01T16:34:00Z"/>
              </w:rPr>
            </w:pPr>
            <w:ins w:id="656" w:author="Scott Walker" w:date="2016-11-01T16:34:00Z">
              <w:r w:rsidRPr="00ED5240">
                <w:t>REDn</w:t>
              </w:r>
            </w:ins>
          </w:p>
        </w:tc>
        <w:tc>
          <w:tcPr>
            <w:tcW w:w="990" w:type="dxa"/>
          </w:tcPr>
          <w:p w:rsidR="00F713D9" w:rsidRDefault="00F713D9" w:rsidP="00ED5240">
            <w:pPr>
              <w:jc w:val="center"/>
              <w:rPr>
                <w:ins w:id="657" w:author="Scott Walker" w:date="2016-11-01T16:34:00Z"/>
              </w:rPr>
            </w:pPr>
            <w:ins w:id="658" w:author="Scott Walker" w:date="2016-11-01T16:34:00Z">
              <w:r w:rsidRPr="009C04DB">
                <w:t>BIDI</w:t>
              </w:r>
            </w:ins>
          </w:p>
        </w:tc>
        <w:tc>
          <w:tcPr>
            <w:tcW w:w="6120" w:type="dxa"/>
            <w:vAlign w:val="center"/>
          </w:tcPr>
          <w:p w:rsidR="00F713D9" w:rsidRDefault="00F713D9" w:rsidP="00ED5240">
            <w:pPr>
              <w:rPr>
                <w:ins w:id="659" w:author="Scott Walker" w:date="2016-11-01T16:34:00Z"/>
              </w:rPr>
            </w:pPr>
            <w:ins w:id="660" w:author="Scott Walker" w:date="2016-11-01T16:34:00Z">
              <w:r>
                <w:t>Set to logic 1 to turn off the red LED.  Clear to logic 0 to turn on red LED.</w:t>
              </w:r>
            </w:ins>
          </w:p>
        </w:tc>
      </w:tr>
      <w:tr w:rsidR="00F713D9" w:rsidTr="00ED5240">
        <w:trPr>
          <w:ins w:id="661" w:author="Scott Walker" w:date="2016-11-01T16:34:00Z"/>
        </w:trPr>
        <w:tc>
          <w:tcPr>
            <w:tcW w:w="1024" w:type="dxa"/>
            <w:vAlign w:val="center"/>
          </w:tcPr>
          <w:p w:rsidR="00F713D9" w:rsidRDefault="00F713D9" w:rsidP="00ED5240">
            <w:pPr>
              <w:jc w:val="center"/>
              <w:rPr>
                <w:ins w:id="662" w:author="Scott Walker" w:date="2016-11-01T16:34:00Z"/>
              </w:rPr>
            </w:pPr>
            <w:ins w:id="663" w:author="Scott Walker" w:date="2016-11-01T16:34:00Z">
              <w:r>
                <w:t>16</w:t>
              </w:r>
            </w:ins>
          </w:p>
        </w:tc>
        <w:tc>
          <w:tcPr>
            <w:tcW w:w="1941" w:type="dxa"/>
            <w:vAlign w:val="center"/>
          </w:tcPr>
          <w:p w:rsidR="00F713D9" w:rsidRPr="00D429E7" w:rsidRDefault="00F713D9" w:rsidP="00ED5240">
            <w:pPr>
              <w:jc w:val="center"/>
              <w:rPr>
                <w:ins w:id="664" w:author="Scott Walker" w:date="2016-11-01T16:34:00Z"/>
              </w:rPr>
            </w:pPr>
            <w:ins w:id="665" w:author="Scott Walker" w:date="2016-11-01T16:34:00Z">
              <w:r w:rsidRPr="00B075E2">
                <w:t>BLUEn</w:t>
              </w:r>
            </w:ins>
          </w:p>
        </w:tc>
        <w:tc>
          <w:tcPr>
            <w:tcW w:w="990" w:type="dxa"/>
          </w:tcPr>
          <w:p w:rsidR="00F713D9" w:rsidRDefault="00F713D9" w:rsidP="00ED5240">
            <w:pPr>
              <w:jc w:val="center"/>
              <w:rPr>
                <w:ins w:id="666" w:author="Scott Walker" w:date="2016-11-01T16:34:00Z"/>
              </w:rPr>
            </w:pPr>
            <w:ins w:id="667" w:author="Scott Walker" w:date="2016-11-01T16:34:00Z">
              <w:r w:rsidRPr="009C04DB">
                <w:t>BIDI</w:t>
              </w:r>
            </w:ins>
          </w:p>
        </w:tc>
        <w:tc>
          <w:tcPr>
            <w:tcW w:w="6120" w:type="dxa"/>
            <w:vAlign w:val="center"/>
          </w:tcPr>
          <w:p w:rsidR="00F713D9" w:rsidRDefault="00F713D9" w:rsidP="00ED5240">
            <w:pPr>
              <w:rPr>
                <w:ins w:id="668" w:author="Scott Walker" w:date="2016-11-01T16:34:00Z"/>
              </w:rPr>
            </w:pPr>
            <w:ins w:id="669" w:author="Scott Walker" w:date="2016-11-01T16:34:00Z">
              <w:r>
                <w:t>Set to logic 1 to turn off the blue LED.  Clear to logic 0 to turn on blue LED.</w:t>
              </w:r>
            </w:ins>
          </w:p>
        </w:tc>
      </w:tr>
      <w:tr w:rsidR="00F713D9" w:rsidTr="00ED5240">
        <w:trPr>
          <w:ins w:id="670" w:author="Scott Walker" w:date="2016-11-01T16:34:00Z"/>
        </w:trPr>
        <w:tc>
          <w:tcPr>
            <w:tcW w:w="1024" w:type="dxa"/>
            <w:vAlign w:val="center"/>
          </w:tcPr>
          <w:p w:rsidR="00F713D9" w:rsidRDefault="00F713D9" w:rsidP="00ED5240">
            <w:pPr>
              <w:jc w:val="center"/>
              <w:rPr>
                <w:ins w:id="671" w:author="Scott Walker" w:date="2016-11-01T16:34:00Z"/>
              </w:rPr>
            </w:pPr>
            <w:ins w:id="672" w:author="Scott Walker" w:date="2016-11-01T16:34:00Z">
              <w:r>
                <w:t>17</w:t>
              </w:r>
            </w:ins>
          </w:p>
        </w:tc>
        <w:tc>
          <w:tcPr>
            <w:tcW w:w="1941" w:type="dxa"/>
            <w:vAlign w:val="center"/>
          </w:tcPr>
          <w:p w:rsidR="00F713D9" w:rsidRDefault="00F713D9" w:rsidP="00ED5240">
            <w:pPr>
              <w:jc w:val="center"/>
              <w:rPr>
                <w:ins w:id="673" w:author="Scott Walker" w:date="2016-11-01T16:34:00Z"/>
              </w:rPr>
            </w:pPr>
            <w:ins w:id="674" w:author="Scott Walker" w:date="2016-11-01T16:34:00Z">
              <w:r w:rsidRPr="00F8433B">
                <w:t>GP17A</w:t>
              </w:r>
            </w:ins>
          </w:p>
        </w:tc>
        <w:tc>
          <w:tcPr>
            <w:tcW w:w="990" w:type="dxa"/>
          </w:tcPr>
          <w:p w:rsidR="00F713D9" w:rsidRDefault="00F713D9" w:rsidP="00ED5240">
            <w:pPr>
              <w:jc w:val="center"/>
              <w:rPr>
                <w:ins w:id="675" w:author="Scott Walker" w:date="2016-11-01T16:34:00Z"/>
              </w:rPr>
            </w:pPr>
            <w:ins w:id="676" w:author="Scott Walker" w:date="2016-11-01T16:34:00Z">
              <w:r w:rsidRPr="009C04DB">
                <w:t>BIDI</w:t>
              </w:r>
            </w:ins>
          </w:p>
        </w:tc>
        <w:tc>
          <w:tcPr>
            <w:tcW w:w="6120" w:type="dxa"/>
            <w:vAlign w:val="center"/>
          </w:tcPr>
          <w:p w:rsidR="00F713D9" w:rsidRDefault="00F713D9" w:rsidP="00ED5240">
            <w:pPr>
              <w:rPr>
                <w:ins w:id="677" w:author="Scott Walker" w:date="2016-11-01T16:34:00Z"/>
              </w:rPr>
            </w:pPr>
            <w:ins w:id="678" w:author="Scott Walker" w:date="2016-11-01T16:34:00Z">
              <w:r>
                <w:t>Board Specific.</w:t>
              </w:r>
            </w:ins>
          </w:p>
        </w:tc>
      </w:tr>
      <w:tr w:rsidR="00F713D9" w:rsidTr="00ED5240">
        <w:trPr>
          <w:ins w:id="679" w:author="Scott Walker" w:date="2016-11-01T16:34:00Z"/>
        </w:trPr>
        <w:tc>
          <w:tcPr>
            <w:tcW w:w="1024" w:type="dxa"/>
            <w:vAlign w:val="center"/>
          </w:tcPr>
          <w:p w:rsidR="00F713D9" w:rsidRDefault="00F713D9" w:rsidP="00ED5240">
            <w:pPr>
              <w:jc w:val="center"/>
              <w:rPr>
                <w:ins w:id="680" w:author="Scott Walker" w:date="2016-11-01T16:34:00Z"/>
              </w:rPr>
            </w:pPr>
            <w:ins w:id="681" w:author="Scott Walker" w:date="2016-11-01T16:34:00Z">
              <w:r>
                <w:t>18</w:t>
              </w:r>
            </w:ins>
          </w:p>
        </w:tc>
        <w:tc>
          <w:tcPr>
            <w:tcW w:w="1941" w:type="dxa"/>
            <w:vAlign w:val="center"/>
          </w:tcPr>
          <w:p w:rsidR="00F713D9" w:rsidRDefault="00F713D9" w:rsidP="00ED5240">
            <w:pPr>
              <w:jc w:val="center"/>
              <w:rPr>
                <w:ins w:id="682" w:author="Scott Walker" w:date="2016-11-01T16:34:00Z"/>
              </w:rPr>
            </w:pPr>
            <w:ins w:id="683" w:author="Scott Walker" w:date="2016-11-01T16:34:00Z">
              <w:r>
                <w:t>GP18</w:t>
              </w:r>
              <w:r w:rsidRPr="00F8433B">
                <w:t>A</w:t>
              </w:r>
            </w:ins>
          </w:p>
        </w:tc>
        <w:tc>
          <w:tcPr>
            <w:tcW w:w="990" w:type="dxa"/>
          </w:tcPr>
          <w:p w:rsidR="00F713D9" w:rsidRDefault="00F713D9" w:rsidP="00ED5240">
            <w:pPr>
              <w:jc w:val="center"/>
              <w:rPr>
                <w:ins w:id="684" w:author="Scott Walker" w:date="2016-11-01T16:34:00Z"/>
              </w:rPr>
            </w:pPr>
            <w:ins w:id="685" w:author="Scott Walker" w:date="2016-11-01T16:34:00Z">
              <w:r w:rsidRPr="009C04DB">
                <w:t>BIDI</w:t>
              </w:r>
            </w:ins>
          </w:p>
        </w:tc>
        <w:tc>
          <w:tcPr>
            <w:tcW w:w="6120" w:type="dxa"/>
            <w:vAlign w:val="center"/>
          </w:tcPr>
          <w:p w:rsidR="00F713D9" w:rsidRDefault="00F713D9" w:rsidP="00ED5240">
            <w:pPr>
              <w:rPr>
                <w:ins w:id="686" w:author="Scott Walker" w:date="2016-11-01T16:34:00Z"/>
              </w:rPr>
            </w:pPr>
            <w:ins w:id="687" w:author="Scott Walker" w:date="2016-11-01T16:34:00Z">
              <w:r>
                <w:t>Board Specific.</w:t>
              </w:r>
            </w:ins>
          </w:p>
        </w:tc>
      </w:tr>
      <w:tr w:rsidR="00F713D9" w:rsidTr="00ED5240">
        <w:trPr>
          <w:ins w:id="688" w:author="Scott Walker" w:date="2016-11-01T16:34:00Z"/>
        </w:trPr>
        <w:tc>
          <w:tcPr>
            <w:tcW w:w="1024" w:type="dxa"/>
            <w:vAlign w:val="center"/>
          </w:tcPr>
          <w:p w:rsidR="00F713D9" w:rsidRDefault="00F713D9" w:rsidP="00ED5240">
            <w:pPr>
              <w:jc w:val="center"/>
              <w:rPr>
                <w:ins w:id="689" w:author="Scott Walker" w:date="2016-11-01T16:34:00Z"/>
              </w:rPr>
            </w:pPr>
            <w:ins w:id="690" w:author="Scott Walker" w:date="2016-11-01T16:34:00Z">
              <w:r>
                <w:t>19</w:t>
              </w:r>
            </w:ins>
          </w:p>
        </w:tc>
        <w:tc>
          <w:tcPr>
            <w:tcW w:w="1941" w:type="dxa"/>
            <w:vAlign w:val="center"/>
          </w:tcPr>
          <w:p w:rsidR="00F713D9" w:rsidRDefault="00F713D9" w:rsidP="00ED5240">
            <w:pPr>
              <w:jc w:val="center"/>
              <w:rPr>
                <w:ins w:id="691" w:author="Scott Walker" w:date="2016-11-01T16:34:00Z"/>
              </w:rPr>
            </w:pPr>
            <w:ins w:id="692" w:author="Scott Walker" w:date="2016-11-01T16:34:00Z">
              <w:r w:rsidRPr="000E4D60">
                <w:t>ID-RES1</w:t>
              </w:r>
            </w:ins>
          </w:p>
        </w:tc>
        <w:tc>
          <w:tcPr>
            <w:tcW w:w="990" w:type="dxa"/>
            <w:vAlign w:val="center"/>
          </w:tcPr>
          <w:p w:rsidR="00F713D9" w:rsidRDefault="00F713D9" w:rsidP="00ED5240">
            <w:pPr>
              <w:jc w:val="center"/>
              <w:rPr>
                <w:ins w:id="693" w:author="Scott Walker" w:date="2016-11-01T16:34:00Z"/>
              </w:rPr>
            </w:pPr>
            <w:ins w:id="694" w:author="Scott Walker" w:date="2016-11-01T16:34:00Z">
              <w:r>
                <w:t>IN</w:t>
              </w:r>
            </w:ins>
          </w:p>
        </w:tc>
        <w:tc>
          <w:tcPr>
            <w:tcW w:w="6120" w:type="dxa"/>
            <w:vAlign w:val="center"/>
          </w:tcPr>
          <w:p w:rsidR="00F713D9" w:rsidRDefault="00F713D9" w:rsidP="00ED5240">
            <w:pPr>
              <w:rPr>
                <w:ins w:id="695" w:author="Scott Walker" w:date="2016-11-01T16:34:00Z"/>
              </w:rPr>
            </w:pPr>
            <w:ins w:id="696" w:author="Scott Walker" w:date="2016-11-01T16:34:00Z">
              <w:r>
                <w:t xml:space="preserve">This bit along with the other three ID-RES bits specify the board type.  Refer to the definition in Confluence </w:t>
              </w:r>
              <w:r>
                <w:fldChar w:fldCharType="begin"/>
              </w:r>
              <w:r>
                <w:instrText xml:space="preserve"> HYPERLINK "https://protoprodinc.atlassian.net/wiki/display/IRAIL/Node+ID+Strapping+Definitions" </w:instrText>
              </w:r>
              <w:r>
                <w:fldChar w:fldCharType="separate"/>
              </w:r>
              <w:r w:rsidRPr="00CF2EAD">
                <w:rPr>
                  <w:rStyle w:val="Hyperlink"/>
                </w:rPr>
                <w:t>page</w:t>
              </w:r>
              <w:r>
                <w:fldChar w:fldCharType="end"/>
              </w:r>
              <w:r>
                <w:t>.</w:t>
              </w:r>
            </w:ins>
          </w:p>
        </w:tc>
      </w:tr>
      <w:tr w:rsidR="00F713D9" w:rsidTr="00ED5240">
        <w:trPr>
          <w:ins w:id="697" w:author="Scott Walker" w:date="2016-11-01T16:34:00Z"/>
        </w:trPr>
        <w:tc>
          <w:tcPr>
            <w:tcW w:w="1024" w:type="dxa"/>
            <w:vAlign w:val="center"/>
          </w:tcPr>
          <w:p w:rsidR="00F713D9" w:rsidRDefault="00F713D9" w:rsidP="00ED5240">
            <w:pPr>
              <w:jc w:val="center"/>
              <w:rPr>
                <w:ins w:id="698" w:author="Scott Walker" w:date="2016-11-01T16:34:00Z"/>
              </w:rPr>
            </w:pPr>
            <w:ins w:id="699" w:author="Scott Walker" w:date="2016-11-01T16:34:00Z">
              <w:r>
                <w:t>20</w:t>
              </w:r>
            </w:ins>
          </w:p>
        </w:tc>
        <w:tc>
          <w:tcPr>
            <w:tcW w:w="1941" w:type="dxa"/>
            <w:vAlign w:val="center"/>
          </w:tcPr>
          <w:p w:rsidR="00F713D9" w:rsidRDefault="00F713D9" w:rsidP="00ED5240">
            <w:pPr>
              <w:jc w:val="center"/>
              <w:rPr>
                <w:ins w:id="700" w:author="Scott Walker" w:date="2016-11-01T16:34:00Z"/>
              </w:rPr>
            </w:pPr>
            <w:ins w:id="701" w:author="Scott Walker" w:date="2016-11-01T16:34:00Z">
              <w:r w:rsidRPr="00215157">
                <w:t>SPI-FLASH-RSTn</w:t>
              </w:r>
            </w:ins>
          </w:p>
        </w:tc>
        <w:tc>
          <w:tcPr>
            <w:tcW w:w="990" w:type="dxa"/>
          </w:tcPr>
          <w:p w:rsidR="00F713D9" w:rsidRDefault="00F713D9" w:rsidP="00ED5240">
            <w:pPr>
              <w:jc w:val="center"/>
              <w:rPr>
                <w:ins w:id="702" w:author="Scott Walker" w:date="2016-11-01T16:34:00Z"/>
              </w:rPr>
            </w:pPr>
            <w:ins w:id="703" w:author="Scott Walker" w:date="2016-11-01T16:34:00Z">
              <w:r w:rsidRPr="00225BC1">
                <w:t>OUT</w:t>
              </w:r>
            </w:ins>
          </w:p>
        </w:tc>
        <w:tc>
          <w:tcPr>
            <w:tcW w:w="6120" w:type="dxa"/>
            <w:vAlign w:val="center"/>
          </w:tcPr>
          <w:p w:rsidR="00F713D9" w:rsidRDefault="00F713D9" w:rsidP="00ED5240">
            <w:pPr>
              <w:rPr>
                <w:ins w:id="704" w:author="Scott Walker" w:date="2016-11-01T16:34:00Z"/>
              </w:rPr>
            </w:pPr>
            <w:ins w:id="705" w:author="Scott Walker" w:date="2016-11-01T16:34:00Z">
              <w:r w:rsidRPr="00ED5240">
                <w:t xml:space="preserve">When set to logic 0, </w:t>
              </w:r>
              <w:r>
                <w:t xml:space="preserve">SPI Flash is </w:t>
              </w:r>
              <w:r w:rsidRPr="00ED5240">
                <w:rPr>
                  <w:b/>
                </w:rPr>
                <w:t>out</w:t>
              </w:r>
              <w:r>
                <w:t xml:space="preserve"> of reset</w:t>
              </w:r>
              <w:r w:rsidRPr="00ED5240">
                <w:t>.  When set to logic 1</w:t>
              </w:r>
              <w:r>
                <w:t xml:space="preserve"> SPI Flash is </w:t>
              </w:r>
              <w:r w:rsidRPr="00ED5240">
                <w:rPr>
                  <w:b/>
                </w:rPr>
                <w:t>in</w:t>
              </w:r>
              <w:r>
                <w:t xml:space="preserve"> reset</w:t>
              </w:r>
              <w:r w:rsidRPr="00ED5240">
                <w:t xml:space="preserve">.  </w:t>
              </w:r>
            </w:ins>
          </w:p>
        </w:tc>
      </w:tr>
      <w:tr w:rsidR="00F713D9" w:rsidTr="00ED5240">
        <w:trPr>
          <w:ins w:id="706" w:author="Scott Walker" w:date="2016-11-01T16:34:00Z"/>
        </w:trPr>
        <w:tc>
          <w:tcPr>
            <w:tcW w:w="1024" w:type="dxa"/>
            <w:vAlign w:val="center"/>
          </w:tcPr>
          <w:p w:rsidR="00F713D9" w:rsidRDefault="00F713D9" w:rsidP="00ED5240">
            <w:pPr>
              <w:jc w:val="center"/>
              <w:rPr>
                <w:ins w:id="707" w:author="Scott Walker" w:date="2016-11-01T16:34:00Z"/>
              </w:rPr>
            </w:pPr>
            <w:ins w:id="708" w:author="Scott Walker" w:date="2016-11-01T16:34:00Z">
              <w:r>
                <w:t>21</w:t>
              </w:r>
            </w:ins>
          </w:p>
        </w:tc>
        <w:tc>
          <w:tcPr>
            <w:tcW w:w="1941" w:type="dxa"/>
            <w:vAlign w:val="center"/>
          </w:tcPr>
          <w:p w:rsidR="00F713D9" w:rsidRDefault="00F713D9" w:rsidP="00ED5240">
            <w:pPr>
              <w:jc w:val="center"/>
              <w:rPr>
                <w:ins w:id="709" w:author="Scott Walker" w:date="2016-11-01T16:34:00Z"/>
              </w:rPr>
            </w:pPr>
            <w:ins w:id="710" w:author="Scott Walker" w:date="2016-11-01T16:34:00Z">
              <w:r w:rsidRPr="00910ED7">
                <w:t>GP21Bf</w:t>
              </w:r>
            </w:ins>
          </w:p>
        </w:tc>
        <w:tc>
          <w:tcPr>
            <w:tcW w:w="990" w:type="dxa"/>
          </w:tcPr>
          <w:p w:rsidR="00F713D9" w:rsidRDefault="00F713D9" w:rsidP="00ED5240">
            <w:pPr>
              <w:jc w:val="center"/>
              <w:rPr>
                <w:ins w:id="711" w:author="Scott Walker" w:date="2016-11-01T16:34:00Z"/>
              </w:rPr>
            </w:pPr>
            <w:ins w:id="712" w:author="Scott Walker" w:date="2016-11-01T16:34:00Z">
              <w:r w:rsidRPr="00225BC1">
                <w:t>OUT</w:t>
              </w:r>
            </w:ins>
          </w:p>
        </w:tc>
        <w:tc>
          <w:tcPr>
            <w:tcW w:w="6120" w:type="dxa"/>
            <w:vAlign w:val="center"/>
          </w:tcPr>
          <w:p w:rsidR="00F713D9" w:rsidRDefault="00F713D9" w:rsidP="00ED5240">
            <w:pPr>
              <w:rPr>
                <w:ins w:id="713" w:author="Scott Walker" w:date="2016-11-01T16:34:00Z"/>
              </w:rPr>
            </w:pPr>
            <w:ins w:id="714" w:author="Scott Walker" w:date="2016-11-01T16:34:00Z">
              <w:r>
                <w:t>Board Specific.</w:t>
              </w:r>
            </w:ins>
          </w:p>
        </w:tc>
      </w:tr>
      <w:tr w:rsidR="00F713D9" w:rsidTr="00ED5240">
        <w:trPr>
          <w:ins w:id="715" w:author="Scott Walker" w:date="2016-11-01T16:34:00Z"/>
        </w:trPr>
        <w:tc>
          <w:tcPr>
            <w:tcW w:w="1024" w:type="dxa"/>
            <w:vAlign w:val="center"/>
          </w:tcPr>
          <w:p w:rsidR="00F713D9" w:rsidRDefault="00F713D9" w:rsidP="00ED5240">
            <w:pPr>
              <w:jc w:val="center"/>
              <w:rPr>
                <w:ins w:id="716" w:author="Scott Walker" w:date="2016-11-01T16:34:00Z"/>
              </w:rPr>
            </w:pPr>
            <w:ins w:id="717" w:author="Scott Walker" w:date="2016-11-01T16:34:00Z">
              <w:r>
                <w:t>22</w:t>
              </w:r>
            </w:ins>
          </w:p>
        </w:tc>
        <w:tc>
          <w:tcPr>
            <w:tcW w:w="1941" w:type="dxa"/>
            <w:tcBorders>
              <w:bottom w:val="single" w:sz="4" w:space="0" w:color="auto"/>
            </w:tcBorders>
            <w:vAlign w:val="center"/>
          </w:tcPr>
          <w:p w:rsidR="00F713D9" w:rsidRDefault="00F713D9" w:rsidP="00ED5240">
            <w:pPr>
              <w:jc w:val="center"/>
              <w:rPr>
                <w:ins w:id="718" w:author="Scott Walker" w:date="2016-11-01T16:34:00Z"/>
              </w:rPr>
            </w:pPr>
            <w:ins w:id="719" w:author="Scott Walker" w:date="2016-11-01T16:34:00Z">
              <w:r w:rsidRPr="009723BC">
                <w:t>GP22Bf</w:t>
              </w:r>
            </w:ins>
          </w:p>
        </w:tc>
        <w:tc>
          <w:tcPr>
            <w:tcW w:w="990" w:type="dxa"/>
            <w:tcBorders>
              <w:bottom w:val="single" w:sz="4" w:space="0" w:color="auto"/>
            </w:tcBorders>
          </w:tcPr>
          <w:p w:rsidR="00F713D9" w:rsidRDefault="00F713D9" w:rsidP="00ED5240">
            <w:pPr>
              <w:jc w:val="center"/>
              <w:rPr>
                <w:ins w:id="720" w:author="Scott Walker" w:date="2016-11-01T16:34:00Z"/>
              </w:rPr>
            </w:pPr>
            <w:ins w:id="721" w:author="Scott Walker" w:date="2016-11-01T16:34:00Z">
              <w:r w:rsidRPr="00225BC1">
                <w:t>OUT</w:t>
              </w:r>
            </w:ins>
          </w:p>
        </w:tc>
        <w:tc>
          <w:tcPr>
            <w:tcW w:w="6120" w:type="dxa"/>
            <w:vAlign w:val="center"/>
          </w:tcPr>
          <w:p w:rsidR="00F713D9" w:rsidRDefault="00F713D9" w:rsidP="00ED5240">
            <w:pPr>
              <w:rPr>
                <w:ins w:id="722" w:author="Scott Walker" w:date="2016-11-01T16:34:00Z"/>
              </w:rPr>
            </w:pPr>
            <w:ins w:id="723" w:author="Scott Walker" w:date="2016-11-01T16:34:00Z">
              <w:r>
                <w:t>Board Specific.</w:t>
              </w:r>
            </w:ins>
          </w:p>
        </w:tc>
      </w:tr>
      <w:tr w:rsidR="00F713D9" w:rsidTr="00ED5240">
        <w:trPr>
          <w:ins w:id="724" w:author="Scott Walker" w:date="2016-11-01T16:34:00Z"/>
        </w:trPr>
        <w:tc>
          <w:tcPr>
            <w:tcW w:w="1024" w:type="dxa"/>
            <w:vAlign w:val="center"/>
          </w:tcPr>
          <w:p w:rsidR="00F713D9" w:rsidRDefault="00F713D9" w:rsidP="00ED5240">
            <w:pPr>
              <w:jc w:val="center"/>
              <w:rPr>
                <w:ins w:id="725" w:author="Scott Walker" w:date="2016-11-01T16:34:00Z"/>
              </w:rPr>
            </w:pPr>
            <w:ins w:id="726" w:author="Scott Walker" w:date="2016-11-01T16:34:00Z">
              <w:r>
                <w:t>23</w:t>
              </w:r>
            </w:ins>
          </w:p>
        </w:tc>
        <w:tc>
          <w:tcPr>
            <w:tcW w:w="1941" w:type="dxa"/>
            <w:shd w:val="clear" w:color="auto" w:fill="000000" w:themeFill="text1"/>
            <w:vAlign w:val="center"/>
          </w:tcPr>
          <w:p w:rsidR="00F713D9" w:rsidRDefault="00F713D9" w:rsidP="00ED5240">
            <w:pPr>
              <w:rPr>
                <w:ins w:id="727" w:author="Scott Walker" w:date="2016-11-01T16:34:00Z"/>
              </w:rPr>
            </w:pPr>
          </w:p>
        </w:tc>
        <w:tc>
          <w:tcPr>
            <w:tcW w:w="990" w:type="dxa"/>
            <w:shd w:val="clear" w:color="auto" w:fill="000000" w:themeFill="text1"/>
            <w:vAlign w:val="center"/>
          </w:tcPr>
          <w:p w:rsidR="00F713D9" w:rsidRDefault="00F713D9" w:rsidP="00ED5240">
            <w:pPr>
              <w:jc w:val="center"/>
              <w:rPr>
                <w:ins w:id="728" w:author="Scott Walker" w:date="2016-11-01T16:34:00Z"/>
              </w:rPr>
            </w:pPr>
          </w:p>
        </w:tc>
        <w:tc>
          <w:tcPr>
            <w:tcW w:w="6120" w:type="dxa"/>
            <w:vAlign w:val="center"/>
          </w:tcPr>
          <w:p w:rsidR="00F713D9" w:rsidRPr="00ED5240" w:rsidRDefault="00F713D9" w:rsidP="00ED5240">
            <w:pPr>
              <w:rPr>
                <w:ins w:id="729" w:author="Scott Walker" w:date="2016-11-01T16:34:00Z"/>
                <w:b/>
              </w:rPr>
            </w:pPr>
            <w:ins w:id="730" w:author="Scott Walker" w:date="2016-11-01T16:34:00Z">
              <w:r w:rsidRPr="00ED5240">
                <w:rPr>
                  <w:b/>
                </w:rPr>
                <w:t>Not Used</w:t>
              </w:r>
            </w:ins>
          </w:p>
        </w:tc>
      </w:tr>
      <w:tr w:rsidR="00F713D9" w:rsidTr="00ED5240">
        <w:trPr>
          <w:ins w:id="731" w:author="Scott Walker" w:date="2016-11-01T16:34:00Z"/>
        </w:trPr>
        <w:tc>
          <w:tcPr>
            <w:tcW w:w="1024" w:type="dxa"/>
            <w:vAlign w:val="center"/>
          </w:tcPr>
          <w:p w:rsidR="00F713D9" w:rsidRDefault="00F713D9" w:rsidP="00ED5240">
            <w:pPr>
              <w:jc w:val="center"/>
              <w:rPr>
                <w:ins w:id="732" w:author="Scott Walker" w:date="2016-11-01T16:34:00Z"/>
              </w:rPr>
            </w:pPr>
            <w:ins w:id="733" w:author="Scott Walker" w:date="2016-11-01T16:34:00Z">
              <w:r>
                <w:t>24</w:t>
              </w:r>
            </w:ins>
          </w:p>
        </w:tc>
        <w:tc>
          <w:tcPr>
            <w:tcW w:w="1941" w:type="dxa"/>
            <w:vAlign w:val="center"/>
          </w:tcPr>
          <w:p w:rsidR="00F713D9" w:rsidRDefault="00F713D9" w:rsidP="00ED5240">
            <w:pPr>
              <w:jc w:val="center"/>
              <w:rPr>
                <w:ins w:id="734" w:author="Scott Walker" w:date="2016-11-01T16:34:00Z"/>
              </w:rPr>
            </w:pPr>
            <w:ins w:id="735" w:author="Scott Walker" w:date="2016-11-01T16:34:00Z">
              <w:r w:rsidRPr="009723BC">
                <w:t>GP24Bf</w:t>
              </w:r>
            </w:ins>
          </w:p>
        </w:tc>
        <w:tc>
          <w:tcPr>
            <w:tcW w:w="990" w:type="dxa"/>
            <w:vAlign w:val="center"/>
          </w:tcPr>
          <w:p w:rsidR="00F713D9" w:rsidRDefault="00F713D9" w:rsidP="00ED5240">
            <w:pPr>
              <w:jc w:val="center"/>
              <w:rPr>
                <w:ins w:id="736" w:author="Scott Walker" w:date="2016-11-01T16:34:00Z"/>
              </w:rPr>
            </w:pPr>
            <w:ins w:id="737" w:author="Scott Walker" w:date="2016-11-01T16:34:00Z">
              <w:r w:rsidRPr="00A13EF6">
                <w:t>OUT</w:t>
              </w:r>
            </w:ins>
          </w:p>
        </w:tc>
        <w:tc>
          <w:tcPr>
            <w:tcW w:w="6120" w:type="dxa"/>
            <w:vAlign w:val="center"/>
          </w:tcPr>
          <w:p w:rsidR="00F713D9" w:rsidRDefault="00F713D9" w:rsidP="00ED5240">
            <w:pPr>
              <w:rPr>
                <w:ins w:id="738" w:author="Scott Walker" w:date="2016-11-01T16:34:00Z"/>
              </w:rPr>
            </w:pPr>
            <w:ins w:id="739" w:author="Scott Walker" w:date="2016-11-01T16:34:00Z">
              <w:r>
                <w:t>Board Specific.</w:t>
              </w:r>
            </w:ins>
          </w:p>
        </w:tc>
      </w:tr>
      <w:tr w:rsidR="00F713D9" w:rsidTr="00ED5240">
        <w:trPr>
          <w:ins w:id="740" w:author="Scott Walker" w:date="2016-11-01T16:34:00Z"/>
        </w:trPr>
        <w:tc>
          <w:tcPr>
            <w:tcW w:w="1024" w:type="dxa"/>
            <w:vAlign w:val="center"/>
          </w:tcPr>
          <w:p w:rsidR="00F713D9" w:rsidRDefault="00F713D9" w:rsidP="00ED5240">
            <w:pPr>
              <w:jc w:val="center"/>
              <w:rPr>
                <w:ins w:id="741" w:author="Scott Walker" w:date="2016-11-01T16:34:00Z"/>
              </w:rPr>
            </w:pPr>
            <w:ins w:id="742" w:author="Scott Walker" w:date="2016-11-01T16:34:00Z">
              <w:r>
                <w:t>25</w:t>
              </w:r>
            </w:ins>
          </w:p>
        </w:tc>
        <w:tc>
          <w:tcPr>
            <w:tcW w:w="1941" w:type="dxa"/>
            <w:vAlign w:val="center"/>
          </w:tcPr>
          <w:p w:rsidR="00F713D9" w:rsidRDefault="00F713D9" w:rsidP="00ED5240">
            <w:pPr>
              <w:jc w:val="center"/>
              <w:rPr>
                <w:ins w:id="743" w:author="Scott Walker" w:date="2016-11-01T16:34:00Z"/>
              </w:rPr>
            </w:pPr>
            <w:ins w:id="744" w:author="Scott Walker" w:date="2016-11-01T16:34:00Z">
              <w:r w:rsidRPr="009723BC">
                <w:t>GP25A</w:t>
              </w:r>
            </w:ins>
          </w:p>
        </w:tc>
        <w:tc>
          <w:tcPr>
            <w:tcW w:w="990" w:type="dxa"/>
          </w:tcPr>
          <w:p w:rsidR="00F713D9" w:rsidRDefault="00F713D9" w:rsidP="00ED5240">
            <w:pPr>
              <w:jc w:val="center"/>
              <w:rPr>
                <w:ins w:id="745" w:author="Scott Walker" w:date="2016-11-01T16:34:00Z"/>
              </w:rPr>
            </w:pPr>
            <w:ins w:id="746" w:author="Scott Walker" w:date="2016-11-01T16:34:00Z">
              <w:r w:rsidRPr="00793771">
                <w:t>BIDI</w:t>
              </w:r>
            </w:ins>
          </w:p>
        </w:tc>
        <w:tc>
          <w:tcPr>
            <w:tcW w:w="6120" w:type="dxa"/>
            <w:vAlign w:val="center"/>
          </w:tcPr>
          <w:p w:rsidR="00F713D9" w:rsidRDefault="00F713D9" w:rsidP="00ED5240">
            <w:pPr>
              <w:rPr>
                <w:ins w:id="747" w:author="Scott Walker" w:date="2016-11-01T16:34:00Z"/>
              </w:rPr>
            </w:pPr>
            <w:ins w:id="748" w:author="Scott Walker" w:date="2016-11-01T16:34:00Z">
              <w:r>
                <w:t>Board Specific.</w:t>
              </w:r>
            </w:ins>
          </w:p>
        </w:tc>
      </w:tr>
      <w:tr w:rsidR="00F713D9" w:rsidTr="00ED5240">
        <w:trPr>
          <w:ins w:id="749" w:author="Scott Walker" w:date="2016-11-01T16:34:00Z"/>
        </w:trPr>
        <w:tc>
          <w:tcPr>
            <w:tcW w:w="1024" w:type="dxa"/>
            <w:vAlign w:val="center"/>
          </w:tcPr>
          <w:p w:rsidR="00F713D9" w:rsidRDefault="00F713D9" w:rsidP="00ED5240">
            <w:pPr>
              <w:jc w:val="center"/>
              <w:rPr>
                <w:ins w:id="750" w:author="Scott Walker" w:date="2016-11-01T16:34:00Z"/>
              </w:rPr>
            </w:pPr>
            <w:ins w:id="751" w:author="Scott Walker" w:date="2016-11-01T16:34:00Z">
              <w:r>
                <w:t>26</w:t>
              </w:r>
            </w:ins>
          </w:p>
        </w:tc>
        <w:tc>
          <w:tcPr>
            <w:tcW w:w="1941" w:type="dxa"/>
            <w:tcBorders>
              <w:bottom w:val="single" w:sz="4" w:space="0" w:color="auto"/>
            </w:tcBorders>
            <w:vAlign w:val="center"/>
          </w:tcPr>
          <w:p w:rsidR="00F713D9" w:rsidRDefault="00F713D9" w:rsidP="00ED5240">
            <w:pPr>
              <w:jc w:val="center"/>
              <w:rPr>
                <w:ins w:id="752" w:author="Scott Walker" w:date="2016-11-01T16:34:00Z"/>
              </w:rPr>
            </w:pPr>
            <w:ins w:id="753" w:author="Scott Walker" w:date="2016-11-01T16:34:00Z">
              <w:r w:rsidRPr="009723BC">
                <w:t>GP26A</w:t>
              </w:r>
            </w:ins>
          </w:p>
        </w:tc>
        <w:tc>
          <w:tcPr>
            <w:tcW w:w="990" w:type="dxa"/>
            <w:tcBorders>
              <w:bottom w:val="single" w:sz="4" w:space="0" w:color="auto"/>
            </w:tcBorders>
          </w:tcPr>
          <w:p w:rsidR="00F713D9" w:rsidRDefault="00F713D9" w:rsidP="00ED5240">
            <w:pPr>
              <w:jc w:val="center"/>
              <w:rPr>
                <w:ins w:id="754" w:author="Scott Walker" w:date="2016-11-01T16:34:00Z"/>
              </w:rPr>
            </w:pPr>
            <w:ins w:id="755" w:author="Scott Walker" w:date="2016-11-01T16:34:00Z">
              <w:r w:rsidRPr="00793771">
                <w:t>BIDI</w:t>
              </w:r>
            </w:ins>
          </w:p>
        </w:tc>
        <w:tc>
          <w:tcPr>
            <w:tcW w:w="6120" w:type="dxa"/>
            <w:vAlign w:val="center"/>
          </w:tcPr>
          <w:p w:rsidR="00F713D9" w:rsidRDefault="00F713D9" w:rsidP="00ED5240">
            <w:pPr>
              <w:rPr>
                <w:ins w:id="756" w:author="Scott Walker" w:date="2016-11-01T16:34:00Z"/>
              </w:rPr>
            </w:pPr>
            <w:ins w:id="757" w:author="Scott Walker" w:date="2016-11-01T16:34:00Z">
              <w:r>
                <w:t>Board Specific.</w:t>
              </w:r>
            </w:ins>
          </w:p>
        </w:tc>
      </w:tr>
      <w:tr w:rsidR="00F713D9" w:rsidTr="00ED5240">
        <w:trPr>
          <w:ins w:id="758" w:author="Scott Walker" w:date="2016-11-01T16:34:00Z"/>
        </w:trPr>
        <w:tc>
          <w:tcPr>
            <w:tcW w:w="1024" w:type="dxa"/>
            <w:vAlign w:val="center"/>
          </w:tcPr>
          <w:p w:rsidR="00F713D9" w:rsidRDefault="00F713D9" w:rsidP="00ED5240">
            <w:pPr>
              <w:jc w:val="center"/>
              <w:rPr>
                <w:ins w:id="759" w:author="Scott Walker" w:date="2016-11-01T16:34:00Z"/>
              </w:rPr>
            </w:pPr>
            <w:ins w:id="760" w:author="Scott Walker" w:date="2016-11-01T16:34:00Z">
              <w:r>
                <w:t>27</w:t>
              </w:r>
            </w:ins>
          </w:p>
        </w:tc>
        <w:tc>
          <w:tcPr>
            <w:tcW w:w="1941" w:type="dxa"/>
            <w:shd w:val="clear" w:color="auto" w:fill="000000" w:themeFill="text1"/>
            <w:vAlign w:val="center"/>
          </w:tcPr>
          <w:p w:rsidR="00F713D9" w:rsidRDefault="00F713D9" w:rsidP="00ED5240">
            <w:pPr>
              <w:rPr>
                <w:ins w:id="761" w:author="Scott Walker" w:date="2016-11-01T16:34:00Z"/>
              </w:rPr>
            </w:pPr>
          </w:p>
        </w:tc>
        <w:tc>
          <w:tcPr>
            <w:tcW w:w="990" w:type="dxa"/>
            <w:shd w:val="clear" w:color="auto" w:fill="000000" w:themeFill="text1"/>
            <w:vAlign w:val="center"/>
          </w:tcPr>
          <w:p w:rsidR="00F713D9" w:rsidRDefault="00F713D9" w:rsidP="00ED5240">
            <w:pPr>
              <w:jc w:val="center"/>
              <w:rPr>
                <w:ins w:id="762" w:author="Scott Walker" w:date="2016-11-01T16:34:00Z"/>
              </w:rPr>
            </w:pPr>
          </w:p>
        </w:tc>
        <w:tc>
          <w:tcPr>
            <w:tcW w:w="6120" w:type="dxa"/>
            <w:vAlign w:val="center"/>
          </w:tcPr>
          <w:p w:rsidR="00F713D9" w:rsidRDefault="00F713D9" w:rsidP="00ED5240">
            <w:pPr>
              <w:rPr>
                <w:ins w:id="763" w:author="Scott Walker" w:date="2016-11-01T16:34:00Z"/>
              </w:rPr>
            </w:pPr>
            <w:ins w:id="764" w:author="Scott Walker" w:date="2016-11-01T16:34:00Z">
              <w:r w:rsidRPr="00ED5240">
                <w:rPr>
                  <w:b/>
                </w:rPr>
                <w:t>Not Used</w:t>
              </w:r>
            </w:ins>
          </w:p>
        </w:tc>
      </w:tr>
      <w:tr w:rsidR="00F713D9" w:rsidTr="00ED5240">
        <w:trPr>
          <w:ins w:id="765" w:author="Scott Walker" w:date="2016-11-01T16:34:00Z"/>
        </w:trPr>
        <w:tc>
          <w:tcPr>
            <w:tcW w:w="1024" w:type="dxa"/>
            <w:vAlign w:val="center"/>
          </w:tcPr>
          <w:p w:rsidR="00F713D9" w:rsidRDefault="00F713D9" w:rsidP="00ED5240">
            <w:pPr>
              <w:jc w:val="center"/>
              <w:rPr>
                <w:ins w:id="766" w:author="Scott Walker" w:date="2016-11-01T16:34:00Z"/>
              </w:rPr>
            </w:pPr>
            <w:ins w:id="767" w:author="Scott Walker" w:date="2016-11-01T16:34:00Z">
              <w:r>
                <w:t>28</w:t>
              </w:r>
            </w:ins>
          </w:p>
        </w:tc>
        <w:tc>
          <w:tcPr>
            <w:tcW w:w="1941" w:type="dxa"/>
            <w:tcBorders>
              <w:bottom w:val="single" w:sz="4" w:space="0" w:color="auto"/>
            </w:tcBorders>
            <w:vAlign w:val="center"/>
          </w:tcPr>
          <w:p w:rsidR="00F713D9" w:rsidRDefault="00F713D9" w:rsidP="00ED5240">
            <w:pPr>
              <w:rPr>
                <w:ins w:id="768" w:author="Scott Walker" w:date="2016-11-01T16:34:00Z"/>
              </w:rPr>
            </w:pPr>
            <w:ins w:id="769" w:author="Scott Walker" w:date="2016-11-01T16:34:00Z">
              <w:r>
                <w:t>FPGA Reset</w:t>
              </w:r>
            </w:ins>
          </w:p>
        </w:tc>
        <w:tc>
          <w:tcPr>
            <w:tcW w:w="990" w:type="dxa"/>
            <w:tcBorders>
              <w:bottom w:val="single" w:sz="4" w:space="0" w:color="auto"/>
            </w:tcBorders>
            <w:vAlign w:val="center"/>
          </w:tcPr>
          <w:p w:rsidR="00F713D9" w:rsidRDefault="00F713D9" w:rsidP="00ED5240">
            <w:pPr>
              <w:jc w:val="center"/>
              <w:rPr>
                <w:ins w:id="770" w:author="Scott Walker" w:date="2016-11-01T16:34:00Z"/>
              </w:rPr>
            </w:pPr>
            <w:ins w:id="771" w:author="Scott Walker" w:date="2016-11-01T16:34:00Z">
              <w:r>
                <w:t>OUT</w:t>
              </w:r>
            </w:ins>
          </w:p>
        </w:tc>
        <w:tc>
          <w:tcPr>
            <w:tcW w:w="6120" w:type="dxa"/>
            <w:vAlign w:val="center"/>
          </w:tcPr>
          <w:p w:rsidR="00F713D9" w:rsidRDefault="00F713D9" w:rsidP="00ED5240">
            <w:pPr>
              <w:rPr>
                <w:ins w:id="772" w:author="Scott Walker" w:date="2016-11-01T16:34:00Z"/>
              </w:rPr>
            </w:pPr>
            <w:ins w:id="773" w:author="Scott Walker" w:date="2016-11-01T16:34:00Z">
              <w:r w:rsidRPr="004164D8">
                <w:t xml:space="preserve">Setting this bit to ‘1’ resets the </w:t>
              </w:r>
              <w:r>
                <w:t>FPGA Logic.  Clearing this bit takes the FPGA logic out of reset.</w:t>
              </w:r>
            </w:ins>
          </w:p>
        </w:tc>
      </w:tr>
      <w:tr w:rsidR="00F713D9" w:rsidTr="00ED5240">
        <w:trPr>
          <w:ins w:id="774" w:author="Scott Walker" w:date="2016-11-01T16:34:00Z"/>
        </w:trPr>
        <w:tc>
          <w:tcPr>
            <w:tcW w:w="1024" w:type="dxa"/>
            <w:vAlign w:val="center"/>
          </w:tcPr>
          <w:p w:rsidR="00F713D9" w:rsidRDefault="00F713D9" w:rsidP="00ED5240">
            <w:pPr>
              <w:jc w:val="center"/>
              <w:rPr>
                <w:ins w:id="775" w:author="Scott Walker" w:date="2016-11-01T16:34:00Z"/>
              </w:rPr>
            </w:pPr>
            <w:ins w:id="776" w:author="Scott Walker" w:date="2016-11-01T16:34:00Z">
              <w:r>
                <w:t>29</w:t>
              </w:r>
            </w:ins>
          </w:p>
        </w:tc>
        <w:tc>
          <w:tcPr>
            <w:tcW w:w="1941" w:type="dxa"/>
            <w:shd w:val="clear" w:color="auto" w:fill="000000" w:themeFill="text1"/>
            <w:vAlign w:val="center"/>
          </w:tcPr>
          <w:p w:rsidR="00F713D9" w:rsidRDefault="00F713D9" w:rsidP="00ED5240">
            <w:pPr>
              <w:rPr>
                <w:ins w:id="777" w:author="Scott Walker" w:date="2016-11-01T16:34:00Z"/>
              </w:rPr>
            </w:pPr>
          </w:p>
        </w:tc>
        <w:tc>
          <w:tcPr>
            <w:tcW w:w="990" w:type="dxa"/>
            <w:shd w:val="clear" w:color="auto" w:fill="000000" w:themeFill="text1"/>
            <w:vAlign w:val="center"/>
          </w:tcPr>
          <w:p w:rsidR="00F713D9" w:rsidRDefault="00F713D9" w:rsidP="00ED5240">
            <w:pPr>
              <w:jc w:val="center"/>
              <w:rPr>
                <w:ins w:id="778" w:author="Scott Walker" w:date="2016-11-01T16:34:00Z"/>
              </w:rPr>
            </w:pPr>
          </w:p>
        </w:tc>
        <w:tc>
          <w:tcPr>
            <w:tcW w:w="6120" w:type="dxa"/>
            <w:vAlign w:val="center"/>
          </w:tcPr>
          <w:p w:rsidR="00F713D9" w:rsidRDefault="00F713D9" w:rsidP="00ED5240">
            <w:pPr>
              <w:rPr>
                <w:ins w:id="779" w:author="Scott Walker" w:date="2016-11-01T16:34:00Z"/>
              </w:rPr>
            </w:pPr>
            <w:ins w:id="780" w:author="Scott Walker" w:date="2016-11-01T16:34:00Z">
              <w:r w:rsidRPr="00ED5240">
                <w:rPr>
                  <w:b/>
                </w:rPr>
                <w:t>Not Used</w:t>
              </w:r>
            </w:ins>
          </w:p>
        </w:tc>
      </w:tr>
      <w:tr w:rsidR="00F713D9" w:rsidTr="00ED5240">
        <w:trPr>
          <w:ins w:id="781" w:author="Scott Walker" w:date="2016-11-01T16:34:00Z"/>
        </w:trPr>
        <w:tc>
          <w:tcPr>
            <w:tcW w:w="1024" w:type="dxa"/>
            <w:vAlign w:val="center"/>
          </w:tcPr>
          <w:p w:rsidR="00F713D9" w:rsidRDefault="00F713D9" w:rsidP="00ED5240">
            <w:pPr>
              <w:jc w:val="center"/>
              <w:rPr>
                <w:ins w:id="782" w:author="Scott Walker" w:date="2016-11-01T16:34:00Z"/>
              </w:rPr>
            </w:pPr>
            <w:ins w:id="783" w:author="Scott Walker" w:date="2016-11-01T16:34:00Z">
              <w:r>
                <w:t>30</w:t>
              </w:r>
            </w:ins>
          </w:p>
        </w:tc>
        <w:tc>
          <w:tcPr>
            <w:tcW w:w="1941" w:type="dxa"/>
            <w:shd w:val="clear" w:color="auto" w:fill="000000" w:themeFill="text1"/>
            <w:vAlign w:val="center"/>
          </w:tcPr>
          <w:p w:rsidR="00F713D9" w:rsidRDefault="00F713D9" w:rsidP="00ED5240">
            <w:pPr>
              <w:rPr>
                <w:ins w:id="784" w:author="Scott Walker" w:date="2016-11-01T16:34:00Z"/>
              </w:rPr>
            </w:pPr>
          </w:p>
        </w:tc>
        <w:tc>
          <w:tcPr>
            <w:tcW w:w="990" w:type="dxa"/>
            <w:shd w:val="clear" w:color="auto" w:fill="000000" w:themeFill="text1"/>
            <w:vAlign w:val="center"/>
          </w:tcPr>
          <w:p w:rsidR="00F713D9" w:rsidRDefault="00F713D9" w:rsidP="00ED5240">
            <w:pPr>
              <w:jc w:val="center"/>
              <w:rPr>
                <w:ins w:id="785" w:author="Scott Walker" w:date="2016-11-01T16:34:00Z"/>
              </w:rPr>
            </w:pPr>
          </w:p>
        </w:tc>
        <w:tc>
          <w:tcPr>
            <w:tcW w:w="6120" w:type="dxa"/>
            <w:vAlign w:val="center"/>
          </w:tcPr>
          <w:p w:rsidR="00F713D9" w:rsidRDefault="00F713D9" w:rsidP="00ED5240">
            <w:pPr>
              <w:rPr>
                <w:ins w:id="786" w:author="Scott Walker" w:date="2016-11-01T16:34:00Z"/>
              </w:rPr>
            </w:pPr>
            <w:ins w:id="787" w:author="Scott Walker" w:date="2016-11-01T16:34:00Z">
              <w:r w:rsidRPr="00ED5240">
                <w:rPr>
                  <w:b/>
                </w:rPr>
                <w:t>Not Used</w:t>
              </w:r>
            </w:ins>
          </w:p>
        </w:tc>
      </w:tr>
      <w:tr w:rsidR="00F713D9" w:rsidTr="00ED5240">
        <w:trPr>
          <w:trHeight w:val="61"/>
          <w:ins w:id="788" w:author="Scott Walker" w:date="2016-11-01T16:34:00Z"/>
        </w:trPr>
        <w:tc>
          <w:tcPr>
            <w:tcW w:w="1024" w:type="dxa"/>
            <w:vAlign w:val="center"/>
          </w:tcPr>
          <w:p w:rsidR="00F713D9" w:rsidRDefault="00F713D9" w:rsidP="00ED5240">
            <w:pPr>
              <w:jc w:val="center"/>
              <w:rPr>
                <w:ins w:id="789" w:author="Scott Walker" w:date="2016-11-01T16:34:00Z"/>
              </w:rPr>
            </w:pPr>
            <w:ins w:id="790" w:author="Scott Walker" w:date="2016-11-01T16:34:00Z">
              <w:r>
                <w:t>31</w:t>
              </w:r>
            </w:ins>
          </w:p>
        </w:tc>
        <w:tc>
          <w:tcPr>
            <w:tcW w:w="1941" w:type="dxa"/>
            <w:vAlign w:val="center"/>
          </w:tcPr>
          <w:p w:rsidR="00F713D9" w:rsidRDefault="00F713D9" w:rsidP="00ED5240">
            <w:pPr>
              <w:jc w:val="center"/>
              <w:rPr>
                <w:ins w:id="791" w:author="Scott Walker" w:date="2016-11-01T16:34:00Z"/>
              </w:rPr>
            </w:pPr>
            <w:ins w:id="792" w:author="Scott Walker" w:date="2016-11-01T16:34:00Z">
              <w:r w:rsidRPr="00D57284">
                <w:t>GP31A</w:t>
              </w:r>
            </w:ins>
          </w:p>
        </w:tc>
        <w:tc>
          <w:tcPr>
            <w:tcW w:w="990" w:type="dxa"/>
            <w:vAlign w:val="center"/>
          </w:tcPr>
          <w:p w:rsidR="00F713D9" w:rsidRDefault="00F713D9" w:rsidP="00ED5240">
            <w:pPr>
              <w:jc w:val="center"/>
              <w:rPr>
                <w:ins w:id="793" w:author="Scott Walker" w:date="2016-11-01T16:34:00Z"/>
              </w:rPr>
            </w:pPr>
            <w:ins w:id="794" w:author="Scott Walker" w:date="2016-11-01T16:34:00Z">
              <w:r>
                <w:t>BIDI</w:t>
              </w:r>
            </w:ins>
          </w:p>
        </w:tc>
        <w:tc>
          <w:tcPr>
            <w:tcW w:w="6120" w:type="dxa"/>
            <w:vAlign w:val="center"/>
          </w:tcPr>
          <w:p w:rsidR="00F713D9" w:rsidRDefault="00F713D9" w:rsidP="00ED5240">
            <w:pPr>
              <w:rPr>
                <w:ins w:id="795" w:author="Scott Walker" w:date="2016-11-01T16:34:00Z"/>
              </w:rPr>
            </w:pPr>
            <w:ins w:id="796" w:author="Scott Walker" w:date="2016-11-01T16:34:00Z">
              <w:r>
                <w:t>Board Specific.</w:t>
              </w:r>
            </w:ins>
          </w:p>
        </w:tc>
      </w:tr>
    </w:tbl>
    <w:p w:rsidR="00F713D9" w:rsidRPr="004164D8" w:rsidRDefault="00F713D9" w:rsidP="00F713D9">
      <w:pPr>
        <w:pStyle w:val="Caption"/>
        <w:jc w:val="center"/>
        <w:rPr>
          <w:ins w:id="797" w:author="Scott Walker" w:date="2016-11-01T16:34:00Z"/>
        </w:rPr>
      </w:pPr>
      <w:bookmarkStart w:id="798" w:name="_Toc465781637"/>
      <w:ins w:id="799" w:author="Scott Walker" w:date="2016-11-01T16:34:00Z">
        <w:r>
          <w:t xml:space="preserve">Table </w:t>
        </w:r>
        <w:r>
          <w:fldChar w:fldCharType="begin"/>
        </w:r>
        <w:r>
          <w:instrText xml:space="preserve"> SEQ Table \* ARABIC </w:instrText>
        </w:r>
        <w:r>
          <w:fldChar w:fldCharType="separate"/>
        </w:r>
      </w:ins>
      <w:ins w:id="800" w:author="Scott Walker" w:date="2016-11-01T16:37:00Z">
        <w:r>
          <w:rPr>
            <w:noProof/>
          </w:rPr>
          <w:t>8</w:t>
        </w:r>
      </w:ins>
      <w:ins w:id="801" w:author="Scott Walker" w:date="2016-11-01T16:34:00Z">
        <w:r>
          <w:rPr>
            <w:noProof/>
          </w:rPr>
          <w:fldChar w:fldCharType="end"/>
        </w:r>
        <w:r>
          <w:t xml:space="preserve"> MSS GPIO Register Definitions</w:t>
        </w:r>
        <w:bookmarkEnd w:id="798"/>
      </w:ins>
    </w:p>
    <w:p w:rsidR="00432E0C" w:rsidRDefault="00432E0C">
      <w:pPr>
        <w:jc w:val="left"/>
      </w:pPr>
      <w:r>
        <w:br w:type="page"/>
      </w:r>
    </w:p>
    <w:p w:rsidR="00432E0C" w:rsidDel="00F713D9" w:rsidRDefault="00432E0C" w:rsidP="00432E0C">
      <w:pPr>
        <w:rPr>
          <w:del w:id="802" w:author="Scott Walker" w:date="2016-11-01T16:35:00Z"/>
        </w:rPr>
      </w:pPr>
    </w:p>
    <w:p w:rsidR="00432E0C" w:rsidRPr="00287038" w:rsidDel="00F713D9" w:rsidRDefault="00432E0C">
      <w:pPr>
        <w:pStyle w:val="TemplateOutline2"/>
        <w:numPr>
          <w:ilvl w:val="1"/>
          <w:numId w:val="50"/>
        </w:numPr>
        <w:rPr>
          <w:del w:id="803" w:author="Scott Walker" w:date="2016-11-01T16:35:00Z"/>
          <w:lang w:val="en"/>
        </w:rPr>
      </w:pPr>
      <w:del w:id="804" w:author="Scott Walker" w:date="2016-11-01T16:35:00Z">
        <w:r w:rsidDel="00F713D9">
          <w:delText>Application Specific Registers</w:delText>
        </w:r>
      </w:del>
    </w:p>
    <w:p w:rsidR="008418D8" w:rsidRPr="00215973" w:rsidDel="00F713D9" w:rsidRDefault="00432E0C" w:rsidP="00215973">
      <w:pPr>
        <w:rPr>
          <w:del w:id="805" w:author="Scott Walker" w:date="2016-11-01T16:35:00Z"/>
          <w:lang w:val="en"/>
        </w:rPr>
      </w:pPr>
      <w:del w:id="806" w:author="Scott Walker" w:date="2016-11-01T16:35:00Z">
        <w:r w:rsidDel="00F713D9">
          <w:rPr>
            <w:lang w:val="en"/>
          </w:rPr>
          <w:delText xml:space="preserve">The Application Specific Registers utilize the General Purpose IO (GPIO) build in to the Microprocessor Sub-System (MSS) of the SmartFusion2 SoC.  </w:delText>
        </w:r>
        <w:r w:rsidR="00F24D91" w:rsidDel="00F713D9">
          <w:rPr>
            <w:lang w:val="en"/>
          </w:rPr>
          <w:delText>The MSS</w:delText>
        </w:r>
        <w:r w:rsidR="008418D8" w:rsidRPr="00215973" w:rsidDel="00F713D9">
          <w:rPr>
            <w:lang w:val="en"/>
          </w:rPr>
          <w:delText xml:space="preserve"> provides one GPIO hard peripheral supporting 32 General Purpose I/Os.  </w:delText>
        </w:r>
        <w:r w:rsidR="00757448" w:rsidDel="00F713D9">
          <w:rPr>
            <w:lang w:val="en"/>
          </w:rPr>
          <w:delText xml:space="preserve">If a GPIO is to be utilized it must be enabled on the </w:delText>
        </w:r>
        <w:r w:rsidR="00F24D91" w:rsidDel="00F713D9">
          <w:rPr>
            <w:lang w:val="en"/>
          </w:rPr>
          <w:delText xml:space="preserve">within the </w:delText>
        </w:r>
        <w:r w:rsidR="00757448" w:rsidDel="00F713D9">
          <w:rPr>
            <w:lang w:val="en"/>
          </w:rPr>
          <w:delText>MSS</w:delText>
        </w:r>
        <w:r w:rsidR="008418D8" w:rsidRPr="00215973" w:rsidDel="00F713D9">
          <w:rPr>
            <w:lang w:val="en"/>
          </w:rPr>
          <w:delText xml:space="preserve">. </w:delText>
        </w:r>
      </w:del>
    </w:p>
    <w:p w:rsidR="008418D8" w:rsidDel="00F713D9" w:rsidRDefault="008418D8" w:rsidP="00215973">
      <w:pPr>
        <w:rPr>
          <w:del w:id="807" w:author="Scott Walker" w:date="2016-11-01T16:35:00Z"/>
          <w:rFonts w:cs="Arial"/>
          <w:sz w:val="18"/>
          <w:szCs w:val="18"/>
        </w:rPr>
      </w:pPr>
      <w:del w:id="808" w:author="Scott Walker" w:date="2016-11-01T16:35:00Z">
        <w:r w:rsidDel="00F713D9">
          <w:rPr>
            <w:rFonts w:cs="Arial"/>
            <w:sz w:val="18"/>
            <w:szCs w:val="18"/>
          </w:rPr>
          <w:delText>.</w:delText>
        </w:r>
      </w:del>
    </w:p>
    <w:p w:rsidR="008418D8" w:rsidRPr="00215973" w:rsidDel="00F713D9" w:rsidRDefault="008418D8" w:rsidP="00215973">
      <w:pPr>
        <w:rPr>
          <w:del w:id="809" w:author="Scott Walker" w:date="2016-11-01T16:35:00Z"/>
          <w:lang w:val="en"/>
        </w:rPr>
      </w:pPr>
      <w:del w:id="810" w:author="Scott Walker" w:date="2016-11-01T16:35:00Z">
        <w:r w:rsidRPr="00215973" w:rsidDel="00F713D9">
          <w:rPr>
            <w:lang w:val="en"/>
          </w:rPr>
          <w:delText>Following are the features of the MSS GPIO block:</w:delText>
        </w:r>
      </w:del>
    </w:p>
    <w:p w:rsidR="008418D8" w:rsidRPr="00215973" w:rsidDel="00F713D9" w:rsidRDefault="008418D8" w:rsidP="00215973">
      <w:pPr>
        <w:pStyle w:val="ListParagraph"/>
        <w:numPr>
          <w:ilvl w:val="0"/>
          <w:numId w:val="52"/>
        </w:numPr>
        <w:rPr>
          <w:del w:id="811" w:author="Scott Walker" w:date="2016-11-01T16:35:00Z"/>
          <w:lang w:val="en"/>
        </w:rPr>
      </w:pPr>
      <w:del w:id="812" w:author="Scott Walker" w:date="2016-11-01T16:35:00Z">
        <w:r w:rsidRPr="00215973" w:rsidDel="00F713D9">
          <w:rPr>
            <w:lang w:val="en"/>
          </w:rPr>
          <w:delText>32 individually configurable GPIOs</w:delText>
        </w:r>
      </w:del>
    </w:p>
    <w:p w:rsidR="008418D8" w:rsidRPr="00215973" w:rsidDel="00F713D9" w:rsidRDefault="008418D8" w:rsidP="00215973">
      <w:pPr>
        <w:pStyle w:val="ListParagraph"/>
        <w:numPr>
          <w:ilvl w:val="0"/>
          <w:numId w:val="52"/>
        </w:numPr>
        <w:rPr>
          <w:del w:id="813" w:author="Scott Walker" w:date="2016-11-01T16:35:00Z"/>
          <w:lang w:val="en"/>
        </w:rPr>
      </w:pPr>
      <w:del w:id="814" w:author="Scott Walker" w:date="2016-11-01T16:35:00Z">
        <w:r w:rsidRPr="00215973" w:rsidDel="00F713D9">
          <w:rPr>
            <w:lang w:val="en"/>
          </w:rPr>
          <w:delText>Each GPIO is dynamically programmable as an input, output, or bi-directional I/O</w:delText>
        </w:r>
        <w:r w:rsidR="00F24D91" w:rsidDel="00F713D9">
          <w:rPr>
            <w:lang w:val="en"/>
          </w:rPr>
          <w:delText xml:space="preserve"> within the MSS</w:delText>
        </w:r>
        <w:r w:rsidRPr="00215973" w:rsidDel="00F713D9">
          <w:rPr>
            <w:lang w:val="en"/>
          </w:rPr>
          <w:delText>.</w:delText>
        </w:r>
        <w:r w:rsidR="00F24D91" w:rsidDel="00F713D9">
          <w:rPr>
            <w:lang w:val="en"/>
          </w:rPr>
          <w:delText xml:space="preserve">  The software must be aware of this configuration.  See </w:delText>
        </w:r>
        <w:r w:rsidR="00F24D91" w:rsidDel="00F713D9">
          <w:rPr>
            <w:lang w:val="en"/>
          </w:rPr>
          <w:fldChar w:fldCharType="begin"/>
        </w:r>
        <w:r w:rsidR="00F24D91" w:rsidDel="00F713D9">
          <w:rPr>
            <w:lang w:val="en"/>
          </w:rPr>
          <w:delInstrText xml:space="preserve"> REF _Ref458325771 \h </w:delInstrText>
        </w:r>
        <w:r w:rsidR="00F24D91" w:rsidDel="00F713D9">
          <w:rPr>
            <w:lang w:val="en"/>
          </w:rPr>
        </w:r>
        <w:r w:rsidR="00F24D91" w:rsidDel="00F713D9">
          <w:rPr>
            <w:lang w:val="en"/>
          </w:rPr>
          <w:fldChar w:fldCharType="separate"/>
        </w:r>
      </w:del>
      <w:del w:id="815" w:author="Scott Walker" w:date="2016-11-01T16:32:00Z">
        <w:r w:rsidR="004F3001" w:rsidDel="00524863">
          <w:delText xml:space="preserve">Table </w:delText>
        </w:r>
        <w:r w:rsidR="004F3001" w:rsidDel="00524863">
          <w:rPr>
            <w:noProof/>
          </w:rPr>
          <w:delText>8</w:delText>
        </w:r>
      </w:del>
      <w:del w:id="816" w:author="Scott Walker" w:date="2016-11-01T16:35:00Z">
        <w:r w:rsidR="00F24D91" w:rsidDel="00F713D9">
          <w:rPr>
            <w:lang w:val="en"/>
          </w:rPr>
          <w:fldChar w:fldCharType="end"/>
        </w:r>
        <w:r w:rsidR="00F24D91" w:rsidDel="00F713D9">
          <w:rPr>
            <w:lang w:val="en"/>
          </w:rPr>
          <w:delText xml:space="preserve"> below as an example.</w:delText>
        </w:r>
      </w:del>
    </w:p>
    <w:p w:rsidR="008418D8" w:rsidRPr="00215973" w:rsidDel="00F713D9" w:rsidRDefault="008418D8" w:rsidP="00215973">
      <w:pPr>
        <w:pStyle w:val="ListParagraph"/>
        <w:numPr>
          <w:ilvl w:val="0"/>
          <w:numId w:val="52"/>
        </w:numPr>
        <w:rPr>
          <w:del w:id="817" w:author="Scott Walker" w:date="2016-11-01T16:35:00Z"/>
          <w:lang w:val="en"/>
        </w:rPr>
      </w:pPr>
      <w:del w:id="818" w:author="Scott Walker" w:date="2016-11-01T16:35:00Z">
        <w:r w:rsidRPr="00215973" w:rsidDel="00F713D9">
          <w:rPr>
            <w:lang w:val="en"/>
          </w:rPr>
          <w:delText>Each GPIO can be configured as an interrupt source to the ARM® Cortex® -M3 processor in Input</w:delText>
        </w:r>
        <w:r w:rsidR="00757448" w:rsidDel="00F713D9">
          <w:rPr>
            <w:lang w:val="en"/>
          </w:rPr>
          <w:delText xml:space="preserve"> </w:delText>
        </w:r>
        <w:r w:rsidRPr="00215973" w:rsidDel="00F713D9">
          <w:rPr>
            <w:lang w:val="en"/>
          </w:rPr>
          <w:delText>mode</w:delText>
        </w:r>
      </w:del>
    </w:p>
    <w:p w:rsidR="008418D8" w:rsidRPr="00215973" w:rsidDel="00F713D9" w:rsidRDefault="008418D8" w:rsidP="00215973">
      <w:pPr>
        <w:pStyle w:val="ListParagraph"/>
        <w:numPr>
          <w:ilvl w:val="0"/>
          <w:numId w:val="52"/>
        </w:numPr>
        <w:rPr>
          <w:del w:id="819" w:author="Scott Walker" w:date="2016-11-01T16:35:00Z"/>
          <w:lang w:val="en"/>
        </w:rPr>
      </w:pPr>
      <w:del w:id="820" w:author="Scott Walker" w:date="2016-11-01T16:35:00Z">
        <w:r w:rsidRPr="00215973" w:rsidDel="00F713D9">
          <w:rPr>
            <w:lang w:val="en"/>
          </w:rPr>
          <w:delText>The reset state of the GPIOs is configurable</w:delText>
        </w:r>
      </w:del>
    </w:p>
    <w:p w:rsidR="008418D8" w:rsidRPr="00215973" w:rsidDel="00F713D9" w:rsidRDefault="008418D8" w:rsidP="00215973">
      <w:pPr>
        <w:pStyle w:val="ListParagraph"/>
        <w:numPr>
          <w:ilvl w:val="0"/>
          <w:numId w:val="52"/>
        </w:numPr>
        <w:rPr>
          <w:del w:id="821" w:author="Scott Walker" w:date="2016-11-01T16:35:00Z"/>
          <w:lang w:val="en"/>
        </w:rPr>
      </w:pPr>
      <w:del w:id="822" w:author="Scott Walker" w:date="2016-11-01T16:35:00Z">
        <w:r w:rsidRPr="00215973" w:rsidDel="00F713D9">
          <w:rPr>
            <w:lang w:val="en"/>
          </w:rPr>
          <w:delText>The GPIOs can be selectively reset by either the hard reset (</w:delText>
        </w:r>
        <w:r w:rsidR="00757448" w:rsidRPr="00215973" w:rsidDel="00F713D9">
          <w:rPr>
            <w:lang w:val="en"/>
          </w:rPr>
          <w:delText xml:space="preserve">power-on reset, user reset from </w:delText>
        </w:r>
        <w:r w:rsidRPr="00215973" w:rsidDel="00F713D9">
          <w:rPr>
            <w:lang w:val="en"/>
          </w:rPr>
          <w:delText>the</w:delText>
        </w:r>
        <w:r w:rsidR="00757448" w:rsidDel="00F713D9">
          <w:rPr>
            <w:lang w:val="en"/>
          </w:rPr>
          <w:delText xml:space="preserve"> </w:delText>
        </w:r>
        <w:r w:rsidRPr="00215973" w:rsidDel="00F713D9">
          <w:rPr>
            <w:lang w:val="en"/>
          </w:rPr>
          <w:delText>fabric) or the soft reset from the SYSREG block</w:delText>
        </w:r>
      </w:del>
    </w:p>
    <w:p w:rsidR="00757448" w:rsidDel="00F713D9" w:rsidRDefault="00757448" w:rsidP="00215973">
      <w:pPr>
        <w:rPr>
          <w:del w:id="823" w:author="Scott Walker" w:date="2016-11-01T16:35:00Z"/>
          <w:lang w:val="en"/>
        </w:rPr>
      </w:pPr>
    </w:p>
    <w:p w:rsidR="00757448" w:rsidRPr="00215973" w:rsidDel="00F713D9" w:rsidRDefault="00757448" w:rsidP="00215973">
      <w:pPr>
        <w:jc w:val="left"/>
        <w:rPr>
          <w:del w:id="824" w:author="Scott Walker" w:date="2016-11-01T16:35:00Z"/>
          <w:rFonts w:ascii="Times New Roman" w:hAnsi="Times New Roman"/>
        </w:rPr>
      </w:pPr>
      <w:del w:id="825" w:author="Scott Walker" w:date="2016-11-01T16:35:00Z">
        <w:r w:rsidDel="00F713D9">
          <w:rPr>
            <w:lang w:val="en"/>
          </w:rPr>
          <w:delText>Each board will have its own application specific configuration of the GPIO</w:delText>
        </w:r>
        <w:r w:rsidR="003E40F9" w:rsidDel="00F713D9">
          <w:rPr>
            <w:lang w:val="en"/>
          </w:rPr>
          <w:delText xml:space="preserve"> and is defined</w:delText>
        </w:r>
        <w:r w:rsidDel="00F713D9">
          <w:rPr>
            <w:lang w:val="en"/>
          </w:rPr>
          <w:delText xml:space="preserve"> in the sections below.</w:delText>
        </w:r>
        <w:r w:rsidR="003E40F9" w:rsidDel="00F713D9">
          <w:rPr>
            <w:lang w:val="en"/>
          </w:rPr>
          <w:delText xml:space="preserve">  For details on configuring the GPIO from both a hardware and software standpoint refer to </w:delText>
        </w:r>
        <w:r w:rsidR="00CD4E29" w:rsidDel="00F713D9">
          <w:fldChar w:fldCharType="begin"/>
        </w:r>
        <w:r w:rsidR="00CD4E29" w:rsidDel="00F713D9">
          <w:delInstrText xml:space="preserve"> HYPERLINK "http://www.microsemi.com/document-portal/doc_download/135151-smartfusion2-mss-gpio-configuration-guide" </w:delInstrText>
        </w:r>
        <w:r w:rsidR="00CD4E29" w:rsidDel="00F713D9">
          <w:fldChar w:fldCharType="separate"/>
        </w:r>
        <w:r w:rsidR="003E40F9" w:rsidDel="00F713D9">
          <w:rPr>
            <w:rStyle w:val="Hyperlink"/>
          </w:rPr>
          <w:delText>SmartFusion2 MSS GPIO Configuration Guide</w:delText>
        </w:r>
        <w:r w:rsidR="00CD4E29" w:rsidDel="00F713D9">
          <w:rPr>
            <w:rStyle w:val="Hyperlink"/>
          </w:rPr>
          <w:fldChar w:fldCharType="end"/>
        </w:r>
        <w:r w:rsidR="003E40F9" w:rsidDel="00F713D9">
          <w:delText xml:space="preserve"> and </w:delText>
        </w:r>
        <w:r w:rsidR="00CD4E29" w:rsidDel="00F713D9">
          <w:fldChar w:fldCharType="begin"/>
        </w:r>
        <w:r w:rsidR="00CD4E29" w:rsidDel="00F713D9">
          <w:delInstrText xml:space="preserve"> HYPERLINK "http://www.microsemi.com/document-portal/doc_download/130918-ug0331-smartfusion2-microcontroller-subsystem-user-guide" </w:delInstrText>
        </w:r>
        <w:r w:rsidR="00CD4E29" w:rsidDel="00F713D9">
          <w:fldChar w:fldCharType="separate"/>
        </w:r>
        <w:r w:rsidR="003E40F9" w:rsidDel="00F713D9">
          <w:rPr>
            <w:rStyle w:val="Hyperlink"/>
          </w:rPr>
          <w:delText>UG0331: SmartFusion2 Microcontroller Subsystem User Guide</w:delText>
        </w:r>
        <w:r w:rsidR="00CD4E29" w:rsidDel="00F713D9">
          <w:rPr>
            <w:rStyle w:val="Hyperlink"/>
          </w:rPr>
          <w:fldChar w:fldCharType="end"/>
        </w:r>
        <w:r w:rsidR="003E40F9" w:rsidDel="00F713D9">
          <w:rPr>
            <w:rFonts w:ascii="Times New Roman" w:hAnsi="Times New Roman"/>
          </w:rPr>
          <w:delText xml:space="preserve"> </w:delText>
        </w:r>
        <w:r w:rsidR="003E40F9" w:rsidRPr="00215973" w:rsidDel="00F713D9">
          <w:rPr>
            <w:lang w:val="en"/>
          </w:rPr>
          <w:delText xml:space="preserve">section </w:delText>
        </w:r>
        <w:r w:rsidR="00EB3698" w:rsidRPr="00215973" w:rsidDel="00F713D9">
          <w:rPr>
            <w:lang w:val="en"/>
          </w:rPr>
          <w:delText>15.</w:delText>
        </w:r>
      </w:del>
    </w:p>
    <w:p w:rsidR="003E40F9" w:rsidRPr="00215973" w:rsidDel="00F713D9" w:rsidRDefault="003E40F9" w:rsidP="00215973">
      <w:pPr>
        <w:rPr>
          <w:del w:id="826" w:author="Scott Walker" w:date="2016-11-01T16:35:00Z"/>
          <w:lang w:val="en"/>
        </w:rPr>
      </w:pPr>
    </w:p>
    <w:p w:rsidR="00432E0C" w:rsidRPr="00287038" w:rsidDel="00F713D9" w:rsidRDefault="00432E0C">
      <w:pPr>
        <w:pStyle w:val="TemplateOutline3"/>
        <w:numPr>
          <w:ilvl w:val="2"/>
          <w:numId w:val="50"/>
        </w:numPr>
        <w:rPr>
          <w:del w:id="827" w:author="Scott Walker" w:date="2016-11-01T16:35:00Z"/>
          <w:lang w:val="en"/>
        </w:rPr>
      </w:pPr>
      <w:del w:id="828" w:author="Scott Walker" w:date="2016-11-01T16:35:00Z">
        <w:r w:rsidRPr="00287038" w:rsidDel="00F713D9">
          <w:rPr>
            <w:lang w:val="en"/>
          </w:rPr>
          <w:delText>DLEM-LRF</w:delText>
        </w:r>
        <w:r w:rsidR="00215973" w:rsidRPr="00287038" w:rsidDel="00F713D9">
          <w:rPr>
            <w:lang w:val="en"/>
          </w:rPr>
          <w:delText xml:space="preserve"> GPIO Register Description</w:delText>
        </w:r>
      </w:del>
    </w:p>
    <w:p w:rsidR="00432E0C" w:rsidDel="00F713D9" w:rsidRDefault="00757448" w:rsidP="00215973">
      <w:pPr>
        <w:rPr>
          <w:del w:id="829" w:author="Scott Walker" w:date="2016-11-01T16:35:00Z"/>
          <w:lang w:val="en"/>
        </w:rPr>
      </w:pPr>
      <w:del w:id="830" w:author="Scott Walker" w:date="2016-11-01T16:35:00Z">
        <w:r w:rsidDel="00F713D9">
          <w:rPr>
            <w:lang w:val="en"/>
          </w:rPr>
          <w:delText xml:space="preserve">The DLEM-LRF has seven specific Application Specific Registers.  </w:delText>
        </w:r>
        <w:r w:rsidR="004A7965" w:rsidDel="00F713D9">
          <w:rPr>
            <w:lang w:val="en"/>
          </w:rPr>
          <w:fldChar w:fldCharType="begin"/>
        </w:r>
        <w:r w:rsidR="004A7965" w:rsidDel="00F713D9">
          <w:rPr>
            <w:lang w:val="en"/>
          </w:rPr>
          <w:delInstrText xml:space="preserve"> REF _Ref458325771 \h  \* MERGEFORMAT </w:delInstrText>
        </w:r>
        <w:r w:rsidR="004A7965" w:rsidDel="00F713D9">
          <w:rPr>
            <w:lang w:val="en"/>
          </w:rPr>
        </w:r>
        <w:r w:rsidR="004A7965" w:rsidDel="00F713D9">
          <w:rPr>
            <w:lang w:val="en"/>
          </w:rPr>
          <w:fldChar w:fldCharType="separate"/>
        </w:r>
      </w:del>
      <w:del w:id="831" w:author="Scott Walker" w:date="2016-11-01T16:32:00Z">
        <w:r w:rsidR="004F3001" w:rsidRPr="00E3089E" w:rsidDel="00524863">
          <w:rPr>
            <w:lang w:val="en"/>
          </w:rPr>
          <w:delText>Table 8</w:delText>
        </w:r>
      </w:del>
      <w:del w:id="832" w:author="Scott Walker" w:date="2016-11-01T16:35:00Z">
        <w:r w:rsidR="004A7965" w:rsidDel="00F713D9">
          <w:rPr>
            <w:lang w:val="en"/>
          </w:rPr>
          <w:fldChar w:fldCharType="end"/>
        </w:r>
        <w:r w:rsidR="004A7965" w:rsidDel="00F713D9">
          <w:rPr>
            <w:lang w:val="en"/>
          </w:rPr>
          <w:delText xml:space="preserve"> defines the mapping between the </w:delText>
        </w:r>
        <w:r w:rsidR="004A7965" w:rsidRPr="00215973" w:rsidDel="00F713D9">
          <w:rPr>
            <w:lang w:val="en"/>
          </w:rPr>
          <w:delText xml:space="preserve">M2S005(S)-VF256 Pin Name, Pin Number, </w:delText>
        </w:r>
        <w:r w:rsidR="00E56E62" w:rsidDel="00F713D9">
          <w:rPr>
            <w:lang w:val="en"/>
          </w:rPr>
          <w:delText xml:space="preserve">MSS </w:delText>
        </w:r>
        <w:r w:rsidR="004A7965" w:rsidRPr="00215973" w:rsidDel="00F713D9">
          <w:rPr>
            <w:lang w:val="en"/>
          </w:rPr>
          <w:delText>GPIO Number, SoC Symbol Name, its Input/Output configuration and schematic signal name.</w:delText>
        </w:r>
        <w:r w:rsidR="004A7965" w:rsidDel="00F713D9">
          <w:rPr>
            <w:lang w:val="en"/>
          </w:rPr>
          <w:delText xml:space="preserve">  </w:delText>
        </w:r>
      </w:del>
    </w:p>
    <w:p w:rsidR="00757448" w:rsidDel="00F713D9" w:rsidRDefault="00757448" w:rsidP="00215973">
      <w:pPr>
        <w:rPr>
          <w:del w:id="833" w:author="Scott Walker" w:date="2016-11-01T16:35:00Z"/>
          <w:lang w:val="en"/>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3"/>
        <w:gridCol w:w="974"/>
        <w:gridCol w:w="1160"/>
        <w:gridCol w:w="1151"/>
        <w:gridCol w:w="697"/>
        <w:gridCol w:w="1800"/>
      </w:tblGrid>
      <w:tr w:rsidR="00EC3093" w:rsidRPr="00757448" w:rsidDel="00F713D9" w:rsidTr="00215973">
        <w:trPr>
          <w:trHeight w:val="884"/>
          <w:del w:id="834" w:author="Scott Walker" w:date="2016-11-01T16:35:00Z"/>
        </w:trPr>
        <w:tc>
          <w:tcPr>
            <w:tcW w:w="3393" w:type="dxa"/>
            <w:shd w:val="clear" w:color="000000" w:fill="BFBFBF"/>
            <w:vAlign w:val="center"/>
            <w:hideMark/>
          </w:tcPr>
          <w:p w:rsidR="00EC3093" w:rsidRPr="00757448" w:rsidDel="00F713D9" w:rsidRDefault="00EC3093" w:rsidP="00757448">
            <w:pPr>
              <w:jc w:val="center"/>
              <w:rPr>
                <w:del w:id="835" w:author="Scott Walker" w:date="2016-11-01T16:35:00Z"/>
                <w:rFonts w:ascii="Calibri" w:hAnsi="Calibri"/>
                <w:b/>
                <w:bCs/>
                <w:color w:val="000000"/>
                <w:sz w:val="22"/>
                <w:szCs w:val="22"/>
              </w:rPr>
            </w:pPr>
            <w:del w:id="836" w:author="Scott Walker" w:date="2016-11-01T16:35:00Z">
              <w:r w:rsidRPr="00757448" w:rsidDel="00F713D9">
                <w:rPr>
                  <w:rFonts w:ascii="Calibri" w:hAnsi="Calibri"/>
                  <w:b/>
                  <w:bCs/>
                  <w:color w:val="000000"/>
                  <w:sz w:val="22"/>
                  <w:szCs w:val="22"/>
                </w:rPr>
                <w:delText>M2S005(S)-VF256 Pin Name</w:delText>
              </w:r>
            </w:del>
          </w:p>
        </w:tc>
        <w:tc>
          <w:tcPr>
            <w:tcW w:w="974" w:type="dxa"/>
            <w:shd w:val="clear" w:color="000000" w:fill="BFBFBF"/>
            <w:vAlign w:val="center"/>
            <w:hideMark/>
          </w:tcPr>
          <w:p w:rsidR="00EC3093" w:rsidRPr="00757448" w:rsidDel="00F713D9" w:rsidRDefault="004A7965" w:rsidP="00757448">
            <w:pPr>
              <w:jc w:val="center"/>
              <w:rPr>
                <w:del w:id="837" w:author="Scott Walker" w:date="2016-11-01T16:35:00Z"/>
                <w:rFonts w:ascii="Calibri" w:hAnsi="Calibri"/>
                <w:b/>
                <w:bCs/>
                <w:color w:val="000000"/>
                <w:sz w:val="22"/>
                <w:szCs w:val="22"/>
              </w:rPr>
            </w:pPr>
            <w:del w:id="838" w:author="Scott Walker" w:date="2016-11-01T16:35:00Z">
              <w:r w:rsidDel="00F713D9">
                <w:rPr>
                  <w:rFonts w:ascii="Calibri" w:hAnsi="Calibri"/>
                  <w:b/>
                  <w:bCs/>
                  <w:color w:val="000000"/>
                  <w:sz w:val="22"/>
                  <w:szCs w:val="22"/>
                </w:rPr>
                <w:delText>Pin Number</w:delText>
              </w:r>
            </w:del>
          </w:p>
        </w:tc>
        <w:tc>
          <w:tcPr>
            <w:tcW w:w="1160" w:type="dxa"/>
            <w:shd w:val="clear" w:color="000000" w:fill="BFBFBF"/>
            <w:vAlign w:val="center"/>
            <w:hideMark/>
          </w:tcPr>
          <w:p w:rsidR="00E56E62" w:rsidDel="00F713D9" w:rsidRDefault="00E56E62">
            <w:pPr>
              <w:jc w:val="center"/>
              <w:rPr>
                <w:del w:id="839" w:author="Scott Walker" w:date="2016-11-01T16:35:00Z"/>
                <w:rFonts w:ascii="Calibri" w:hAnsi="Calibri"/>
                <w:b/>
                <w:bCs/>
                <w:color w:val="000000"/>
                <w:sz w:val="22"/>
                <w:szCs w:val="22"/>
              </w:rPr>
            </w:pPr>
            <w:del w:id="840" w:author="Scott Walker" w:date="2016-11-01T16:35:00Z">
              <w:r w:rsidDel="00F713D9">
                <w:rPr>
                  <w:rFonts w:ascii="Calibri" w:hAnsi="Calibri"/>
                  <w:b/>
                  <w:bCs/>
                  <w:color w:val="000000"/>
                  <w:sz w:val="22"/>
                  <w:szCs w:val="22"/>
                </w:rPr>
                <w:delText>MSS</w:delText>
              </w:r>
            </w:del>
          </w:p>
          <w:p w:rsidR="00EC3093" w:rsidRPr="00757448" w:rsidDel="00F713D9" w:rsidRDefault="00EC3093">
            <w:pPr>
              <w:jc w:val="center"/>
              <w:rPr>
                <w:del w:id="841" w:author="Scott Walker" w:date="2016-11-01T16:35:00Z"/>
                <w:rFonts w:ascii="Calibri" w:hAnsi="Calibri"/>
                <w:b/>
                <w:bCs/>
                <w:color w:val="000000"/>
                <w:sz w:val="22"/>
                <w:szCs w:val="22"/>
              </w:rPr>
            </w:pPr>
            <w:del w:id="842" w:author="Scott Walker" w:date="2016-11-01T16:35:00Z">
              <w:r w:rsidRPr="00757448" w:rsidDel="00F713D9">
                <w:rPr>
                  <w:rFonts w:ascii="Calibri" w:hAnsi="Calibri"/>
                  <w:b/>
                  <w:bCs/>
                  <w:color w:val="000000"/>
                  <w:sz w:val="22"/>
                  <w:szCs w:val="22"/>
                </w:rPr>
                <w:delText xml:space="preserve">GPIO </w:delText>
              </w:r>
              <w:r w:rsidDel="00F713D9">
                <w:rPr>
                  <w:rFonts w:ascii="Calibri" w:hAnsi="Calibri"/>
                  <w:b/>
                  <w:bCs/>
                  <w:color w:val="000000"/>
                  <w:sz w:val="22"/>
                  <w:szCs w:val="22"/>
                </w:rPr>
                <w:delText>Number</w:delText>
              </w:r>
            </w:del>
          </w:p>
        </w:tc>
        <w:tc>
          <w:tcPr>
            <w:tcW w:w="1151" w:type="dxa"/>
            <w:shd w:val="clear" w:color="000000" w:fill="BFBFBF"/>
            <w:vAlign w:val="center"/>
            <w:hideMark/>
          </w:tcPr>
          <w:p w:rsidR="00EC3093" w:rsidRPr="00757448" w:rsidDel="00F713D9" w:rsidRDefault="004A7965" w:rsidP="00757448">
            <w:pPr>
              <w:jc w:val="center"/>
              <w:rPr>
                <w:del w:id="843" w:author="Scott Walker" w:date="2016-11-01T16:35:00Z"/>
                <w:rFonts w:ascii="Calibri" w:hAnsi="Calibri"/>
                <w:b/>
                <w:bCs/>
                <w:color w:val="000000"/>
                <w:sz w:val="22"/>
                <w:szCs w:val="22"/>
              </w:rPr>
            </w:pPr>
            <w:del w:id="844" w:author="Scott Walker" w:date="2016-11-01T16:35:00Z">
              <w:r w:rsidDel="00F713D9">
                <w:rPr>
                  <w:rFonts w:ascii="Calibri" w:hAnsi="Calibri"/>
                  <w:b/>
                  <w:bCs/>
                  <w:color w:val="000000"/>
                  <w:sz w:val="22"/>
                  <w:szCs w:val="22"/>
                </w:rPr>
                <w:delText>SoC Symbol</w:delText>
              </w:r>
              <w:r w:rsidR="00EC3093" w:rsidRPr="00757448" w:rsidDel="00F713D9">
                <w:rPr>
                  <w:rFonts w:ascii="Calibri" w:hAnsi="Calibri"/>
                  <w:b/>
                  <w:bCs/>
                  <w:color w:val="000000"/>
                  <w:sz w:val="22"/>
                  <w:szCs w:val="22"/>
                </w:rPr>
                <w:delText xml:space="preserve"> Name</w:delText>
              </w:r>
            </w:del>
          </w:p>
        </w:tc>
        <w:tc>
          <w:tcPr>
            <w:tcW w:w="697" w:type="dxa"/>
            <w:shd w:val="clear" w:color="000000" w:fill="BFBFBF"/>
          </w:tcPr>
          <w:p w:rsidR="00EC3093" w:rsidDel="00F713D9" w:rsidRDefault="00EC3093" w:rsidP="00757448">
            <w:pPr>
              <w:jc w:val="center"/>
              <w:rPr>
                <w:del w:id="845" w:author="Scott Walker" w:date="2016-11-01T16:35:00Z"/>
                <w:rFonts w:ascii="Calibri" w:hAnsi="Calibri"/>
                <w:b/>
                <w:bCs/>
                <w:color w:val="000000"/>
                <w:sz w:val="22"/>
                <w:szCs w:val="22"/>
              </w:rPr>
            </w:pPr>
          </w:p>
          <w:p w:rsidR="00EC3093" w:rsidRPr="00757448" w:rsidDel="00F713D9" w:rsidRDefault="00EC3093" w:rsidP="00757448">
            <w:pPr>
              <w:jc w:val="center"/>
              <w:rPr>
                <w:del w:id="846" w:author="Scott Walker" w:date="2016-11-01T16:35:00Z"/>
                <w:rFonts w:ascii="Calibri" w:hAnsi="Calibri"/>
                <w:b/>
                <w:bCs/>
                <w:color w:val="000000"/>
                <w:sz w:val="22"/>
                <w:szCs w:val="22"/>
              </w:rPr>
            </w:pPr>
            <w:del w:id="847" w:author="Scott Walker" w:date="2016-11-01T16:35:00Z">
              <w:r w:rsidDel="00F713D9">
                <w:rPr>
                  <w:rFonts w:ascii="Calibri" w:hAnsi="Calibri"/>
                  <w:b/>
                  <w:bCs/>
                  <w:color w:val="000000"/>
                  <w:sz w:val="22"/>
                  <w:szCs w:val="22"/>
                </w:rPr>
                <w:delText>IO</w:delText>
              </w:r>
            </w:del>
          </w:p>
        </w:tc>
        <w:tc>
          <w:tcPr>
            <w:tcW w:w="1800" w:type="dxa"/>
            <w:shd w:val="clear" w:color="000000" w:fill="BFBFBF"/>
            <w:vAlign w:val="center"/>
            <w:hideMark/>
          </w:tcPr>
          <w:p w:rsidR="00EC3093" w:rsidRPr="00757448" w:rsidDel="00F713D9" w:rsidRDefault="00EC3093" w:rsidP="00757448">
            <w:pPr>
              <w:jc w:val="center"/>
              <w:rPr>
                <w:del w:id="848" w:author="Scott Walker" w:date="2016-11-01T16:35:00Z"/>
                <w:rFonts w:ascii="Calibri" w:hAnsi="Calibri"/>
                <w:b/>
                <w:bCs/>
                <w:color w:val="000000"/>
                <w:sz w:val="22"/>
                <w:szCs w:val="22"/>
              </w:rPr>
            </w:pPr>
            <w:del w:id="849" w:author="Scott Walker" w:date="2016-11-01T16:35:00Z">
              <w:r w:rsidRPr="00757448" w:rsidDel="00F713D9">
                <w:rPr>
                  <w:rFonts w:ascii="Calibri" w:hAnsi="Calibri"/>
                  <w:b/>
                  <w:bCs/>
                  <w:color w:val="000000"/>
                  <w:sz w:val="22"/>
                  <w:szCs w:val="22"/>
                </w:rPr>
                <w:delText>DLEM-LRF</w:delText>
              </w:r>
              <w:r w:rsidRPr="00757448" w:rsidDel="00F713D9">
                <w:rPr>
                  <w:rFonts w:ascii="Calibri" w:hAnsi="Calibri"/>
                  <w:b/>
                  <w:bCs/>
                  <w:color w:val="000000"/>
                  <w:sz w:val="22"/>
                  <w:szCs w:val="22"/>
                </w:rPr>
                <w:br/>
                <w:delText>Signal Mapping</w:delText>
              </w:r>
            </w:del>
          </w:p>
        </w:tc>
      </w:tr>
      <w:tr w:rsidR="00EC3093" w:rsidRPr="00F34B3D" w:rsidDel="00F713D9" w:rsidTr="00215973">
        <w:trPr>
          <w:trHeight w:val="300"/>
          <w:del w:id="850" w:author="Scott Walker" w:date="2016-11-01T16:35:00Z"/>
        </w:trPr>
        <w:tc>
          <w:tcPr>
            <w:tcW w:w="3393" w:type="dxa"/>
            <w:shd w:val="clear" w:color="000000" w:fill="FFFFFF"/>
            <w:noWrap/>
            <w:vAlign w:val="bottom"/>
            <w:hideMark/>
          </w:tcPr>
          <w:p w:rsidR="00EC3093" w:rsidRPr="00F34B3D" w:rsidDel="00F713D9" w:rsidRDefault="00EC3093" w:rsidP="00215973">
            <w:pPr>
              <w:jc w:val="left"/>
              <w:rPr>
                <w:del w:id="851" w:author="Scott Walker" w:date="2016-11-01T16:35:00Z"/>
                <w:rFonts w:ascii="Calibri" w:hAnsi="Calibri"/>
                <w:color w:val="000000"/>
                <w:szCs w:val="20"/>
              </w:rPr>
            </w:pPr>
            <w:del w:id="852" w:author="Scott Walker" w:date="2016-11-01T16:35:00Z">
              <w:r w:rsidRPr="00F34B3D" w:rsidDel="00F713D9">
                <w:rPr>
                  <w:rFonts w:ascii="Calibri" w:hAnsi="Calibri"/>
                  <w:color w:val="000000"/>
                  <w:szCs w:val="20"/>
                </w:rPr>
                <w:delText>MSIO0PB2</w:delText>
              </w:r>
            </w:del>
          </w:p>
        </w:tc>
        <w:tc>
          <w:tcPr>
            <w:tcW w:w="974" w:type="dxa"/>
            <w:shd w:val="clear" w:color="000000" w:fill="FFFFFF"/>
            <w:noWrap/>
            <w:vAlign w:val="bottom"/>
            <w:hideMark/>
          </w:tcPr>
          <w:p w:rsidR="00EC3093" w:rsidRPr="00F34B3D" w:rsidDel="00F713D9" w:rsidRDefault="00EC3093" w:rsidP="00215973">
            <w:pPr>
              <w:jc w:val="center"/>
              <w:rPr>
                <w:del w:id="853" w:author="Scott Walker" w:date="2016-11-01T16:35:00Z"/>
                <w:rFonts w:ascii="Calibri" w:hAnsi="Calibri"/>
                <w:color w:val="000000"/>
                <w:szCs w:val="20"/>
              </w:rPr>
            </w:pPr>
            <w:del w:id="854" w:author="Scott Walker" w:date="2016-11-01T16:35:00Z">
              <w:r w:rsidRPr="00F34B3D" w:rsidDel="00F713D9">
                <w:rPr>
                  <w:rFonts w:ascii="Calibri" w:hAnsi="Calibri"/>
                  <w:color w:val="000000"/>
                  <w:szCs w:val="20"/>
                </w:rPr>
                <w:delText xml:space="preserve"> L14</w:delText>
              </w:r>
            </w:del>
          </w:p>
        </w:tc>
        <w:tc>
          <w:tcPr>
            <w:tcW w:w="1160" w:type="dxa"/>
            <w:shd w:val="clear" w:color="000000" w:fill="FFFFFF"/>
            <w:noWrap/>
            <w:vAlign w:val="bottom"/>
            <w:hideMark/>
          </w:tcPr>
          <w:p w:rsidR="00EC3093" w:rsidRPr="00F34B3D" w:rsidDel="00F713D9" w:rsidRDefault="00EC3093" w:rsidP="00215973">
            <w:pPr>
              <w:jc w:val="center"/>
              <w:rPr>
                <w:del w:id="855" w:author="Scott Walker" w:date="2016-11-01T16:35:00Z"/>
                <w:rFonts w:ascii="Calibri" w:hAnsi="Calibri"/>
                <w:color w:val="000000"/>
                <w:szCs w:val="20"/>
              </w:rPr>
            </w:pPr>
            <w:del w:id="856" w:author="Scott Walker" w:date="2016-11-01T16:35:00Z">
              <w:r w:rsidDel="00F713D9">
                <w:rPr>
                  <w:rFonts w:ascii="Calibri" w:hAnsi="Calibri"/>
                  <w:color w:val="000000"/>
                  <w:szCs w:val="20"/>
                </w:rPr>
                <w:delText>GPIO_0</w:delText>
              </w:r>
            </w:del>
          </w:p>
        </w:tc>
        <w:tc>
          <w:tcPr>
            <w:tcW w:w="1151" w:type="dxa"/>
            <w:shd w:val="clear" w:color="000000" w:fill="FFFFFF"/>
            <w:noWrap/>
            <w:vAlign w:val="bottom"/>
            <w:hideMark/>
          </w:tcPr>
          <w:p w:rsidR="00EC3093" w:rsidRPr="00F34B3D" w:rsidDel="00F713D9" w:rsidRDefault="00EC3093" w:rsidP="00215973">
            <w:pPr>
              <w:jc w:val="center"/>
              <w:rPr>
                <w:del w:id="857" w:author="Scott Walker" w:date="2016-11-01T16:35:00Z"/>
                <w:rFonts w:ascii="Calibri" w:hAnsi="Calibri"/>
                <w:color w:val="000000"/>
                <w:szCs w:val="20"/>
              </w:rPr>
            </w:pPr>
            <w:del w:id="858" w:author="Scott Walker" w:date="2016-11-01T16:35:00Z">
              <w:r w:rsidRPr="00F34B3D" w:rsidDel="00F713D9">
                <w:rPr>
                  <w:rFonts w:ascii="Calibri" w:hAnsi="Calibri"/>
                  <w:color w:val="000000"/>
                  <w:szCs w:val="20"/>
                </w:rPr>
                <w:delText>EX2_1</w:delText>
              </w:r>
            </w:del>
          </w:p>
        </w:tc>
        <w:tc>
          <w:tcPr>
            <w:tcW w:w="697" w:type="dxa"/>
            <w:shd w:val="clear" w:color="000000" w:fill="FFFFFF"/>
          </w:tcPr>
          <w:p w:rsidR="00EC3093" w:rsidRPr="00F34B3D" w:rsidDel="00F713D9" w:rsidRDefault="00EC3093" w:rsidP="00215973">
            <w:pPr>
              <w:jc w:val="center"/>
              <w:rPr>
                <w:del w:id="859" w:author="Scott Walker" w:date="2016-11-01T16:35:00Z"/>
                <w:rFonts w:ascii="Calibri" w:hAnsi="Calibri"/>
                <w:color w:val="000000"/>
                <w:szCs w:val="20"/>
              </w:rPr>
            </w:pPr>
            <w:del w:id="860" w:author="Scott Walker" w:date="2016-11-01T16:35:00Z">
              <w:r w:rsidRPr="00EE32FF" w:rsidDel="00F713D9">
                <w:rPr>
                  <w:rFonts w:ascii="Calibri" w:hAnsi="Calibri"/>
                  <w:color w:val="000000"/>
                  <w:szCs w:val="20"/>
                </w:rPr>
                <w:delText>Out</w:delText>
              </w:r>
            </w:del>
          </w:p>
        </w:tc>
        <w:tc>
          <w:tcPr>
            <w:tcW w:w="1800" w:type="dxa"/>
            <w:shd w:val="clear" w:color="000000" w:fill="FFFFFF"/>
            <w:noWrap/>
            <w:vAlign w:val="bottom"/>
            <w:hideMark/>
          </w:tcPr>
          <w:p w:rsidR="00EC3093" w:rsidRPr="00F34B3D" w:rsidDel="00F713D9" w:rsidRDefault="00EC3093" w:rsidP="00215973">
            <w:pPr>
              <w:jc w:val="left"/>
              <w:rPr>
                <w:del w:id="861" w:author="Scott Walker" w:date="2016-11-01T16:35:00Z"/>
                <w:rFonts w:ascii="Calibri" w:hAnsi="Calibri"/>
                <w:color w:val="000000"/>
                <w:szCs w:val="20"/>
              </w:rPr>
            </w:pPr>
            <w:del w:id="862" w:author="Scott Walker" w:date="2016-11-01T16:35:00Z">
              <w:r w:rsidRPr="00F34B3D" w:rsidDel="00F713D9">
                <w:rPr>
                  <w:rFonts w:ascii="Calibri" w:hAnsi="Calibri"/>
                  <w:color w:val="000000"/>
                  <w:szCs w:val="20"/>
                </w:rPr>
                <w:delText>BOOT-TO-LRF (Out)</w:delText>
              </w:r>
            </w:del>
          </w:p>
        </w:tc>
      </w:tr>
      <w:tr w:rsidR="00EC3093" w:rsidRPr="00F34B3D" w:rsidDel="00F713D9" w:rsidTr="00215973">
        <w:trPr>
          <w:trHeight w:val="300"/>
          <w:del w:id="863" w:author="Scott Walker" w:date="2016-11-01T16:35:00Z"/>
        </w:trPr>
        <w:tc>
          <w:tcPr>
            <w:tcW w:w="3393" w:type="dxa"/>
            <w:shd w:val="clear" w:color="000000" w:fill="FFFFFF"/>
            <w:noWrap/>
            <w:vAlign w:val="bottom"/>
            <w:hideMark/>
          </w:tcPr>
          <w:p w:rsidR="00EC3093" w:rsidRPr="00F34B3D" w:rsidDel="00F713D9" w:rsidRDefault="00EC3093" w:rsidP="00215973">
            <w:pPr>
              <w:jc w:val="left"/>
              <w:rPr>
                <w:del w:id="864" w:author="Scott Walker" w:date="2016-11-01T16:35:00Z"/>
                <w:rFonts w:ascii="Calibri" w:hAnsi="Calibri"/>
                <w:color w:val="000000"/>
                <w:szCs w:val="20"/>
              </w:rPr>
            </w:pPr>
            <w:del w:id="865" w:author="Scott Walker" w:date="2016-11-01T16:35:00Z">
              <w:r w:rsidRPr="00F34B3D" w:rsidDel="00F713D9">
                <w:rPr>
                  <w:rFonts w:ascii="Calibri" w:hAnsi="Calibri"/>
                  <w:color w:val="000000"/>
                  <w:szCs w:val="20"/>
                </w:rPr>
                <w:delText>MSIO0NB2/USB_DATA7_B</w:delText>
              </w:r>
            </w:del>
          </w:p>
        </w:tc>
        <w:tc>
          <w:tcPr>
            <w:tcW w:w="974" w:type="dxa"/>
            <w:shd w:val="clear" w:color="000000" w:fill="FFFFFF"/>
            <w:noWrap/>
            <w:vAlign w:val="bottom"/>
            <w:hideMark/>
          </w:tcPr>
          <w:p w:rsidR="00EC3093" w:rsidRPr="00F34B3D" w:rsidDel="00F713D9" w:rsidRDefault="00EC3093" w:rsidP="00215973">
            <w:pPr>
              <w:jc w:val="center"/>
              <w:rPr>
                <w:del w:id="866" w:author="Scott Walker" w:date="2016-11-01T16:35:00Z"/>
                <w:rFonts w:ascii="Calibri" w:hAnsi="Calibri"/>
                <w:color w:val="000000"/>
                <w:szCs w:val="20"/>
              </w:rPr>
            </w:pPr>
            <w:del w:id="867" w:author="Scott Walker" w:date="2016-11-01T16:35:00Z">
              <w:r w:rsidRPr="00F34B3D" w:rsidDel="00F713D9">
                <w:rPr>
                  <w:rFonts w:ascii="Calibri" w:hAnsi="Calibri"/>
                  <w:color w:val="000000"/>
                  <w:szCs w:val="20"/>
                </w:rPr>
                <w:delText xml:space="preserve"> L15</w:delText>
              </w:r>
            </w:del>
          </w:p>
        </w:tc>
        <w:tc>
          <w:tcPr>
            <w:tcW w:w="1160" w:type="dxa"/>
            <w:shd w:val="clear" w:color="000000" w:fill="FFFFFF"/>
            <w:noWrap/>
            <w:vAlign w:val="bottom"/>
            <w:hideMark/>
          </w:tcPr>
          <w:p w:rsidR="00EC3093" w:rsidRPr="00F34B3D" w:rsidDel="00F713D9" w:rsidRDefault="00EC3093" w:rsidP="00215973">
            <w:pPr>
              <w:jc w:val="center"/>
              <w:rPr>
                <w:del w:id="868" w:author="Scott Walker" w:date="2016-11-01T16:35:00Z"/>
                <w:rFonts w:ascii="Calibri" w:hAnsi="Calibri"/>
                <w:color w:val="000000"/>
                <w:szCs w:val="20"/>
              </w:rPr>
            </w:pPr>
            <w:del w:id="869" w:author="Scott Walker" w:date="2016-11-01T16:35:00Z">
              <w:r w:rsidDel="00F713D9">
                <w:rPr>
                  <w:rFonts w:ascii="Calibri" w:hAnsi="Calibri"/>
                  <w:color w:val="000000"/>
                  <w:szCs w:val="20"/>
                </w:rPr>
                <w:delText>GPIO_1</w:delText>
              </w:r>
            </w:del>
          </w:p>
        </w:tc>
        <w:tc>
          <w:tcPr>
            <w:tcW w:w="1151" w:type="dxa"/>
            <w:shd w:val="clear" w:color="000000" w:fill="FFFFFF"/>
            <w:noWrap/>
            <w:vAlign w:val="bottom"/>
            <w:hideMark/>
          </w:tcPr>
          <w:p w:rsidR="00EC3093" w:rsidRPr="00F34B3D" w:rsidDel="00F713D9" w:rsidRDefault="00EC3093" w:rsidP="00215973">
            <w:pPr>
              <w:jc w:val="center"/>
              <w:rPr>
                <w:del w:id="870" w:author="Scott Walker" w:date="2016-11-01T16:35:00Z"/>
                <w:rFonts w:ascii="Calibri" w:hAnsi="Calibri"/>
                <w:color w:val="000000"/>
                <w:szCs w:val="20"/>
              </w:rPr>
            </w:pPr>
            <w:del w:id="871" w:author="Scott Walker" w:date="2016-11-01T16:35:00Z">
              <w:r w:rsidRPr="00F34B3D" w:rsidDel="00F713D9">
                <w:rPr>
                  <w:rFonts w:ascii="Calibri" w:hAnsi="Calibri"/>
                  <w:color w:val="000000"/>
                  <w:szCs w:val="20"/>
                </w:rPr>
                <w:delText>EX2_2</w:delText>
              </w:r>
            </w:del>
          </w:p>
        </w:tc>
        <w:tc>
          <w:tcPr>
            <w:tcW w:w="697" w:type="dxa"/>
            <w:shd w:val="clear" w:color="000000" w:fill="FFFFFF"/>
          </w:tcPr>
          <w:p w:rsidR="00EC3093" w:rsidRPr="00F34B3D" w:rsidDel="00F713D9" w:rsidRDefault="00EC3093" w:rsidP="00215973">
            <w:pPr>
              <w:jc w:val="center"/>
              <w:rPr>
                <w:del w:id="872" w:author="Scott Walker" w:date="2016-11-01T16:35:00Z"/>
                <w:rFonts w:ascii="Calibri" w:hAnsi="Calibri"/>
                <w:color w:val="000000"/>
                <w:szCs w:val="20"/>
              </w:rPr>
            </w:pPr>
            <w:del w:id="873" w:author="Scott Walker" w:date="2016-11-01T16:35:00Z">
              <w:r w:rsidRPr="00EE32FF" w:rsidDel="00F713D9">
                <w:rPr>
                  <w:rFonts w:ascii="Calibri" w:hAnsi="Calibri"/>
                  <w:color w:val="000000"/>
                  <w:szCs w:val="20"/>
                </w:rPr>
                <w:delText>Out</w:delText>
              </w:r>
            </w:del>
          </w:p>
        </w:tc>
        <w:tc>
          <w:tcPr>
            <w:tcW w:w="1800" w:type="dxa"/>
            <w:shd w:val="clear" w:color="000000" w:fill="FFFFFF"/>
            <w:noWrap/>
            <w:vAlign w:val="bottom"/>
            <w:hideMark/>
          </w:tcPr>
          <w:p w:rsidR="00EC3093" w:rsidRPr="00F34B3D" w:rsidDel="00F713D9" w:rsidRDefault="00EC3093" w:rsidP="00215973">
            <w:pPr>
              <w:jc w:val="left"/>
              <w:rPr>
                <w:del w:id="874" w:author="Scott Walker" w:date="2016-11-01T16:35:00Z"/>
                <w:rFonts w:ascii="Calibri" w:hAnsi="Calibri"/>
                <w:color w:val="000000"/>
                <w:szCs w:val="20"/>
              </w:rPr>
            </w:pPr>
            <w:del w:id="875" w:author="Scott Walker" w:date="2016-11-01T16:35:00Z">
              <w:r w:rsidRPr="00F34B3D" w:rsidDel="00F713D9">
                <w:rPr>
                  <w:rFonts w:ascii="Calibri" w:hAnsi="Calibri"/>
                  <w:color w:val="000000"/>
                  <w:szCs w:val="20"/>
                </w:rPr>
                <w:delText>ON-TO-LRF (Out)</w:delText>
              </w:r>
            </w:del>
          </w:p>
        </w:tc>
      </w:tr>
      <w:tr w:rsidR="00EC3093" w:rsidRPr="00F34B3D" w:rsidDel="00F713D9" w:rsidTr="00215973">
        <w:trPr>
          <w:trHeight w:val="300"/>
          <w:del w:id="876" w:author="Scott Walker" w:date="2016-11-01T16:35:00Z"/>
        </w:trPr>
        <w:tc>
          <w:tcPr>
            <w:tcW w:w="3393" w:type="dxa"/>
            <w:shd w:val="clear" w:color="000000" w:fill="FFFFFF"/>
            <w:noWrap/>
            <w:vAlign w:val="bottom"/>
          </w:tcPr>
          <w:p w:rsidR="00EC3093" w:rsidRPr="00F34B3D" w:rsidDel="00F713D9" w:rsidRDefault="00EC3093" w:rsidP="00EC3093">
            <w:pPr>
              <w:jc w:val="left"/>
              <w:rPr>
                <w:del w:id="877" w:author="Scott Walker" w:date="2016-11-01T16:35:00Z"/>
                <w:rFonts w:ascii="Calibri" w:hAnsi="Calibri"/>
                <w:color w:val="000000"/>
                <w:szCs w:val="20"/>
              </w:rPr>
            </w:pPr>
            <w:del w:id="878" w:author="Scott Walker" w:date="2016-11-01T16:35:00Z">
              <w:r w:rsidRPr="00F34B3D" w:rsidDel="00F713D9">
                <w:rPr>
                  <w:rFonts w:ascii="Calibri" w:hAnsi="Calibri"/>
                  <w:color w:val="000000"/>
                  <w:szCs w:val="20"/>
                </w:rPr>
                <w:delText>MSIO5NB2/USB_DATA5_B</w:delText>
              </w:r>
            </w:del>
          </w:p>
        </w:tc>
        <w:tc>
          <w:tcPr>
            <w:tcW w:w="974" w:type="dxa"/>
            <w:shd w:val="clear" w:color="000000" w:fill="FFFFFF"/>
            <w:noWrap/>
            <w:vAlign w:val="bottom"/>
          </w:tcPr>
          <w:p w:rsidR="00EC3093" w:rsidRPr="00F34B3D" w:rsidDel="00F713D9" w:rsidRDefault="00EC3093" w:rsidP="00EC3093">
            <w:pPr>
              <w:jc w:val="center"/>
              <w:rPr>
                <w:del w:id="879" w:author="Scott Walker" w:date="2016-11-01T16:35:00Z"/>
                <w:rFonts w:ascii="Calibri" w:hAnsi="Calibri"/>
                <w:color w:val="000000"/>
                <w:szCs w:val="20"/>
              </w:rPr>
            </w:pPr>
            <w:del w:id="880" w:author="Scott Walker" w:date="2016-11-01T16:35:00Z">
              <w:r w:rsidRPr="00F34B3D" w:rsidDel="00F713D9">
                <w:rPr>
                  <w:rFonts w:ascii="Calibri" w:hAnsi="Calibri"/>
                  <w:color w:val="000000"/>
                  <w:szCs w:val="20"/>
                </w:rPr>
                <w:delText xml:space="preserve"> K15</w:delText>
              </w:r>
            </w:del>
          </w:p>
        </w:tc>
        <w:tc>
          <w:tcPr>
            <w:tcW w:w="1160" w:type="dxa"/>
            <w:shd w:val="clear" w:color="000000" w:fill="FFFFFF"/>
            <w:noWrap/>
            <w:vAlign w:val="bottom"/>
          </w:tcPr>
          <w:p w:rsidR="00EC3093" w:rsidDel="00F713D9" w:rsidRDefault="00EC3093" w:rsidP="00EC3093">
            <w:pPr>
              <w:jc w:val="center"/>
              <w:rPr>
                <w:del w:id="881" w:author="Scott Walker" w:date="2016-11-01T16:35:00Z"/>
                <w:rFonts w:ascii="Calibri" w:hAnsi="Calibri"/>
                <w:color w:val="000000"/>
                <w:szCs w:val="20"/>
              </w:rPr>
            </w:pPr>
            <w:del w:id="882" w:author="Scott Walker" w:date="2016-11-01T16:35:00Z">
              <w:r w:rsidDel="00F713D9">
                <w:rPr>
                  <w:rFonts w:ascii="Calibri" w:hAnsi="Calibri"/>
                  <w:color w:val="000000"/>
                  <w:szCs w:val="20"/>
                </w:rPr>
                <w:delText>GPIO_2</w:delText>
              </w:r>
            </w:del>
          </w:p>
        </w:tc>
        <w:tc>
          <w:tcPr>
            <w:tcW w:w="1151" w:type="dxa"/>
            <w:shd w:val="clear" w:color="000000" w:fill="FFFFFF"/>
            <w:noWrap/>
            <w:vAlign w:val="bottom"/>
          </w:tcPr>
          <w:p w:rsidR="00EC3093" w:rsidRPr="00F34B3D" w:rsidDel="00F713D9" w:rsidRDefault="00EC3093" w:rsidP="00EC3093">
            <w:pPr>
              <w:jc w:val="center"/>
              <w:rPr>
                <w:del w:id="883" w:author="Scott Walker" w:date="2016-11-01T16:35:00Z"/>
                <w:rFonts w:ascii="Calibri" w:hAnsi="Calibri"/>
                <w:color w:val="000000"/>
                <w:szCs w:val="20"/>
              </w:rPr>
            </w:pPr>
            <w:del w:id="884" w:author="Scott Walker" w:date="2016-11-01T16:35:00Z">
              <w:r w:rsidRPr="00F34B3D" w:rsidDel="00F713D9">
                <w:rPr>
                  <w:rFonts w:ascii="Calibri" w:hAnsi="Calibri"/>
                  <w:color w:val="000000"/>
                  <w:szCs w:val="20"/>
                </w:rPr>
                <w:delText>EX2_7</w:delText>
              </w:r>
            </w:del>
          </w:p>
        </w:tc>
        <w:tc>
          <w:tcPr>
            <w:tcW w:w="697" w:type="dxa"/>
            <w:shd w:val="clear" w:color="000000" w:fill="FFFFFF"/>
          </w:tcPr>
          <w:p w:rsidR="00EC3093" w:rsidRPr="00EE32FF" w:rsidDel="00F713D9" w:rsidRDefault="00EC3093" w:rsidP="00EC3093">
            <w:pPr>
              <w:jc w:val="center"/>
              <w:rPr>
                <w:del w:id="885" w:author="Scott Walker" w:date="2016-11-01T16:35:00Z"/>
                <w:rFonts w:ascii="Calibri" w:hAnsi="Calibri"/>
                <w:color w:val="000000"/>
                <w:szCs w:val="20"/>
              </w:rPr>
            </w:pPr>
            <w:del w:id="886" w:author="Scott Walker" w:date="2016-11-01T16:35:00Z">
              <w:r w:rsidRPr="00EE32FF" w:rsidDel="00F713D9">
                <w:rPr>
                  <w:rFonts w:ascii="Calibri" w:hAnsi="Calibri"/>
                  <w:color w:val="000000"/>
                  <w:szCs w:val="20"/>
                </w:rPr>
                <w:delText>Out</w:delText>
              </w:r>
            </w:del>
          </w:p>
        </w:tc>
        <w:tc>
          <w:tcPr>
            <w:tcW w:w="1800" w:type="dxa"/>
            <w:shd w:val="clear" w:color="000000" w:fill="FFFFFF"/>
            <w:noWrap/>
            <w:vAlign w:val="bottom"/>
          </w:tcPr>
          <w:p w:rsidR="00EC3093" w:rsidRPr="00F34B3D" w:rsidDel="00F713D9" w:rsidRDefault="00EC3093" w:rsidP="00EC3093">
            <w:pPr>
              <w:jc w:val="left"/>
              <w:rPr>
                <w:del w:id="887" w:author="Scott Walker" w:date="2016-11-01T16:35:00Z"/>
                <w:rFonts w:ascii="Calibri" w:hAnsi="Calibri"/>
                <w:color w:val="000000"/>
                <w:szCs w:val="20"/>
              </w:rPr>
            </w:pPr>
            <w:del w:id="888" w:author="Scott Walker" w:date="2016-11-01T16:35:00Z">
              <w:r w:rsidRPr="00F34B3D" w:rsidDel="00F713D9">
                <w:rPr>
                  <w:rFonts w:ascii="Calibri" w:hAnsi="Calibri"/>
                  <w:color w:val="000000"/>
                  <w:szCs w:val="20"/>
                </w:rPr>
                <w:delText>GREENn (Out)</w:delText>
              </w:r>
            </w:del>
          </w:p>
        </w:tc>
      </w:tr>
      <w:tr w:rsidR="00EC3093" w:rsidRPr="00F34B3D" w:rsidDel="00F713D9" w:rsidTr="00215973">
        <w:trPr>
          <w:trHeight w:val="300"/>
          <w:del w:id="889" w:author="Scott Walker" w:date="2016-11-01T16:35:00Z"/>
        </w:trPr>
        <w:tc>
          <w:tcPr>
            <w:tcW w:w="3393" w:type="dxa"/>
            <w:shd w:val="clear" w:color="000000" w:fill="FFFFFF"/>
            <w:noWrap/>
            <w:vAlign w:val="bottom"/>
          </w:tcPr>
          <w:p w:rsidR="00EC3093" w:rsidRPr="00F34B3D" w:rsidDel="00F713D9" w:rsidRDefault="00EC3093" w:rsidP="00EC3093">
            <w:pPr>
              <w:jc w:val="left"/>
              <w:rPr>
                <w:del w:id="890" w:author="Scott Walker" w:date="2016-11-01T16:35:00Z"/>
                <w:rFonts w:ascii="Calibri" w:hAnsi="Calibri"/>
                <w:color w:val="000000"/>
                <w:szCs w:val="20"/>
              </w:rPr>
            </w:pPr>
            <w:del w:id="891" w:author="Scott Walker" w:date="2016-11-01T16:35:00Z">
              <w:r w:rsidRPr="00F34B3D" w:rsidDel="00F713D9">
                <w:rPr>
                  <w:rFonts w:ascii="Calibri" w:hAnsi="Calibri"/>
                  <w:color w:val="000000"/>
                  <w:szCs w:val="20"/>
                </w:rPr>
                <w:delText>MSIO8PB2/CAN_RX/GPIO_3_A</w:delText>
              </w:r>
            </w:del>
          </w:p>
        </w:tc>
        <w:tc>
          <w:tcPr>
            <w:tcW w:w="974" w:type="dxa"/>
            <w:shd w:val="clear" w:color="000000" w:fill="FFFFFF"/>
            <w:noWrap/>
            <w:vAlign w:val="bottom"/>
          </w:tcPr>
          <w:p w:rsidR="00EC3093" w:rsidRPr="00F34B3D" w:rsidDel="00F713D9" w:rsidRDefault="00EC3093" w:rsidP="00EC3093">
            <w:pPr>
              <w:jc w:val="center"/>
              <w:rPr>
                <w:del w:id="892" w:author="Scott Walker" w:date="2016-11-01T16:35:00Z"/>
                <w:rFonts w:ascii="Calibri" w:hAnsi="Calibri"/>
                <w:color w:val="000000"/>
                <w:szCs w:val="20"/>
              </w:rPr>
            </w:pPr>
            <w:del w:id="893" w:author="Scott Walker" w:date="2016-11-01T16:35:00Z">
              <w:r w:rsidRPr="00F34B3D" w:rsidDel="00F713D9">
                <w:rPr>
                  <w:rFonts w:ascii="Calibri" w:hAnsi="Calibri"/>
                  <w:color w:val="000000"/>
                  <w:szCs w:val="20"/>
                </w:rPr>
                <w:delText xml:space="preserve"> G12</w:delText>
              </w:r>
            </w:del>
          </w:p>
        </w:tc>
        <w:tc>
          <w:tcPr>
            <w:tcW w:w="1160" w:type="dxa"/>
            <w:shd w:val="clear" w:color="000000" w:fill="FFFFFF"/>
            <w:noWrap/>
            <w:vAlign w:val="bottom"/>
          </w:tcPr>
          <w:p w:rsidR="00EC3093" w:rsidDel="00F713D9" w:rsidRDefault="00EC3093" w:rsidP="00EC3093">
            <w:pPr>
              <w:jc w:val="center"/>
              <w:rPr>
                <w:del w:id="894" w:author="Scott Walker" w:date="2016-11-01T16:35:00Z"/>
                <w:rFonts w:ascii="Calibri" w:hAnsi="Calibri"/>
                <w:color w:val="000000"/>
                <w:szCs w:val="20"/>
              </w:rPr>
            </w:pPr>
            <w:del w:id="895" w:author="Scott Walker" w:date="2016-11-01T16:35:00Z">
              <w:r w:rsidRPr="00F34B3D" w:rsidDel="00F713D9">
                <w:rPr>
                  <w:rFonts w:ascii="Calibri" w:hAnsi="Calibri"/>
                  <w:color w:val="000000"/>
                  <w:szCs w:val="20"/>
                </w:rPr>
                <w:delText>GPIO_3</w:delText>
              </w:r>
            </w:del>
          </w:p>
        </w:tc>
        <w:tc>
          <w:tcPr>
            <w:tcW w:w="1151" w:type="dxa"/>
            <w:shd w:val="clear" w:color="000000" w:fill="FFFFFF"/>
            <w:noWrap/>
            <w:vAlign w:val="bottom"/>
          </w:tcPr>
          <w:p w:rsidR="00EC3093" w:rsidRPr="00F34B3D" w:rsidDel="00F713D9" w:rsidRDefault="00EC3093" w:rsidP="00EC3093">
            <w:pPr>
              <w:jc w:val="center"/>
              <w:rPr>
                <w:del w:id="896" w:author="Scott Walker" w:date="2016-11-01T16:35:00Z"/>
                <w:rFonts w:ascii="Calibri" w:hAnsi="Calibri"/>
                <w:color w:val="000000"/>
                <w:szCs w:val="20"/>
              </w:rPr>
            </w:pPr>
            <w:del w:id="897" w:author="Scott Walker" w:date="2016-11-01T16:35:00Z">
              <w:r w:rsidRPr="00F34B3D" w:rsidDel="00F713D9">
                <w:rPr>
                  <w:rFonts w:ascii="Calibri" w:hAnsi="Calibri"/>
                  <w:color w:val="000000"/>
                  <w:szCs w:val="20"/>
                </w:rPr>
                <w:delText>EX2_8</w:delText>
              </w:r>
            </w:del>
          </w:p>
        </w:tc>
        <w:tc>
          <w:tcPr>
            <w:tcW w:w="697" w:type="dxa"/>
            <w:shd w:val="clear" w:color="000000" w:fill="FFFFFF"/>
          </w:tcPr>
          <w:p w:rsidR="00EC3093" w:rsidRPr="00EE32FF" w:rsidDel="00F713D9" w:rsidRDefault="00EC3093" w:rsidP="00EC3093">
            <w:pPr>
              <w:jc w:val="center"/>
              <w:rPr>
                <w:del w:id="898" w:author="Scott Walker" w:date="2016-11-01T16:35:00Z"/>
                <w:rFonts w:ascii="Calibri" w:hAnsi="Calibri"/>
                <w:color w:val="000000"/>
                <w:szCs w:val="20"/>
              </w:rPr>
            </w:pPr>
            <w:del w:id="899" w:author="Scott Walker" w:date="2016-11-01T16:35:00Z">
              <w:r w:rsidRPr="00EE32FF" w:rsidDel="00F713D9">
                <w:rPr>
                  <w:rFonts w:ascii="Calibri" w:hAnsi="Calibri"/>
                  <w:color w:val="000000"/>
                  <w:szCs w:val="20"/>
                </w:rPr>
                <w:delText>Out</w:delText>
              </w:r>
            </w:del>
          </w:p>
        </w:tc>
        <w:tc>
          <w:tcPr>
            <w:tcW w:w="1800" w:type="dxa"/>
            <w:shd w:val="clear" w:color="000000" w:fill="FFFFFF"/>
            <w:noWrap/>
            <w:vAlign w:val="bottom"/>
          </w:tcPr>
          <w:p w:rsidR="00EC3093" w:rsidRPr="00F34B3D" w:rsidDel="00F713D9" w:rsidRDefault="00EC3093" w:rsidP="00EC3093">
            <w:pPr>
              <w:jc w:val="left"/>
              <w:rPr>
                <w:del w:id="900" w:author="Scott Walker" w:date="2016-11-01T16:35:00Z"/>
                <w:rFonts w:ascii="Calibri" w:hAnsi="Calibri"/>
                <w:color w:val="000000"/>
                <w:szCs w:val="20"/>
              </w:rPr>
            </w:pPr>
            <w:del w:id="901" w:author="Scott Walker" w:date="2016-11-01T16:35:00Z">
              <w:r w:rsidRPr="00F34B3D" w:rsidDel="00F713D9">
                <w:rPr>
                  <w:rFonts w:ascii="Calibri" w:hAnsi="Calibri"/>
                  <w:color w:val="000000"/>
                  <w:szCs w:val="20"/>
                </w:rPr>
                <w:delText>REDn (Out)</w:delText>
              </w:r>
            </w:del>
          </w:p>
        </w:tc>
      </w:tr>
      <w:tr w:rsidR="00EC3093" w:rsidRPr="00757448" w:rsidDel="00F713D9" w:rsidTr="00215973">
        <w:trPr>
          <w:trHeight w:val="300"/>
          <w:del w:id="902" w:author="Scott Walker" w:date="2016-11-01T16:35:00Z"/>
        </w:trPr>
        <w:tc>
          <w:tcPr>
            <w:tcW w:w="3393" w:type="dxa"/>
            <w:shd w:val="clear" w:color="000000" w:fill="FFFFFF"/>
            <w:noWrap/>
            <w:vAlign w:val="bottom"/>
            <w:hideMark/>
          </w:tcPr>
          <w:p w:rsidR="00EC3093" w:rsidRPr="00215973" w:rsidDel="00F713D9" w:rsidRDefault="00EC3093" w:rsidP="00757448">
            <w:pPr>
              <w:jc w:val="left"/>
              <w:rPr>
                <w:del w:id="903" w:author="Scott Walker" w:date="2016-11-01T16:35:00Z"/>
                <w:rFonts w:ascii="Calibri" w:hAnsi="Calibri"/>
                <w:color w:val="000000"/>
                <w:szCs w:val="20"/>
              </w:rPr>
            </w:pPr>
            <w:del w:id="904" w:author="Scott Walker" w:date="2016-11-01T16:35:00Z">
              <w:r w:rsidRPr="00215973" w:rsidDel="00F713D9">
                <w:rPr>
                  <w:rFonts w:ascii="Calibri" w:hAnsi="Calibri"/>
                  <w:color w:val="000000"/>
                  <w:szCs w:val="20"/>
                </w:rPr>
                <w:delText>MSIO8NB2/CAN_TX_EN_N/GPIO_4_A</w:delText>
              </w:r>
            </w:del>
          </w:p>
        </w:tc>
        <w:tc>
          <w:tcPr>
            <w:tcW w:w="974" w:type="dxa"/>
            <w:shd w:val="clear" w:color="000000" w:fill="FFFFFF"/>
            <w:noWrap/>
            <w:vAlign w:val="bottom"/>
            <w:hideMark/>
          </w:tcPr>
          <w:p w:rsidR="00EC3093" w:rsidRPr="00215973" w:rsidDel="00F713D9" w:rsidRDefault="00EC3093" w:rsidP="00757448">
            <w:pPr>
              <w:jc w:val="center"/>
              <w:rPr>
                <w:del w:id="905" w:author="Scott Walker" w:date="2016-11-01T16:35:00Z"/>
                <w:rFonts w:ascii="Calibri" w:hAnsi="Calibri"/>
                <w:color w:val="000000"/>
                <w:szCs w:val="20"/>
              </w:rPr>
            </w:pPr>
            <w:del w:id="906" w:author="Scott Walker" w:date="2016-11-01T16:35:00Z">
              <w:r w:rsidRPr="00215973" w:rsidDel="00F713D9">
                <w:rPr>
                  <w:rFonts w:ascii="Calibri" w:hAnsi="Calibri"/>
                  <w:color w:val="000000"/>
                  <w:szCs w:val="20"/>
                </w:rPr>
                <w:delText xml:space="preserve"> G13</w:delText>
              </w:r>
            </w:del>
          </w:p>
        </w:tc>
        <w:tc>
          <w:tcPr>
            <w:tcW w:w="1160" w:type="dxa"/>
            <w:shd w:val="clear" w:color="000000" w:fill="FFFFFF"/>
            <w:noWrap/>
            <w:vAlign w:val="bottom"/>
            <w:hideMark/>
          </w:tcPr>
          <w:p w:rsidR="00EC3093" w:rsidRPr="00215973" w:rsidDel="00F713D9" w:rsidRDefault="00EC3093" w:rsidP="00215973">
            <w:pPr>
              <w:jc w:val="center"/>
              <w:rPr>
                <w:del w:id="907" w:author="Scott Walker" w:date="2016-11-01T16:35:00Z"/>
                <w:rFonts w:ascii="Calibri" w:hAnsi="Calibri"/>
                <w:color w:val="000000"/>
                <w:szCs w:val="20"/>
              </w:rPr>
            </w:pPr>
            <w:del w:id="908" w:author="Scott Walker" w:date="2016-11-01T16:35:00Z">
              <w:r w:rsidDel="00F713D9">
                <w:rPr>
                  <w:rFonts w:ascii="Calibri" w:hAnsi="Calibri"/>
                  <w:color w:val="000000"/>
                  <w:szCs w:val="20"/>
                </w:rPr>
                <w:delText>GPIO_4</w:delText>
              </w:r>
            </w:del>
          </w:p>
        </w:tc>
        <w:tc>
          <w:tcPr>
            <w:tcW w:w="1151" w:type="dxa"/>
            <w:shd w:val="clear" w:color="000000" w:fill="FFFFFF"/>
            <w:noWrap/>
            <w:vAlign w:val="bottom"/>
            <w:hideMark/>
          </w:tcPr>
          <w:p w:rsidR="00EC3093" w:rsidRPr="00215973" w:rsidDel="00F713D9" w:rsidRDefault="00EC3093" w:rsidP="00215973">
            <w:pPr>
              <w:jc w:val="center"/>
              <w:rPr>
                <w:del w:id="909" w:author="Scott Walker" w:date="2016-11-01T16:35:00Z"/>
                <w:rFonts w:ascii="Calibri" w:hAnsi="Calibri"/>
                <w:color w:val="000000"/>
                <w:szCs w:val="20"/>
              </w:rPr>
            </w:pPr>
            <w:del w:id="910" w:author="Scott Walker" w:date="2016-11-01T16:35:00Z">
              <w:r w:rsidRPr="00215973" w:rsidDel="00F713D9">
                <w:rPr>
                  <w:rFonts w:ascii="Calibri" w:hAnsi="Calibri"/>
                  <w:color w:val="000000"/>
                  <w:szCs w:val="20"/>
                </w:rPr>
                <w:delText>EX2_9</w:delText>
              </w:r>
            </w:del>
          </w:p>
        </w:tc>
        <w:tc>
          <w:tcPr>
            <w:tcW w:w="697" w:type="dxa"/>
            <w:shd w:val="clear" w:color="000000" w:fill="FFFFFF"/>
          </w:tcPr>
          <w:p w:rsidR="00EC3093" w:rsidRPr="00EC3093" w:rsidDel="00F713D9" w:rsidRDefault="00EC3093" w:rsidP="00215973">
            <w:pPr>
              <w:jc w:val="center"/>
              <w:rPr>
                <w:del w:id="911" w:author="Scott Walker" w:date="2016-11-01T16:35:00Z"/>
                <w:rFonts w:ascii="Calibri" w:hAnsi="Calibri"/>
                <w:color w:val="000000"/>
                <w:szCs w:val="20"/>
              </w:rPr>
            </w:pPr>
            <w:del w:id="912" w:author="Scott Walker" w:date="2016-11-01T16:35:00Z">
              <w:r w:rsidDel="00F713D9">
                <w:rPr>
                  <w:rFonts w:ascii="Calibri" w:hAnsi="Calibri"/>
                  <w:color w:val="000000"/>
                  <w:szCs w:val="20"/>
                </w:rPr>
                <w:delText>Out</w:delText>
              </w:r>
            </w:del>
          </w:p>
        </w:tc>
        <w:tc>
          <w:tcPr>
            <w:tcW w:w="1800" w:type="dxa"/>
            <w:shd w:val="clear" w:color="000000" w:fill="FFFFFF"/>
            <w:noWrap/>
            <w:vAlign w:val="bottom"/>
            <w:hideMark/>
          </w:tcPr>
          <w:p w:rsidR="00EC3093" w:rsidRPr="00215973" w:rsidDel="00F713D9" w:rsidRDefault="00EC3093" w:rsidP="00757448">
            <w:pPr>
              <w:jc w:val="left"/>
              <w:rPr>
                <w:del w:id="913" w:author="Scott Walker" w:date="2016-11-01T16:35:00Z"/>
                <w:rFonts w:ascii="Calibri" w:hAnsi="Calibri"/>
                <w:color w:val="000000"/>
                <w:szCs w:val="20"/>
              </w:rPr>
            </w:pPr>
            <w:del w:id="914" w:author="Scott Walker" w:date="2016-11-01T16:35:00Z">
              <w:r w:rsidRPr="00215973" w:rsidDel="00F713D9">
                <w:rPr>
                  <w:rFonts w:ascii="Calibri" w:hAnsi="Calibri"/>
                  <w:color w:val="000000"/>
                  <w:szCs w:val="20"/>
                </w:rPr>
                <w:delText>BLUEn (Out)</w:delText>
              </w:r>
            </w:del>
          </w:p>
        </w:tc>
      </w:tr>
      <w:tr w:rsidR="00EC3093" w:rsidRPr="00757448" w:rsidDel="00F713D9" w:rsidTr="00215973">
        <w:trPr>
          <w:trHeight w:val="300"/>
          <w:del w:id="915" w:author="Scott Walker" w:date="2016-11-01T16:35:00Z"/>
        </w:trPr>
        <w:tc>
          <w:tcPr>
            <w:tcW w:w="3393" w:type="dxa"/>
            <w:shd w:val="clear" w:color="000000" w:fill="FFFFFF"/>
            <w:noWrap/>
            <w:vAlign w:val="bottom"/>
            <w:hideMark/>
          </w:tcPr>
          <w:p w:rsidR="00EC3093" w:rsidRPr="00215973" w:rsidDel="00F713D9" w:rsidRDefault="00EC3093" w:rsidP="00EC3093">
            <w:pPr>
              <w:jc w:val="left"/>
              <w:rPr>
                <w:del w:id="916" w:author="Scott Walker" w:date="2016-11-01T16:35:00Z"/>
                <w:rFonts w:ascii="Calibri" w:hAnsi="Calibri"/>
                <w:color w:val="000000"/>
                <w:szCs w:val="20"/>
              </w:rPr>
            </w:pPr>
            <w:del w:id="917" w:author="Scott Walker" w:date="2016-11-01T16:35:00Z">
              <w:r w:rsidRPr="00215973" w:rsidDel="00F713D9">
                <w:rPr>
                  <w:rFonts w:ascii="Calibri" w:hAnsi="Calibri"/>
                  <w:color w:val="000000"/>
                  <w:szCs w:val="20"/>
                </w:rPr>
                <w:delText>MSIO83PB4/GB3</w:delText>
              </w:r>
            </w:del>
          </w:p>
        </w:tc>
        <w:tc>
          <w:tcPr>
            <w:tcW w:w="974" w:type="dxa"/>
            <w:shd w:val="clear" w:color="000000" w:fill="FFFFFF"/>
            <w:noWrap/>
            <w:vAlign w:val="bottom"/>
            <w:hideMark/>
          </w:tcPr>
          <w:p w:rsidR="00EC3093" w:rsidRPr="00215973" w:rsidDel="00F713D9" w:rsidRDefault="00EC3093" w:rsidP="00EC3093">
            <w:pPr>
              <w:jc w:val="center"/>
              <w:rPr>
                <w:del w:id="918" w:author="Scott Walker" w:date="2016-11-01T16:35:00Z"/>
                <w:rFonts w:ascii="Calibri" w:hAnsi="Calibri"/>
                <w:color w:val="000000"/>
                <w:szCs w:val="20"/>
              </w:rPr>
            </w:pPr>
            <w:del w:id="919" w:author="Scott Walker" w:date="2016-11-01T16:35:00Z">
              <w:r w:rsidRPr="00215973" w:rsidDel="00F713D9">
                <w:rPr>
                  <w:rFonts w:ascii="Calibri" w:hAnsi="Calibri"/>
                  <w:color w:val="000000"/>
                  <w:szCs w:val="20"/>
                </w:rPr>
                <w:delText xml:space="preserve"> L2</w:delText>
              </w:r>
            </w:del>
          </w:p>
        </w:tc>
        <w:tc>
          <w:tcPr>
            <w:tcW w:w="1160" w:type="dxa"/>
            <w:shd w:val="clear" w:color="000000" w:fill="FFFFFF"/>
            <w:noWrap/>
            <w:vAlign w:val="bottom"/>
            <w:hideMark/>
          </w:tcPr>
          <w:p w:rsidR="00EC3093" w:rsidRPr="00215973" w:rsidDel="00F713D9" w:rsidRDefault="00EC3093" w:rsidP="00215973">
            <w:pPr>
              <w:jc w:val="center"/>
              <w:rPr>
                <w:del w:id="920" w:author="Scott Walker" w:date="2016-11-01T16:35:00Z"/>
                <w:rFonts w:ascii="Calibri" w:hAnsi="Calibri"/>
                <w:color w:val="000000"/>
                <w:szCs w:val="20"/>
              </w:rPr>
            </w:pPr>
          </w:p>
        </w:tc>
        <w:tc>
          <w:tcPr>
            <w:tcW w:w="1151" w:type="dxa"/>
            <w:shd w:val="clear" w:color="000000" w:fill="FFFFFF"/>
            <w:noWrap/>
            <w:vAlign w:val="bottom"/>
            <w:hideMark/>
          </w:tcPr>
          <w:p w:rsidR="00EC3093" w:rsidRPr="00215973" w:rsidDel="00F713D9" w:rsidRDefault="00EC3093" w:rsidP="00215973">
            <w:pPr>
              <w:jc w:val="center"/>
              <w:rPr>
                <w:del w:id="921" w:author="Scott Walker" w:date="2016-11-01T16:35:00Z"/>
                <w:rFonts w:ascii="Calibri" w:hAnsi="Calibri"/>
                <w:color w:val="000000"/>
                <w:szCs w:val="20"/>
              </w:rPr>
            </w:pPr>
            <w:del w:id="922" w:author="Scott Walker" w:date="2016-11-01T16:35:00Z">
              <w:r w:rsidRPr="00215973" w:rsidDel="00F713D9">
                <w:rPr>
                  <w:rFonts w:ascii="Calibri" w:hAnsi="Calibri"/>
                  <w:color w:val="000000"/>
                  <w:szCs w:val="20"/>
                </w:rPr>
                <w:delText>EX4_1</w:delText>
              </w:r>
            </w:del>
          </w:p>
        </w:tc>
        <w:tc>
          <w:tcPr>
            <w:tcW w:w="697" w:type="dxa"/>
            <w:shd w:val="clear" w:color="000000" w:fill="FFFFFF"/>
          </w:tcPr>
          <w:p w:rsidR="00EC3093" w:rsidRPr="00EC3093" w:rsidDel="00F713D9" w:rsidRDefault="00E56E62" w:rsidP="00215973">
            <w:pPr>
              <w:jc w:val="center"/>
              <w:rPr>
                <w:del w:id="923" w:author="Scott Walker" w:date="2016-11-01T16:35:00Z"/>
                <w:rFonts w:ascii="Calibri" w:hAnsi="Calibri"/>
                <w:color w:val="000000"/>
                <w:szCs w:val="20"/>
              </w:rPr>
            </w:pPr>
            <w:del w:id="924" w:author="Scott Walker" w:date="2016-11-01T16:35:00Z">
              <w:r w:rsidDel="00F713D9">
                <w:rPr>
                  <w:rFonts w:ascii="Calibri" w:hAnsi="Calibri"/>
                  <w:color w:val="000000"/>
                  <w:szCs w:val="20"/>
                </w:rPr>
                <w:delText>TBD</w:delText>
              </w:r>
            </w:del>
          </w:p>
        </w:tc>
        <w:tc>
          <w:tcPr>
            <w:tcW w:w="1800" w:type="dxa"/>
            <w:shd w:val="clear" w:color="000000" w:fill="FFFFFF"/>
            <w:noWrap/>
            <w:vAlign w:val="bottom"/>
            <w:hideMark/>
          </w:tcPr>
          <w:p w:rsidR="00EC3093" w:rsidRPr="00215973" w:rsidDel="00F713D9" w:rsidRDefault="00EC3093" w:rsidP="00EC3093">
            <w:pPr>
              <w:jc w:val="left"/>
              <w:rPr>
                <w:del w:id="925" w:author="Scott Walker" w:date="2016-11-01T16:35:00Z"/>
                <w:rFonts w:ascii="Calibri" w:hAnsi="Calibri"/>
                <w:color w:val="000000"/>
                <w:szCs w:val="20"/>
              </w:rPr>
            </w:pPr>
            <w:del w:id="926" w:author="Scott Walker" w:date="2016-11-01T16:35:00Z">
              <w:r w:rsidRPr="00215973" w:rsidDel="00F713D9">
                <w:rPr>
                  <w:rFonts w:ascii="Calibri" w:hAnsi="Calibri"/>
                  <w:color w:val="000000"/>
                  <w:szCs w:val="20"/>
                </w:rPr>
                <w:delText>EX4_1TL</w:delText>
              </w:r>
            </w:del>
          </w:p>
        </w:tc>
      </w:tr>
      <w:tr w:rsidR="00EC3093" w:rsidRPr="00757448" w:rsidDel="00F713D9" w:rsidTr="00215973">
        <w:trPr>
          <w:trHeight w:val="300"/>
          <w:del w:id="927" w:author="Scott Walker" w:date="2016-11-01T16:35:00Z"/>
        </w:trPr>
        <w:tc>
          <w:tcPr>
            <w:tcW w:w="3393" w:type="dxa"/>
            <w:shd w:val="clear" w:color="000000" w:fill="FFFFFF"/>
            <w:noWrap/>
            <w:vAlign w:val="bottom"/>
            <w:hideMark/>
          </w:tcPr>
          <w:p w:rsidR="00EC3093" w:rsidRPr="00215973" w:rsidDel="00F713D9" w:rsidRDefault="00EC3093" w:rsidP="00EC3093">
            <w:pPr>
              <w:jc w:val="left"/>
              <w:rPr>
                <w:del w:id="928" w:author="Scott Walker" w:date="2016-11-01T16:35:00Z"/>
                <w:rFonts w:ascii="Calibri" w:hAnsi="Calibri"/>
                <w:color w:val="000000"/>
                <w:szCs w:val="20"/>
              </w:rPr>
            </w:pPr>
            <w:del w:id="929" w:author="Scott Walker" w:date="2016-11-01T16:35:00Z">
              <w:r w:rsidRPr="00215973" w:rsidDel="00F713D9">
                <w:rPr>
                  <w:rFonts w:ascii="Calibri" w:hAnsi="Calibri"/>
                  <w:color w:val="000000"/>
                  <w:szCs w:val="20"/>
                </w:rPr>
                <w:delText>MSIO83NB4/GB7</w:delText>
              </w:r>
            </w:del>
          </w:p>
        </w:tc>
        <w:tc>
          <w:tcPr>
            <w:tcW w:w="974" w:type="dxa"/>
            <w:shd w:val="clear" w:color="000000" w:fill="FFFFFF"/>
            <w:noWrap/>
            <w:vAlign w:val="bottom"/>
            <w:hideMark/>
          </w:tcPr>
          <w:p w:rsidR="00EC3093" w:rsidRPr="00215973" w:rsidDel="00F713D9" w:rsidRDefault="00EC3093" w:rsidP="00EC3093">
            <w:pPr>
              <w:jc w:val="center"/>
              <w:rPr>
                <w:del w:id="930" w:author="Scott Walker" w:date="2016-11-01T16:35:00Z"/>
                <w:rFonts w:ascii="Calibri" w:hAnsi="Calibri"/>
                <w:color w:val="000000"/>
                <w:szCs w:val="20"/>
              </w:rPr>
            </w:pPr>
            <w:del w:id="931" w:author="Scott Walker" w:date="2016-11-01T16:35:00Z">
              <w:r w:rsidRPr="00215973" w:rsidDel="00F713D9">
                <w:rPr>
                  <w:rFonts w:ascii="Calibri" w:hAnsi="Calibri"/>
                  <w:color w:val="000000"/>
                  <w:szCs w:val="20"/>
                </w:rPr>
                <w:delText xml:space="preserve"> M2</w:delText>
              </w:r>
            </w:del>
          </w:p>
        </w:tc>
        <w:tc>
          <w:tcPr>
            <w:tcW w:w="1160" w:type="dxa"/>
            <w:shd w:val="clear" w:color="000000" w:fill="FFFFFF"/>
            <w:noWrap/>
            <w:vAlign w:val="bottom"/>
            <w:hideMark/>
          </w:tcPr>
          <w:p w:rsidR="00EC3093" w:rsidRPr="00215973" w:rsidDel="00F713D9" w:rsidRDefault="00EC3093" w:rsidP="00215973">
            <w:pPr>
              <w:jc w:val="center"/>
              <w:rPr>
                <w:del w:id="932" w:author="Scott Walker" w:date="2016-11-01T16:35:00Z"/>
                <w:rFonts w:ascii="Calibri" w:hAnsi="Calibri"/>
                <w:color w:val="000000"/>
                <w:szCs w:val="20"/>
              </w:rPr>
            </w:pPr>
          </w:p>
        </w:tc>
        <w:tc>
          <w:tcPr>
            <w:tcW w:w="1151" w:type="dxa"/>
            <w:shd w:val="clear" w:color="000000" w:fill="FFFFFF"/>
            <w:noWrap/>
            <w:vAlign w:val="bottom"/>
            <w:hideMark/>
          </w:tcPr>
          <w:p w:rsidR="00EC3093" w:rsidRPr="00215973" w:rsidDel="00F713D9" w:rsidRDefault="00EC3093" w:rsidP="00215973">
            <w:pPr>
              <w:jc w:val="center"/>
              <w:rPr>
                <w:del w:id="933" w:author="Scott Walker" w:date="2016-11-01T16:35:00Z"/>
                <w:rFonts w:ascii="Calibri" w:hAnsi="Calibri"/>
                <w:color w:val="000000"/>
                <w:szCs w:val="20"/>
              </w:rPr>
            </w:pPr>
            <w:del w:id="934" w:author="Scott Walker" w:date="2016-11-01T16:35:00Z">
              <w:r w:rsidRPr="00215973" w:rsidDel="00F713D9">
                <w:rPr>
                  <w:rFonts w:ascii="Calibri" w:hAnsi="Calibri"/>
                  <w:color w:val="000000"/>
                  <w:szCs w:val="20"/>
                </w:rPr>
                <w:delText>EX4_2</w:delText>
              </w:r>
            </w:del>
          </w:p>
        </w:tc>
        <w:tc>
          <w:tcPr>
            <w:tcW w:w="697" w:type="dxa"/>
            <w:shd w:val="clear" w:color="000000" w:fill="FFFFFF"/>
          </w:tcPr>
          <w:p w:rsidR="00EC3093" w:rsidRPr="00EC3093" w:rsidDel="00F713D9" w:rsidRDefault="00E56E62" w:rsidP="00215973">
            <w:pPr>
              <w:jc w:val="center"/>
              <w:rPr>
                <w:del w:id="935" w:author="Scott Walker" w:date="2016-11-01T16:35:00Z"/>
                <w:rFonts w:ascii="Calibri" w:hAnsi="Calibri"/>
                <w:color w:val="000000"/>
                <w:szCs w:val="20"/>
              </w:rPr>
            </w:pPr>
            <w:del w:id="936" w:author="Scott Walker" w:date="2016-11-01T16:35:00Z">
              <w:r w:rsidDel="00F713D9">
                <w:rPr>
                  <w:rFonts w:ascii="Calibri" w:hAnsi="Calibri"/>
                  <w:color w:val="000000"/>
                  <w:szCs w:val="20"/>
                </w:rPr>
                <w:delText>TBD</w:delText>
              </w:r>
            </w:del>
          </w:p>
        </w:tc>
        <w:tc>
          <w:tcPr>
            <w:tcW w:w="1800" w:type="dxa"/>
            <w:shd w:val="clear" w:color="000000" w:fill="FFFFFF"/>
            <w:noWrap/>
            <w:vAlign w:val="bottom"/>
            <w:hideMark/>
          </w:tcPr>
          <w:p w:rsidR="00EC3093" w:rsidRPr="00215973" w:rsidDel="00F713D9" w:rsidRDefault="00EC3093" w:rsidP="00EC3093">
            <w:pPr>
              <w:jc w:val="left"/>
              <w:rPr>
                <w:del w:id="937" w:author="Scott Walker" w:date="2016-11-01T16:35:00Z"/>
                <w:rFonts w:ascii="Calibri" w:hAnsi="Calibri"/>
                <w:color w:val="000000"/>
                <w:szCs w:val="20"/>
              </w:rPr>
            </w:pPr>
            <w:del w:id="938" w:author="Scott Walker" w:date="2016-11-01T16:35:00Z">
              <w:r w:rsidRPr="00215973" w:rsidDel="00F713D9">
                <w:rPr>
                  <w:rFonts w:ascii="Calibri" w:hAnsi="Calibri"/>
                  <w:color w:val="000000"/>
                  <w:szCs w:val="20"/>
                </w:rPr>
                <w:delText>EX4_2TL</w:delText>
              </w:r>
            </w:del>
          </w:p>
        </w:tc>
      </w:tr>
    </w:tbl>
    <w:p w:rsidR="00757448" w:rsidDel="00F713D9" w:rsidRDefault="00757448" w:rsidP="00215973">
      <w:pPr>
        <w:rPr>
          <w:del w:id="939" w:author="Scott Walker" w:date="2016-11-01T16:35:00Z"/>
          <w:lang w:val="en"/>
        </w:rPr>
      </w:pPr>
    </w:p>
    <w:p w:rsidR="00757448" w:rsidDel="00F713D9" w:rsidRDefault="004A7965" w:rsidP="00215973">
      <w:pPr>
        <w:pStyle w:val="Caption"/>
        <w:jc w:val="center"/>
        <w:rPr>
          <w:del w:id="940" w:author="Scott Walker" w:date="2016-11-01T16:35:00Z"/>
          <w:lang w:val="en"/>
        </w:rPr>
      </w:pPr>
      <w:bookmarkStart w:id="941" w:name="_Ref458325771"/>
      <w:del w:id="942" w:author="Scott Walker" w:date="2016-11-01T16:35:00Z">
        <w:r w:rsidDel="00F713D9">
          <w:delText xml:space="preserve">Table </w:delText>
        </w:r>
        <w:r w:rsidR="00CD4E29" w:rsidDel="00F713D9">
          <w:rPr>
            <w:b w:val="0"/>
            <w:bCs w:val="0"/>
          </w:rPr>
          <w:fldChar w:fldCharType="begin"/>
        </w:r>
        <w:r w:rsidR="00CD4E29" w:rsidDel="00F713D9">
          <w:delInstrText xml:space="preserve"> SEQ Table \* ARABIC </w:delInstrText>
        </w:r>
        <w:r w:rsidR="00CD4E29" w:rsidDel="00F713D9">
          <w:rPr>
            <w:b w:val="0"/>
            <w:bCs w:val="0"/>
          </w:rPr>
          <w:fldChar w:fldCharType="separate"/>
        </w:r>
      </w:del>
      <w:del w:id="943" w:author="Scott Walker" w:date="2016-11-01T16:32:00Z">
        <w:r w:rsidR="004F3001" w:rsidDel="00524863">
          <w:rPr>
            <w:noProof/>
          </w:rPr>
          <w:delText>8</w:delText>
        </w:r>
      </w:del>
      <w:del w:id="944" w:author="Scott Walker" w:date="2016-11-01T16:35:00Z">
        <w:r w:rsidR="00CD4E29" w:rsidDel="00F713D9">
          <w:rPr>
            <w:b w:val="0"/>
            <w:bCs w:val="0"/>
            <w:noProof/>
          </w:rPr>
          <w:fldChar w:fldCharType="end"/>
        </w:r>
        <w:bookmarkEnd w:id="941"/>
        <w:r w:rsidDel="00F713D9">
          <w:delText xml:space="preserve"> DLEM-LRF Application Specific GPIO Configuration</w:delText>
        </w:r>
      </w:del>
    </w:p>
    <w:p w:rsidR="00757448" w:rsidDel="00F713D9" w:rsidRDefault="00757448" w:rsidP="00215973">
      <w:pPr>
        <w:rPr>
          <w:del w:id="945" w:author="Scott Walker" w:date="2016-11-01T16:35:00Z"/>
          <w:lang w:val="en"/>
        </w:rPr>
      </w:pPr>
    </w:p>
    <w:p w:rsidR="00F4759F" w:rsidDel="00F713D9" w:rsidRDefault="00F4759F">
      <w:pPr>
        <w:jc w:val="left"/>
        <w:rPr>
          <w:del w:id="946" w:author="Scott Walker" w:date="2016-11-01T16:35:00Z"/>
          <w:lang w:val="en"/>
        </w:rPr>
      </w:pPr>
      <w:del w:id="947" w:author="Scott Walker" w:date="2016-11-01T16:35:00Z">
        <w:r w:rsidDel="00F713D9">
          <w:rPr>
            <w:lang w:val="en"/>
          </w:rPr>
          <w:br w:type="page"/>
        </w:r>
      </w:del>
    </w:p>
    <w:p w:rsidR="00215973" w:rsidRPr="00215973" w:rsidDel="00F713D9" w:rsidRDefault="00215973" w:rsidP="00215973">
      <w:pPr>
        <w:rPr>
          <w:del w:id="948" w:author="Scott Walker" w:date="2016-11-01T16:35:00Z"/>
          <w:lang w:val="en"/>
        </w:rPr>
      </w:pPr>
    </w:p>
    <w:p w:rsidR="00215973" w:rsidRPr="00287038" w:rsidDel="00F713D9" w:rsidRDefault="00215973">
      <w:pPr>
        <w:pStyle w:val="TemplateOutline3"/>
        <w:numPr>
          <w:ilvl w:val="2"/>
          <w:numId w:val="50"/>
        </w:numPr>
        <w:rPr>
          <w:del w:id="949" w:author="Scott Walker" w:date="2016-11-01T16:35:00Z"/>
          <w:lang w:val="en"/>
        </w:rPr>
      </w:pPr>
      <w:del w:id="950" w:author="Scott Walker" w:date="2016-11-01T16:35:00Z">
        <w:r w:rsidRPr="00287038" w:rsidDel="00F713D9">
          <w:rPr>
            <w:lang w:val="en"/>
          </w:rPr>
          <w:delText>Evaluation Board (m2s010-som-fg484-1a-116-Rev1b) GPIO Register Description</w:delText>
        </w:r>
      </w:del>
    </w:p>
    <w:p w:rsidR="00215973" w:rsidRPr="00215973" w:rsidDel="00F713D9" w:rsidRDefault="00F4759F" w:rsidP="00EA01FA">
      <w:pPr>
        <w:rPr>
          <w:del w:id="951" w:author="Scott Walker" w:date="2016-11-01T16:35:00Z"/>
          <w:lang w:val="en"/>
        </w:rPr>
      </w:pPr>
      <w:del w:id="952" w:author="Scott Walker" w:date="2016-11-01T16:35:00Z">
        <w:r w:rsidDel="00F713D9">
          <w:rPr>
            <w:lang w:val="en"/>
          </w:rPr>
          <w:delText>The Evaluation Board</w:delText>
        </w:r>
        <w:r w:rsidR="00215973" w:rsidRPr="00215973" w:rsidDel="00F713D9">
          <w:rPr>
            <w:lang w:val="en"/>
          </w:rPr>
          <w:delText xml:space="preserve"> has </w:delText>
        </w:r>
        <w:r w:rsidDel="00F713D9">
          <w:rPr>
            <w:lang w:val="en"/>
          </w:rPr>
          <w:delText>the below</w:delText>
        </w:r>
        <w:r w:rsidR="00215973" w:rsidRPr="00215973" w:rsidDel="00F713D9">
          <w:rPr>
            <w:lang w:val="en"/>
          </w:rPr>
          <w:delText xml:space="preserve"> Application Specific Registers.  </w:delText>
        </w:r>
        <w:r w:rsidDel="00F713D9">
          <w:rPr>
            <w:lang w:val="en"/>
          </w:rPr>
          <w:fldChar w:fldCharType="begin"/>
        </w:r>
        <w:r w:rsidDel="00F713D9">
          <w:rPr>
            <w:lang w:val="en"/>
          </w:rPr>
          <w:delInstrText xml:space="preserve"> REF _Ref458625107 \h </w:delInstrText>
        </w:r>
        <w:r w:rsidDel="00F713D9">
          <w:rPr>
            <w:lang w:val="en"/>
          </w:rPr>
        </w:r>
        <w:r w:rsidDel="00F713D9">
          <w:rPr>
            <w:lang w:val="en"/>
          </w:rPr>
          <w:fldChar w:fldCharType="separate"/>
        </w:r>
      </w:del>
      <w:del w:id="953" w:author="Scott Walker" w:date="2016-11-01T16:32:00Z">
        <w:r w:rsidR="004F3001" w:rsidDel="00524863">
          <w:delText xml:space="preserve">Table </w:delText>
        </w:r>
        <w:r w:rsidR="004F3001" w:rsidDel="00524863">
          <w:rPr>
            <w:noProof/>
          </w:rPr>
          <w:delText>9</w:delText>
        </w:r>
      </w:del>
      <w:del w:id="954" w:author="Scott Walker" w:date="2016-11-01T16:35:00Z">
        <w:r w:rsidDel="00F713D9">
          <w:rPr>
            <w:lang w:val="en"/>
          </w:rPr>
          <w:fldChar w:fldCharType="end"/>
        </w:r>
        <w:r w:rsidDel="00F713D9">
          <w:rPr>
            <w:lang w:val="en"/>
          </w:rPr>
          <w:delText xml:space="preserve"> </w:delText>
        </w:r>
        <w:r w:rsidR="00215973" w:rsidRPr="00215973" w:rsidDel="00F713D9">
          <w:rPr>
            <w:lang w:val="en"/>
          </w:rPr>
          <w:delText>defines the mapping between the M2S0</w:delText>
        </w:r>
        <w:r w:rsidR="00215973" w:rsidDel="00F713D9">
          <w:rPr>
            <w:lang w:val="en"/>
          </w:rPr>
          <w:delText>10</w:delText>
        </w:r>
        <w:r w:rsidR="00215973" w:rsidRPr="00215973" w:rsidDel="00F713D9">
          <w:rPr>
            <w:lang w:val="en"/>
          </w:rPr>
          <w:delText>(S)-</w:delText>
        </w:r>
        <w:r w:rsidR="00215973" w:rsidDel="00F713D9">
          <w:rPr>
            <w:lang w:val="en"/>
          </w:rPr>
          <w:delText>FG484</w:delText>
        </w:r>
        <w:r w:rsidR="00215973" w:rsidRPr="00215973" w:rsidDel="00F713D9">
          <w:rPr>
            <w:lang w:val="en"/>
          </w:rPr>
          <w:delText xml:space="preserve"> Pin Name, Pin Number, MSS GPIO Number, its Input/Output configuration and schematic signal name.  </w:delText>
        </w:r>
      </w:del>
    </w:p>
    <w:p w:rsidR="00215973" w:rsidDel="00F713D9" w:rsidRDefault="00215973">
      <w:pPr>
        <w:rPr>
          <w:del w:id="955" w:author="Scott Walker" w:date="2016-11-01T16:35:00Z"/>
          <w:lang w:val="en"/>
        </w:rPr>
      </w:pPr>
    </w:p>
    <w:tbl>
      <w:tblPr>
        <w:tblW w:w="7240" w:type="dxa"/>
        <w:jc w:val="center"/>
        <w:tblLook w:val="04A0" w:firstRow="1" w:lastRow="0" w:firstColumn="1" w:lastColumn="0" w:noHBand="0" w:noVBand="1"/>
      </w:tblPr>
      <w:tblGrid>
        <w:gridCol w:w="2680"/>
        <w:gridCol w:w="965"/>
        <w:gridCol w:w="1120"/>
        <w:gridCol w:w="955"/>
        <w:gridCol w:w="1520"/>
      </w:tblGrid>
      <w:tr w:rsidR="00F4759F" w:rsidRPr="00F4759F" w:rsidDel="00F713D9" w:rsidTr="00EA01FA">
        <w:trPr>
          <w:trHeight w:val="288"/>
          <w:jc w:val="center"/>
          <w:del w:id="956" w:author="Scott Walker" w:date="2016-11-01T16:35:00Z"/>
        </w:trPr>
        <w:tc>
          <w:tcPr>
            <w:tcW w:w="2680"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F4759F" w:rsidRPr="00F4759F" w:rsidDel="00F713D9" w:rsidRDefault="00F4759F" w:rsidP="00F4759F">
            <w:pPr>
              <w:jc w:val="center"/>
              <w:rPr>
                <w:del w:id="957" w:author="Scott Walker" w:date="2016-11-01T16:35:00Z"/>
                <w:rFonts w:ascii="Calibri" w:hAnsi="Calibri"/>
                <w:b/>
                <w:bCs/>
                <w:color w:val="000000"/>
                <w:sz w:val="22"/>
                <w:szCs w:val="22"/>
              </w:rPr>
            </w:pPr>
            <w:del w:id="958" w:author="Scott Walker" w:date="2016-11-01T16:35:00Z">
              <w:r w:rsidRPr="00F4759F" w:rsidDel="00F713D9">
                <w:rPr>
                  <w:rFonts w:ascii="Calibri" w:hAnsi="Calibri"/>
                  <w:b/>
                  <w:bCs/>
                  <w:color w:val="000000"/>
                  <w:sz w:val="22"/>
                  <w:szCs w:val="22"/>
                </w:rPr>
                <w:delText>M2S010(S)-FG484 Pin Name</w:delText>
              </w:r>
              <w:r w:rsidRPr="00F4759F" w:rsidDel="00F713D9">
                <w:rPr>
                  <w:rFonts w:ascii="Calibri" w:hAnsi="Calibri"/>
                  <w:b/>
                  <w:bCs/>
                  <w:color w:val="000000"/>
                  <w:sz w:val="22"/>
                  <w:szCs w:val="22"/>
                </w:rPr>
                <w:br/>
                <w:delText>Eval Board</w:delText>
              </w:r>
            </w:del>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F4759F" w:rsidRPr="00F4759F" w:rsidDel="00F713D9" w:rsidRDefault="00F4759F" w:rsidP="00F4759F">
            <w:pPr>
              <w:jc w:val="center"/>
              <w:rPr>
                <w:del w:id="959" w:author="Scott Walker" w:date="2016-11-01T16:35:00Z"/>
                <w:rFonts w:ascii="Calibri" w:hAnsi="Calibri"/>
                <w:b/>
                <w:bCs/>
                <w:color w:val="000000"/>
                <w:sz w:val="22"/>
                <w:szCs w:val="22"/>
              </w:rPr>
            </w:pPr>
            <w:del w:id="960" w:author="Scott Walker" w:date="2016-11-01T16:35:00Z">
              <w:r w:rsidRPr="00F4759F" w:rsidDel="00F713D9">
                <w:rPr>
                  <w:rFonts w:ascii="Calibri" w:hAnsi="Calibri"/>
                  <w:b/>
                  <w:bCs/>
                  <w:color w:val="000000"/>
                  <w:sz w:val="22"/>
                  <w:szCs w:val="22"/>
                </w:rPr>
                <w:delText>Pin Number</w:delText>
              </w:r>
            </w:del>
          </w:p>
        </w:tc>
        <w:tc>
          <w:tcPr>
            <w:tcW w:w="1120" w:type="dxa"/>
            <w:tcBorders>
              <w:top w:val="single" w:sz="8" w:space="0" w:color="auto"/>
              <w:left w:val="nil"/>
              <w:bottom w:val="nil"/>
              <w:right w:val="single" w:sz="8" w:space="0" w:color="auto"/>
            </w:tcBorders>
            <w:shd w:val="clear" w:color="000000" w:fill="BFBFBF"/>
            <w:vAlign w:val="center"/>
            <w:hideMark/>
          </w:tcPr>
          <w:p w:rsidR="00F4759F" w:rsidRPr="00F4759F" w:rsidDel="00F713D9" w:rsidRDefault="00F4759F" w:rsidP="00F4759F">
            <w:pPr>
              <w:jc w:val="center"/>
              <w:rPr>
                <w:del w:id="961" w:author="Scott Walker" w:date="2016-11-01T16:35:00Z"/>
                <w:rFonts w:ascii="Calibri" w:hAnsi="Calibri"/>
                <w:b/>
                <w:bCs/>
                <w:color w:val="000000"/>
                <w:sz w:val="22"/>
                <w:szCs w:val="22"/>
              </w:rPr>
            </w:pPr>
            <w:del w:id="962" w:author="Scott Walker" w:date="2016-11-01T16:35:00Z">
              <w:r w:rsidRPr="00F4759F" w:rsidDel="00F713D9">
                <w:rPr>
                  <w:rFonts w:ascii="Calibri" w:hAnsi="Calibri"/>
                  <w:b/>
                  <w:bCs/>
                  <w:color w:val="000000"/>
                  <w:sz w:val="22"/>
                  <w:szCs w:val="22"/>
                </w:rPr>
                <w:delText>MSS</w:delText>
              </w:r>
            </w:del>
          </w:p>
        </w:tc>
        <w:tc>
          <w:tcPr>
            <w:tcW w:w="960" w:type="dxa"/>
            <w:tcBorders>
              <w:top w:val="single" w:sz="8" w:space="0" w:color="auto"/>
              <w:left w:val="nil"/>
              <w:bottom w:val="nil"/>
              <w:right w:val="single" w:sz="8" w:space="0" w:color="auto"/>
            </w:tcBorders>
            <w:shd w:val="clear" w:color="000000" w:fill="BFBFBF"/>
            <w:vAlign w:val="center"/>
            <w:hideMark/>
          </w:tcPr>
          <w:p w:rsidR="00F4759F" w:rsidRPr="00F4759F" w:rsidDel="00F713D9" w:rsidRDefault="00F4759F" w:rsidP="00F4759F">
            <w:pPr>
              <w:jc w:val="center"/>
              <w:rPr>
                <w:del w:id="963" w:author="Scott Walker" w:date="2016-11-01T16:35:00Z"/>
                <w:rFonts w:ascii="Calibri" w:hAnsi="Calibri"/>
                <w:b/>
                <w:bCs/>
                <w:color w:val="000000"/>
                <w:sz w:val="22"/>
                <w:szCs w:val="22"/>
              </w:rPr>
            </w:pPr>
            <w:del w:id="964" w:author="Scott Walker" w:date="2016-11-01T16:35:00Z">
              <w:r w:rsidRPr="00F4759F" w:rsidDel="00F713D9">
                <w:rPr>
                  <w:rFonts w:ascii="Calibri" w:hAnsi="Calibri"/>
                  <w:b/>
                  <w:bCs/>
                  <w:color w:val="000000"/>
                  <w:sz w:val="22"/>
                  <w:szCs w:val="22"/>
                </w:rPr>
                <w:delText> </w:delText>
              </w:r>
            </w:del>
          </w:p>
        </w:tc>
        <w:tc>
          <w:tcPr>
            <w:tcW w:w="1520" w:type="dxa"/>
            <w:tcBorders>
              <w:top w:val="single" w:sz="8" w:space="0" w:color="auto"/>
              <w:left w:val="nil"/>
              <w:bottom w:val="nil"/>
              <w:right w:val="single" w:sz="8" w:space="0" w:color="auto"/>
            </w:tcBorders>
            <w:shd w:val="clear" w:color="000000" w:fill="BFBFBF"/>
            <w:vAlign w:val="center"/>
            <w:hideMark/>
          </w:tcPr>
          <w:p w:rsidR="00F4759F" w:rsidRPr="00F4759F" w:rsidDel="00F713D9" w:rsidRDefault="00F4759F" w:rsidP="00F4759F">
            <w:pPr>
              <w:jc w:val="center"/>
              <w:rPr>
                <w:del w:id="965" w:author="Scott Walker" w:date="2016-11-01T16:35:00Z"/>
                <w:rFonts w:ascii="Calibri" w:hAnsi="Calibri"/>
                <w:b/>
                <w:bCs/>
                <w:color w:val="000000"/>
                <w:sz w:val="22"/>
                <w:szCs w:val="22"/>
              </w:rPr>
            </w:pPr>
            <w:del w:id="966" w:author="Scott Walker" w:date="2016-11-01T16:35:00Z">
              <w:r w:rsidRPr="00F4759F" w:rsidDel="00F713D9">
                <w:rPr>
                  <w:rFonts w:ascii="Calibri" w:hAnsi="Calibri"/>
                  <w:b/>
                  <w:bCs/>
                  <w:color w:val="000000"/>
                  <w:sz w:val="22"/>
                  <w:szCs w:val="22"/>
                </w:rPr>
                <w:delText>Eval Board</w:delText>
              </w:r>
            </w:del>
          </w:p>
        </w:tc>
      </w:tr>
      <w:tr w:rsidR="00F4759F" w:rsidRPr="00F4759F" w:rsidDel="00F713D9" w:rsidTr="00EA01FA">
        <w:trPr>
          <w:trHeight w:val="588"/>
          <w:jc w:val="center"/>
          <w:del w:id="967" w:author="Scott Walker" w:date="2016-11-01T16:35:00Z"/>
        </w:trPr>
        <w:tc>
          <w:tcPr>
            <w:tcW w:w="2680" w:type="dxa"/>
            <w:vMerge/>
            <w:tcBorders>
              <w:top w:val="single" w:sz="8" w:space="0" w:color="auto"/>
              <w:left w:val="single" w:sz="8" w:space="0" w:color="auto"/>
              <w:bottom w:val="single" w:sz="8" w:space="0" w:color="000000"/>
              <w:right w:val="single" w:sz="8" w:space="0" w:color="auto"/>
            </w:tcBorders>
            <w:vAlign w:val="center"/>
            <w:hideMark/>
          </w:tcPr>
          <w:p w:rsidR="00F4759F" w:rsidRPr="00F4759F" w:rsidDel="00F713D9" w:rsidRDefault="00F4759F" w:rsidP="00F4759F">
            <w:pPr>
              <w:jc w:val="left"/>
              <w:rPr>
                <w:del w:id="968" w:author="Scott Walker" w:date="2016-11-01T16:35:00Z"/>
                <w:rFonts w:ascii="Calibri" w:hAnsi="Calibri"/>
                <w:b/>
                <w:bCs/>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rsidR="00F4759F" w:rsidRPr="00F4759F" w:rsidDel="00F713D9" w:rsidRDefault="00F4759F" w:rsidP="00F4759F">
            <w:pPr>
              <w:jc w:val="left"/>
              <w:rPr>
                <w:del w:id="969" w:author="Scott Walker" w:date="2016-11-01T16:35:00Z"/>
                <w:rFonts w:ascii="Calibri" w:hAnsi="Calibri"/>
                <w:b/>
                <w:bCs/>
                <w:color w:val="000000"/>
                <w:sz w:val="22"/>
                <w:szCs w:val="22"/>
              </w:rPr>
            </w:pPr>
          </w:p>
        </w:tc>
        <w:tc>
          <w:tcPr>
            <w:tcW w:w="1120" w:type="dxa"/>
            <w:tcBorders>
              <w:top w:val="nil"/>
              <w:left w:val="nil"/>
              <w:bottom w:val="single" w:sz="8" w:space="0" w:color="auto"/>
              <w:right w:val="single" w:sz="8" w:space="0" w:color="auto"/>
            </w:tcBorders>
            <w:shd w:val="clear" w:color="000000" w:fill="BFBFBF"/>
            <w:vAlign w:val="center"/>
            <w:hideMark/>
          </w:tcPr>
          <w:p w:rsidR="00F4759F" w:rsidRPr="00F4759F" w:rsidDel="00F713D9" w:rsidRDefault="00F4759F" w:rsidP="00F4759F">
            <w:pPr>
              <w:jc w:val="center"/>
              <w:rPr>
                <w:del w:id="970" w:author="Scott Walker" w:date="2016-11-01T16:35:00Z"/>
                <w:rFonts w:ascii="Calibri" w:hAnsi="Calibri"/>
                <w:b/>
                <w:bCs/>
                <w:color w:val="000000"/>
                <w:sz w:val="22"/>
                <w:szCs w:val="22"/>
              </w:rPr>
            </w:pPr>
            <w:del w:id="971" w:author="Scott Walker" w:date="2016-11-01T16:35:00Z">
              <w:r w:rsidRPr="00F4759F" w:rsidDel="00F713D9">
                <w:rPr>
                  <w:rFonts w:ascii="Calibri" w:hAnsi="Calibri"/>
                  <w:b/>
                  <w:bCs/>
                  <w:color w:val="000000"/>
                  <w:sz w:val="22"/>
                  <w:szCs w:val="22"/>
                </w:rPr>
                <w:delText>GPIO Number</w:delText>
              </w:r>
            </w:del>
          </w:p>
        </w:tc>
        <w:tc>
          <w:tcPr>
            <w:tcW w:w="960" w:type="dxa"/>
            <w:tcBorders>
              <w:top w:val="nil"/>
              <w:left w:val="nil"/>
              <w:bottom w:val="single" w:sz="8" w:space="0" w:color="auto"/>
              <w:right w:val="single" w:sz="8" w:space="0" w:color="auto"/>
            </w:tcBorders>
            <w:shd w:val="clear" w:color="000000" w:fill="BFBFBF"/>
            <w:vAlign w:val="center"/>
            <w:hideMark/>
          </w:tcPr>
          <w:p w:rsidR="00F4759F" w:rsidRPr="00F4759F" w:rsidDel="00F713D9" w:rsidRDefault="00F4759F" w:rsidP="00F4759F">
            <w:pPr>
              <w:jc w:val="center"/>
              <w:rPr>
                <w:del w:id="972" w:author="Scott Walker" w:date="2016-11-01T16:35:00Z"/>
                <w:rFonts w:ascii="Calibri" w:hAnsi="Calibri"/>
                <w:b/>
                <w:bCs/>
                <w:color w:val="000000"/>
                <w:sz w:val="22"/>
                <w:szCs w:val="22"/>
              </w:rPr>
            </w:pPr>
            <w:del w:id="973" w:author="Scott Walker" w:date="2016-11-01T16:35:00Z">
              <w:r w:rsidRPr="00F4759F" w:rsidDel="00F713D9">
                <w:rPr>
                  <w:rFonts w:ascii="Calibri" w:hAnsi="Calibri"/>
                  <w:b/>
                  <w:bCs/>
                  <w:color w:val="000000"/>
                  <w:sz w:val="22"/>
                  <w:szCs w:val="22"/>
                </w:rPr>
                <w:delText>IO</w:delText>
              </w:r>
            </w:del>
          </w:p>
        </w:tc>
        <w:tc>
          <w:tcPr>
            <w:tcW w:w="1520" w:type="dxa"/>
            <w:tcBorders>
              <w:top w:val="nil"/>
              <w:left w:val="nil"/>
              <w:bottom w:val="single" w:sz="8" w:space="0" w:color="auto"/>
              <w:right w:val="single" w:sz="8" w:space="0" w:color="auto"/>
            </w:tcBorders>
            <w:shd w:val="clear" w:color="000000" w:fill="BFBFBF"/>
            <w:vAlign w:val="center"/>
            <w:hideMark/>
          </w:tcPr>
          <w:p w:rsidR="00F4759F" w:rsidRPr="00F4759F" w:rsidDel="00F713D9" w:rsidRDefault="00F4759F" w:rsidP="00F4759F">
            <w:pPr>
              <w:jc w:val="center"/>
              <w:rPr>
                <w:del w:id="974" w:author="Scott Walker" w:date="2016-11-01T16:35:00Z"/>
                <w:rFonts w:ascii="Calibri" w:hAnsi="Calibri"/>
                <w:b/>
                <w:bCs/>
                <w:color w:val="000000"/>
                <w:sz w:val="22"/>
                <w:szCs w:val="22"/>
              </w:rPr>
            </w:pPr>
            <w:del w:id="975" w:author="Scott Walker" w:date="2016-11-01T16:35:00Z">
              <w:r w:rsidRPr="00F4759F" w:rsidDel="00F713D9">
                <w:rPr>
                  <w:rFonts w:ascii="Calibri" w:hAnsi="Calibri"/>
                  <w:b/>
                  <w:bCs/>
                  <w:color w:val="000000"/>
                  <w:sz w:val="22"/>
                  <w:szCs w:val="22"/>
                </w:rPr>
                <w:delText>Schematic Signal Name</w:delText>
              </w:r>
            </w:del>
          </w:p>
        </w:tc>
      </w:tr>
      <w:tr w:rsidR="00F4759F" w:rsidRPr="00F4759F" w:rsidDel="00F713D9" w:rsidTr="00EA01FA">
        <w:trPr>
          <w:trHeight w:val="300"/>
          <w:jc w:val="center"/>
          <w:del w:id="976" w:author="Scott Walker" w:date="2016-11-01T16:35:00Z"/>
        </w:trPr>
        <w:tc>
          <w:tcPr>
            <w:tcW w:w="2680" w:type="dxa"/>
            <w:tcBorders>
              <w:top w:val="nil"/>
              <w:left w:val="single" w:sz="8" w:space="0" w:color="auto"/>
              <w:bottom w:val="single" w:sz="8" w:space="0" w:color="auto"/>
              <w:right w:val="single" w:sz="8" w:space="0" w:color="auto"/>
            </w:tcBorders>
            <w:shd w:val="clear" w:color="000000" w:fill="FFFFFF"/>
            <w:noWrap/>
            <w:vAlign w:val="center"/>
            <w:hideMark/>
          </w:tcPr>
          <w:p w:rsidR="00F4759F" w:rsidRPr="00F4759F" w:rsidDel="00F713D9" w:rsidRDefault="00F4759F" w:rsidP="00F4759F">
            <w:pPr>
              <w:jc w:val="left"/>
              <w:rPr>
                <w:del w:id="977" w:author="Scott Walker" w:date="2016-11-01T16:35:00Z"/>
                <w:rFonts w:ascii="Calibri" w:hAnsi="Calibri"/>
                <w:color w:val="000000"/>
                <w:szCs w:val="20"/>
              </w:rPr>
            </w:pPr>
            <w:del w:id="978" w:author="Scott Walker" w:date="2016-11-01T16:35:00Z">
              <w:r w:rsidRPr="00F4759F" w:rsidDel="00F713D9">
                <w:rPr>
                  <w:rFonts w:ascii="Calibri" w:hAnsi="Calibri"/>
                  <w:color w:val="000000"/>
                  <w:szCs w:val="20"/>
                </w:rPr>
                <w:delText>MSIO0PB2</w:delText>
              </w:r>
            </w:del>
          </w:p>
        </w:tc>
        <w:tc>
          <w:tcPr>
            <w:tcW w:w="960" w:type="dxa"/>
            <w:tcBorders>
              <w:top w:val="nil"/>
              <w:left w:val="nil"/>
              <w:bottom w:val="single" w:sz="8" w:space="0" w:color="auto"/>
              <w:right w:val="single" w:sz="8" w:space="0" w:color="auto"/>
            </w:tcBorders>
            <w:shd w:val="clear" w:color="000000" w:fill="FFFFFF"/>
            <w:noWrap/>
            <w:vAlign w:val="center"/>
            <w:hideMark/>
          </w:tcPr>
          <w:p w:rsidR="00F4759F" w:rsidRPr="00F4759F" w:rsidDel="00F713D9" w:rsidRDefault="00F4759F" w:rsidP="00F4759F">
            <w:pPr>
              <w:jc w:val="center"/>
              <w:rPr>
                <w:del w:id="979" w:author="Scott Walker" w:date="2016-11-01T16:35:00Z"/>
                <w:rFonts w:ascii="Calibri" w:hAnsi="Calibri"/>
                <w:color w:val="000000"/>
                <w:szCs w:val="20"/>
              </w:rPr>
            </w:pPr>
            <w:del w:id="980" w:author="Scott Walker" w:date="2016-11-01T16:35:00Z">
              <w:r w:rsidRPr="00F4759F" w:rsidDel="00F713D9">
                <w:rPr>
                  <w:rFonts w:ascii="Calibri" w:hAnsi="Calibri"/>
                  <w:color w:val="000000"/>
                  <w:szCs w:val="20"/>
                </w:rPr>
                <w:delText>U19</w:delText>
              </w:r>
            </w:del>
          </w:p>
        </w:tc>
        <w:tc>
          <w:tcPr>
            <w:tcW w:w="1120" w:type="dxa"/>
            <w:tcBorders>
              <w:top w:val="nil"/>
              <w:left w:val="nil"/>
              <w:bottom w:val="single" w:sz="8" w:space="0" w:color="auto"/>
              <w:right w:val="single" w:sz="8" w:space="0" w:color="auto"/>
            </w:tcBorders>
            <w:shd w:val="clear" w:color="000000" w:fill="FFFFFF"/>
            <w:noWrap/>
            <w:vAlign w:val="center"/>
            <w:hideMark/>
          </w:tcPr>
          <w:p w:rsidR="00F4759F" w:rsidRPr="00F4759F" w:rsidDel="00F713D9" w:rsidRDefault="00F4759F" w:rsidP="00F4759F">
            <w:pPr>
              <w:jc w:val="center"/>
              <w:rPr>
                <w:del w:id="981" w:author="Scott Walker" w:date="2016-11-01T16:35:00Z"/>
                <w:rFonts w:ascii="Calibri" w:hAnsi="Calibri"/>
                <w:color w:val="000000"/>
                <w:szCs w:val="20"/>
              </w:rPr>
            </w:pPr>
            <w:del w:id="982" w:author="Scott Walker" w:date="2016-11-01T16:35:00Z">
              <w:r w:rsidRPr="00F4759F" w:rsidDel="00F713D9">
                <w:rPr>
                  <w:rFonts w:ascii="Calibri" w:hAnsi="Calibri"/>
                  <w:color w:val="000000"/>
                  <w:szCs w:val="20"/>
                </w:rPr>
                <w:delText>GPIO_0</w:delText>
              </w:r>
            </w:del>
          </w:p>
        </w:tc>
        <w:tc>
          <w:tcPr>
            <w:tcW w:w="960" w:type="dxa"/>
            <w:tcBorders>
              <w:top w:val="nil"/>
              <w:left w:val="nil"/>
              <w:bottom w:val="single" w:sz="8" w:space="0" w:color="auto"/>
              <w:right w:val="single" w:sz="8" w:space="0" w:color="auto"/>
            </w:tcBorders>
            <w:shd w:val="clear" w:color="000000" w:fill="FFFFFF"/>
            <w:vAlign w:val="center"/>
            <w:hideMark/>
          </w:tcPr>
          <w:p w:rsidR="00F4759F" w:rsidRPr="00F4759F" w:rsidDel="00F713D9" w:rsidRDefault="00F4759F" w:rsidP="00F4759F">
            <w:pPr>
              <w:jc w:val="center"/>
              <w:rPr>
                <w:del w:id="983" w:author="Scott Walker" w:date="2016-11-01T16:35:00Z"/>
                <w:rFonts w:ascii="Calibri" w:hAnsi="Calibri"/>
                <w:color w:val="000000"/>
                <w:szCs w:val="20"/>
              </w:rPr>
            </w:pPr>
            <w:del w:id="984" w:author="Scott Walker" w:date="2016-11-01T16:35:00Z">
              <w:r w:rsidRPr="00F4759F" w:rsidDel="00F713D9">
                <w:rPr>
                  <w:rFonts w:ascii="Calibri" w:hAnsi="Calibri"/>
                  <w:color w:val="000000"/>
                  <w:szCs w:val="20"/>
                </w:rPr>
                <w:delText>In</w:delText>
              </w:r>
            </w:del>
          </w:p>
        </w:tc>
        <w:tc>
          <w:tcPr>
            <w:tcW w:w="1520" w:type="dxa"/>
            <w:tcBorders>
              <w:top w:val="nil"/>
              <w:left w:val="nil"/>
              <w:bottom w:val="single" w:sz="8" w:space="0" w:color="auto"/>
              <w:right w:val="single" w:sz="8" w:space="0" w:color="auto"/>
            </w:tcBorders>
            <w:shd w:val="clear" w:color="000000" w:fill="FFFFFF"/>
            <w:noWrap/>
            <w:vAlign w:val="center"/>
            <w:hideMark/>
          </w:tcPr>
          <w:p w:rsidR="00F4759F" w:rsidRPr="00F4759F" w:rsidDel="00F713D9" w:rsidRDefault="00F4759F" w:rsidP="00F4759F">
            <w:pPr>
              <w:jc w:val="center"/>
              <w:rPr>
                <w:del w:id="985" w:author="Scott Walker" w:date="2016-11-01T16:35:00Z"/>
                <w:rFonts w:ascii="Calibri" w:hAnsi="Calibri"/>
                <w:color w:val="000000"/>
                <w:szCs w:val="20"/>
              </w:rPr>
            </w:pPr>
            <w:del w:id="986" w:author="Scott Walker" w:date="2016-11-01T16:35:00Z">
              <w:r w:rsidRPr="00F4759F" w:rsidDel="00F713D9">
                <w:rPr>
                  <w:rFonts w:ascii="Calibri" w:hAnsi="Calibri"/>
                  <w:color w:val="000000"/>
                  <w:szCs w:val="20"/>
                </w:rPr>
                <w:delText>GPIO_79</w:delText>
              </w:r>
            </w:del>
          </w:p>
        </w:tc>
      </w:tr>
      <w:tr w:rsidR="00F4759F" w:rsidRPr="00F4759F" w:rsidDel="00F713D9" w:rsidTr="00EA01FA">
        <w:trPr>
          <w:trHeight w:val="300"/>
          <w:jc w:val="center"/>
          <w:del w:id="987" w:author="Scott Walker" w:date="2016-11-01T16:35:00Z"/>
        </w:trPr>
        <w:tc>
          <w:tcPr>
            <w:tcW w:w="2680" w:type="dxa"/>
            <w:tcBorders>
              <w:top w:val="nil"/>
              <w:left w:val="single" w:sz="8" w:space="0" w:color="auto"/>
              <w:bottom w:val="single" w:sz="8" w:space="0" w:color="auto"/>
              <w:right w:val="single" w:sz="8" w:space="0" w:color="auto"/>
            </w:tcBorders>
            <w:shd w:val="clear" w:color="000000" w:fill="FFFFFF"/>
            <w:noWrap/>
            <w:vAlign w:val="center"/>
            <w:hideMark/>
          </w:tcPr>
          <w:p w:rsidR="00F4759F" w:rsidRPr="00F4759F" w:rsidDel="00F713D9" w:rsidRDefault="00F4759F" w:rsidP="00F4759F">
            <w:pPr>
              <w:jc w:val="left"/>
              <w:rPr>
                <w:del w:id="988" w:author="Scott Walker" w:date="2016-11-01T16:35:00Z"/>
                <w:rFonts w:ascii="Calibri" w:hAnsi="Calibri"/>
                <w:color w:val="000000"/>
                <w:szCs w:val="20"/>
              </w:rPr>
            </w:pPr>
            <w:del w:id="989" w:author="Scott Walker" w:date="2016-11-01T16:35:00Z">
              <w:r w:rsidRPr="00F4759F" w:rsidDel="00F713D9">
                <w:rPr>
                  <w:rFonts w:ascii="Calibri" w:hAnsi="Calibri"/>
                  <w:color w:val="000000"/>
                  <w:szCs w:val="20"/>
                </w:rPr>
                <w:delText>MSIO118PB4</w:delText>
              </w:r>
            </w:del>
          </w:p>
        </w:tc>
        <w:tc>
          <w:tcPr>
            <w:tcW w:w="960" w:type="dxa"/>
            <w:tcBorders>
              <w:top w:val="nil"/>
              <w:left w:val="nil"/>
              <w:bottom w:val="single" w:sz="8" w:space="0" w:color="auto"/>
              <w:right w:val="single" w:sz="8" w:space="0" w:color="auto"/>
            </w:tcBorders>
            <w:shd w:val="clear" w:color="000000" w:fill="FFFFFF"/>
            <w:noWrap/>
            <w:vAlign w:val="center"/>
            <w:hideMark/>
          </w:tcPr>
          <w:p w:rsidR="00F4759F" w:rsidRPr="00F4759F" w:rsidDel="00F713D9" w:rsidRDefault="00F4759F" w:rsidP="00F4759F">
            <w:pPr>
              <w:jc w:val="center"/>
              <w:rPr>
                <w:del w:id="990" w:author="Scott Walker" w:date="2016-11-01T16:35:00Z"/>
                <w:rFonts w:ascii="Calibri" w:hAnsi="Calibri"/>
                <w:color w:val="000000"/>
                <w:szCs w:val="20"/>
              </w:rPr>
            </w:pPr>
            <w:del w:id="991" w:author="Scott Walker" w:date="2016-11-01T16:35:00Z">
              <w:r w:rsidRPr="00F4759F" w:rsidDel="00F713D9">
                <w:rPr>
                  <w:rFonts w:ascii="Calibri" w:hAnsi="Calibri"/>
                  <w:color w:val="000000"/>
                  <w:szCs w:val="20"/>
                </w:rPr>
                <w:delText>AB18</w:delText>
              </w:r>
            </w:del>
          </w:p>
        </w:tc>
        <w:tc>
          <w:tcPr>
            <w:tcW w:w="1120" w:type="dxa"/>
            <w:tcBorders>
              <w:top w:val="nil"/>
              <w:left w:val="nil"/>
              <w:bottom w:val="single" w:sz="8" w:space="0" w:color="auto"/>
              <w:right w:val="single" w:sz="8" w:space="0" w:color="auto"/>
            </w:tcBorders>
            <w:shd w:val="clear" w:color="000000" w:fill="FFFFFF"/>
            <w:noWrap/>
            <w:vAlign w:val="center"/>
            <w:hideMark/>
          </w:tcPr>
          <w:p w:rsidR="00F4759F" w:rsidRPr="00F4759F" w:rsidDel="00F713D9" w:rsidRDefault="00F4759F" w:rsidP="00F4759F">
            <w:pPr>
              <w:jc w:val="center"/>
              <w:rPr>
                <w:del w:id="992" w:author="Scott Walker" w:date="2016-11-01T16:35:00Z"/>
                <w:rFonts w:ascii="Calibri" w:hAnsi="Calibri"/>
                <w:color w:val="000000"/>
                <w:szCs w:val="20"/>
              </w:rPr>
            </w:pPr>
            <w:del w:id="993" w:author="Scott Walker" w:date="2016-11-01T16:35:00Z">
              <w:r w:rsidRPr="00F4759F" w:rsidDel="00F713D9">
                <w:rPr>
                  <w:rFonts w:ascii="Calibri" w:hAnsi="Calibri"/>
                  <w:color w:val="000000"/>
                  <w:szCs w:val="20"/>
                </w:rPr>
                <w:delText>GPIO_1</w:delText>
              </w:r>
            </w:del>
          </w:p>
        </w:tc>
        <w:tc>
          <w:tcPr>
            <w:tcW w:w="960" w:type="dxa"/>
            <w:tcBorders>
              <w:top w:val="nil"/>
              <w:left w:val="nil"/>
              <w:bottom w:val="single" w:sz="8" w:space="0" w:color="auto"/>
              <w:right w:val="single" w:sz="8" w:space="0" w:color="auto"/>
            </w:tcBorders>
            <w:shd w:val="clear" w:color="000000" w:fill="FFFFFF"/>
            <w:vAlign w:val="center"/>
            <w:hideMark/>
          </w:tcPr>
          <w:p w:rsidR="00F4759F" w:rsidRPr="00F4759F" w:rsidDel="00F713D9" w:rsidRDefault="00F4759F" w:rsidP="00F4759F">
            <w:pPr>
              <w:jc w:val="center"/>
              <w:rPr>
                <w:del w:id="994" w:author="Scott Walker" w:date="2016-11-01T16:35:00Z"/>
                <w:rFonts w:ascii="Calibri" w:hAnsi="Calibri"/>
                <w:color w:val="000000"/>
                <w:szCs w:val="20"/>
              </w:rPr>
            </w:pPr>
            <w:del w:id="995" w:author="Scott Walker" w:date="2016-11-01T16:35:00Z">
              <w:r w:rsidRPr="00F4759F" w:rsidDel="00F713D9">
                <w:rPr>
                  <w:rFonts w:ascii="Calibri" w:hAnsi="Calibri"/>
                  <w:color w:val="000000"/>
                  <w:szCs w:val="20"/>
                </w:rPr>
                <w:delText>Out</w:delText>
              </w:r>
            </w:del>
          </w:p>
        </w:tc>
        <w:tc>
          <w:tcPr>
            <w:tcW w:w="1520" w:type="dxa"/>
            <w:tcBorders>
              <w:top w:val="nil"/>
              <w:left w:val="nil"/>
              <w:bottom w:val="single" w:sz="8" w:space="0" w:color="auto"/>
              <w:right w:val="single" w:sz="8" w:space="0" w:color="auto"/>
            </w:tcBorders>
            <w:shd w:val="clear" w:color="000000" w:fill="FFFFFF"/>
            <w:noWrap/>
            <w:vAlign w:val="center"/>
            <w:hideMark/>
          </w:tcPr>
          <w:p w:rsidR="00F4759F" w:rsidRPr="00F4759F" w:rsidDel="00F713D9" w:rsidRDefault="00F4759F" w:rsidP="00F4759F">
            <w:pPr>
              <w:jc w:val="center"/>
              <w:rPr>
                <w:del w:id="996" w:author="Scott Walker" w:date="2016-11-01T16:35:00Z"/>
                <w:rFonts w:ascii="Calibri" w:hAnsi="Calibri"/>
                <w:color w:val="000000"/>
                <w:szCs w:val="20"/>
              </w:rPr>
            </w:pPr>
            <w:del w:id="997" w:author="Scott Walker" w:date="2016-11-01T16:35:00Z">
              <w:r w:rsidRPr="00F4759F" w:rsidDel="00F713D9">
                <w:rPr>
                  <w:rFonts w:ascii="Calibri" w:hAnsi="Calibri"/>
                  <w:color w:val="000000"/>
                  <w:szCs w:val="20"/>
                </w:rPr>
                <w:delText>GPI0_80</w:delText>
              </w:r>
            </w:del>
          </w:p>
        </w:tc>
      </w:tr>
      <w:tr w:rsidR="00F4759F" w:rsidRPr="00F4759F" w:rsidDel="00F713D9" w:rsidTr="00EA01FA">
        <w:trPr>
          <w:trHeight w:val="300"/>
          <w:jc w:val="center"/>
          <w:del w:id="998" w:author="Scott Walker" w:date="2016-11-01T16:35:00Z"/>
        </w:trPr>
        <w:tc>
          <w:tcPr>
            <w:tcW w:w="2680" w:type="dxa"/>
            <w:tcBorders>
              <w:top w:val="nil"/>
              <w:left w:val="single" w:sz="8" w:space="0" w:color="auto"/>
              <w:bottom w:val="single" w:sz="8" w:space="0" w:color="auto"/>
              <w:right w:val="single" w:sz="8" w:space="0" w:color="auto"/>
            </w:tcBorders>
            <w:shd w:val="clear" w:color="000000" w:fill="FFFFFF"/>
            <w:noWrap/>
            <w:vAlign w:val="center"/>
            <w:hideMark/>
          </w:tcPr>
          <w:p w:rsidR="00F4759F" w:rsidRPr="00F4759F" w:rsidDel="00F713D9" w:rsidRDefault="00F4759F" w:rsidP="00F4759F">
            <w:pPr>
              <w:jc w:val="left"/>
              <w:rPr>
                <w:del w:id="999" w:author="Scott Walker" w:date="2016-11-01T16:35:00Z"/>
                <w:rFonts w:ascii="Calibri" w:hAnsi="Calibri"/>
                <w:color w:val="000000"/>
                <w:szCs w:val="20"/>
              </w:rPr>
            </w:pPr>
            <w:del w:id="1000" w:author="Scott Walker" w:date="2016-11-01T16:35:00Z">
              <w:r w:rsidRPr="00F4759F" w:rsidDel="00F713D9">
                <w:rPr>
                  <w:rFonts w:ascii="Calibri" w:hAnsi="Calibri"/>
                  <w:color w:val="000000"/>
                  <w:szCs w:val="20"/>
                </w:rPr>
                <w:delText>MSIOD94PB6</w:delText>
              </w:r>
            </w:del>
          </w:p>
        </w:tc>
        <w:tc>
          <w:tcPr>
            <w:tcW w:w="960" w:type="dxa"/>
            <w:tcBorders>
              <w:top w:val="nil"/>
              <w:left w:val="nil"/>
              <w:bottom w:val="single" w:sz="8" w:space="0" w:color="auto"/>
              <w:right w:val="single" w:sz="8" w:space="0" w:color="auto"/>
            </w:tcBorders>
            <w:shd w:val="clear" w:color="000000" w:fill="FFFFFF"/>
            <w:noWrap/>
            <w:vAlign w:val="center"/>
            <w:hideMark/>
          </w:tcPr>
          <w:p w:rsidR="00F4759F" w:rsidRPr="00F4759F" w:rsidDel="00F713D9" w:rsidRDefault="00F4759F" w:rsidP="00F4759F">
            <w:pPr>
              <w:jc w:val="center"/>
              <w:rPr>
                <w:del w:id="1001" w:author="Scott Walker" w:date="2016-11-01T16:35:00Z"/>
                <w:rFonts w:ascii="Calibri" w:hAnsi="Calibri"/>
                <w:color w:val="000000"/>
                <w:szCs w:val="20"/>
              </w:rPr>
            </w:pPr>
            <w:del w:id="1002" w:author="Scott Walker" w:date="2016-11-01T16:35:00Z">
              <w:r w:rsidRPr="00F4759F" w:rsidDel="00F713D9">
                <w:rPr>
                  <w:rFonts w:ascii="Calibri" w:hAnsi="Calibri"/>
                  <w:color w:val="000000"/>
                  <w:szCs w:val="20"/>
                </w:rPr>
                <w:delText>P1</w:delText>
              </w:r>
            </w:del>
          </w:p>
        </w:tc>
        <w:tc>
          <w:tcPr>
            <w:tcW w:w="1120" w:type="dxa"/>
            <w:tcBorders>
              <w:top w:val="nil"/>
              <w:left w:val="nil"/>
              <w:bottom w:val="single" w:sz="8" w:space="0" w:color="auto"/>
              <w:right w:val="single" w:sz="8" w:space="0" w:color="auto"/>
            </w:tcBorders>
            <w:shd w:val="clear" w:color="000000" w:fill="FFFFFF"/>
            <w:noWrap/>
            <w:vAlign w:val="center"/>
            <w:hideMark/>
          </w:tcPr>
          <w:p w:rsidR="00F4759F" w:rsidRPr="00F4759F" w:rsidDel="00F713D9" w:rsidRDefault="00F4759F" w:rsidP="00F4759F">
            <w:pPr>
              <w:jc w:val="center"/>
              <w:rPr>
                <w:del w:id="1003" w:author="Scott Walker" w:date="2016-11-01T16:35:00Z"/>
                <w:rFonts w:ascii="Calibri" w:hAnsi="Calibri"/>
                <w:color w:val="000000"/>
                <w:szCs w:val="20"/>
              </w:rPr>
            </w:pPr>
            <w:del w:id="1004" w:author="Scott Walker" w:date="2016-11-01T16:35:00Z">
              <w:r w:rsidRPr="00F4759F" w:rsidDel="00F713D9">
                <w:rPr>
                  <w:rFonts w:ascii="Calibri" w:hAnsi="Calibri"/>
                  <w:color w:val="000000"/>
                  <w:szCs w:val="20"/>
                </w:rPr>
                <w:delText>GPIO_2</w:delText>
              </w:r>
            </w:del>
          </w:p>
        </w:tc>
        <w:tc>
          <w:tcPr>
            <w:tcW w:w="960" w:type="dxa"/>
            <w:tcBorders>
              <w:top w:val="nil"/>
              <w:left w:val="nil"/>
              <w:bottom w:val="single" w:sz="8" w:space="0" w:color="auto"/>
              <w:right w:val="single" w:sz="8" w:space="0" w:color="auto"/>
            </w:tcBorders>
            <w:shd w:val="clear" w:color="000000" w:fill="FFFFFF"/>
            <w:vAlign w:val="center"/>
            <w:hideMark/>
          </w:tcPr>
          <w:p w:rsidR="00F4759F" w:rsidRPr="00F4759F" w:rsidDel="00F713D9" w:rsidRDefault="00F4759F" w:rsidP="00F4759F">
            <w:pPr>
              <w:jc w:val="center"/>
              <w:rPr>
                <w:del w:id="1005" w:author="Scott Walker" w:date="2016-11-01T16:35:00Z"/>
                <w:rFonts w:ascii="Calibri" w:hAnsi="Calibri"/>
                <w:color w:val="000000"/>
                <w:szCs w:val="20"/>
              </w:rPr>
            </w:pPr>
            <w:del w:id="1006" w:author="Scott Walker" w:date="2016-11-01T16:35:00Z">
              <w:r w:rsidRPr="00F4759F" w:rsidDel="00F713D9">
                <w:rPr>
                  <w:rFonts w:ascii="Calibri" w:hAnsi="Calibri"/>
                  <w:color w:val="000000"/>
                  <w:szCs w:val="20"/>
                </w:rPr>
                <w:delText>Out</w:delText>
              </w:r>
            </w:del>
          </w:p>
        </w:tc>
        <w:tc>
          <w:tcPr>
            <w:tcW w:w="1520" w:type="dxa"/>
            <w:tcBorders>
              <w:top w:val="nil"/>
              <w:left w:val="nil"/>
              <w:bottom w:val="single" w:sz="8" w:space="0" w:color="auto"/>
              <w:right w:val="single" w:sz="8" w:space="0" w:color="auto"/>
            </w:tcBorders>
            <w:shd w:val="clear" w:color="000000" w:fill="FFFFFF"/>
            <w:noWrap/>
            <w:vAlign w:val="center"/>
            <w:hideMark/>
          </w:tcPr>
          <w:p w:rsidR="00F4759F" w:rsidRPr="00F4759F" w:rsidDel="00F713D9" w:rsidRDefault="00F4759F" w:rsidP="00F4759F">
            <w:pPr>
              <w:jc w:val="center"/>
              <w:rPr>
                <w:del w:id="1007" w:author="Scott Walker" w:date="2016-11-01T16:35:00Z"/>
                <w:rFonts w:ascii="Calibri" w:hAnsi="Calibri"/>
                <w:color w:val="000000"/>
                <w:szCs w:val="20"/>
              </w:rPr>
            </w:pPr>
            <w:del w:id="1008" w:author="Scott Walker" w:date="2016-11-01T16:35:00Z">
              <w:r w:rsidRPr="00F4759F" w:rsidDel="00F713D9">
                <w:rPr>
                  <w:rFonts w:ascii="Calibri" w:hAnsi="Calibri"/>
                  <w:color w:val="000000"/>
                  <w:szCs w:val="20"/>
                </w:rPr>
                <w:delText>GPI0_88</w:delText>
              </w:r>
            </w:del>
          </w:p>
        </w:tc>
      </w:tr>
    </w:tbl>
    <w:p w:rsidR="00215973" w:rsidRPr="00215973" w:rsidDel="00F713D9" w:rsidRDefault="00215973">
      <w:pPr>
        <w:rPr>
          <w:del w:id="1009" w:author="Scott Walker" w:date="2016-11-01T16:35:00Z"/>
          <w:lang w:val="en"/>
        </w:rPr>
      </w:pPr>
    </w:p>
    <w:p w:rsidR="00F4759F" w:rsidDel="00F713D9" w:rsidRDefault="00F4759F">
      <w:pPr>
        <w:pStyle w:val="Caption"/>
        <w:jc w:val="center"/>
        <w:rPr>
          <w:del w:id="1010" w:author="Scott Walker" w:date="2016-11-01T16:35:00Z"/>
          <w:lang w:val="en"/>
        </w:rPr>
      </w:pPr>
      <w:bookmarkStart w:id="1011" w:name="_Ref458625107"/>
      <w:del w:id="1012" w:author="Scott Walker" w:date="2016-11-01T16:35:00Z">
        <w:r w:rsidDel="00F713D9">
          <w:delText xml:space="preserve">Table </w:delText>
        </w:r>
        <w:r w:rsidR="00CD4E29" w:rsidDel="00F713D9">
          <w:rPr>
            <w:b w:val="0"/>
            <w:bCs w:val="0"/>
          </w:rPr>
          <w:fldChar w:fldCharType="begin"/>
        </w:r>
        <w:r w:rsidR="00CD4E29" w:rsidDel="00F713D9">
          <w:delInstrText xml:space="preserve"> SEQ Table \* ARABIC </w:delInstrText>
        </w:r>
        <w:r w:rsidR="00CD4E29" w:rsidDel="00F713D9">
          <w:rPr>
            <w:b w:val="0"/>
            <w:bCs w:val="0"/>
          </w:rPr>
          <w:fldChar w:fldCharType="separate"/>
        </w:r>
      </w:del>
      <w:del w:id="1013" w:author="Scott Walker" w:date="2016-11-01T16:32:00Z">
        <w:r w:rsidR="004F3001" w:rsidDel="00524863">
          <w:rPr>
            <w:noProof/>
          </w:rPr>
          <w:delText>9</w:delText>
        </w:r>
      </w:del>
      <w:del w:id="1014" w:author="Scott Walker" w:date="2016-11-01T16:35:00Z">
        <w:r w:rsidR="00CD4E29" w:rsidDel="00F713D9">
          <w:rPr>
            <w:b w:val="0"/>
            <w:bCs w:val="0"/>
            <w:noProof/>
          </w:rPr>
          <w:fldChar w:fldCharType="end"/>
        </w:r>
        <w:bookmarkEnd w:id="1011"/>
        <w:r w:rsidDel="00F713D9">
          <w:delText xml:space="preserve"> Eval Board Application Specific GPIO Configuration</w:delText>
        </w:r>
      </w:del>
    </w:p>
    <w:p w:rsidR="0002101E" w:rsidDel="00F713D9" w:rsidRDefault="0002101E">
      <w:pPr>
        <w:rPr>
          <w:del w:id="1015" w:author="Scott Walker" w:date="2016-11-01T16:35:00Z"/>
        </w:rPr>
      </w:pPr>
    </w:p>
    <w:p w:rsidR="00F4759F" w:rsidDel="00F713D9" w:rsidRDefault="00F4759F">
      <w:pPr>
        <w:rPr>
          <w:del w:id="1016" w:author="Scott Walker" w:date="2016-11-01T16:35:00Z"/>
        </w:rPr>
      </w:pPr>
      <w:del w:id="1017" w:author="Scott Walker" w:date="2016-11-01T16:35:00Z">
        <w:r w:rsidDel="00F713D9">
          <w:delText xml:space="preserve">In addition, </w:delText>
        </w:r>
        <w:r w:rsidDel="00F713D9">
          <w:fldChar w:fldCharType="begin"/>
        </w:r>
        <w:r w:rsidDel="00F713D9">
          <w:delInstrText xml:space="preserve"> REF _Ref458625237 \h </w:delInstrText>
        </w:r>
        <w:r w:rsidDel="00F713D9">
          <w:fldChar w:fldCharType="separate"/>
        </w:r>
      </w:del>
      <w:del w:id="1018" w:author="Scott Walker" w:date="2016-11-01T16:32:00Z">
        <w:r w:rsidR="004F3001" w:rsidDel="00524863">
          <w:delText xml:space="preserve">Table </w:delText>
        </w:r>
        <w:r w:rsidR="004F3001" w:rsidDel="00524863">
          <w:rPr>
            <w:noProof/>
          </w:rPr>
          <w:delText>10</w:delText>
        </w:r>
      </w:del>
      <w:del w:id="1019" w:author="Scott Walker" w:date="2016-11-01T16:35:00Z">
        <w:r w:rsidDel="00F713D9">
          <w:fldChar w:fldCharType="end"/>
        </w:r>
        <w:r w:rsidDel="00F713D9">
          <w:delText xml:space="preserve"> provide the IRail FPGA Signal Name, </w:delText>
        </w:r>
        <w:r w:rsidRPr="00215973" w:rsidDel="00F713D9">
          <w:rPr>
            <w:lang w:val="en"/>
          </w:rPr>
          <w:delText>its Input/Output configuration and schematic signal name</w:delText>
        </w:r>
        <w:r w:rsidR="003C3E15" w:rsidDel="00F713D9">
          <w:rPr>
            <w:lang w:val="en"/>
          </w:rPr>
          <w:delText>, Pin Number on the SOM P2 Connector and Pin Number on the P14 Connector</w:delText>
        </w:r>
        <w:r w:rsidRPr="00215973" w:rsidDel="00F713D9">
          <w:rPr>
            <w:lang w:val="en"/>
          </w:rPr>
          <w:delText xml:space="preserve">.  </w:delText>
        </w:r>
      </w:del>
    </w:p>
    <w:p w:rsidR="00F4759F" w:rsidDel="00F713D9" w:rsidRDefault="00F4759F">
      <w:pPr>
        <w:rPr>
          <w:del w:id="1020" w:author="Scott Walker" w:date="2016-11-01T16:35:00Z"/>
        </w:rPr>
      </w:pPr>
    </w:p>
    <w:tbl>
      <w:tblPr>
        <w:tblW w:w="8460" w:type="dxa"/>
        <w:jc w:val="center"/>
        <w:tblLook w:val="04A0" w:firstRow="1" w:lastRow="0" w:firstColumn="1" w:lastColumn="0" w:noHBand="0" w:noVBand="1"/>
      </w:tblPr>
      <w:tblGrid>
        <w:gridCol w:w="2280"/>
        <w:gridCol w:w="1316"/>
        <w:gridCol w:w="966"/>
        <w:gridCol w:w="1896"/>
        <w:gridCol w:w="1192"/>
        <w:gridCol w:w="810"/>
      </w:tblGrid>
      <w:tr w:rsidR="003C3E15" w:rsidRPr="00F4759F" w:rsidDel="00F713D9" w:rsidTr="00EA01FA">
        <w:trPr>
          <w:trHeight w:val="840"/>
          <w:jc w:val="center"/>
          <w:del w:id="1021" w:author="Scott Walker" w:date="2016-11-01T16:35:00Z"/>
        </w:trPr>
        <w:tc>
          <w:tcPr>
            <w:tcW w:w="2280" w:type="dxa"/>
            <w:tcBorders>
              <w:top w:val="single" w:sz="4" w:space="0" w:color="auto"/>
              <w:left w:val="single" w:sz="4" w:space="0" w:color="auto"/>
              <w:bottom w:val="single" w:sz="4" w:space="0" w:color="auto"/>
              <w:right w:val="single" w:sz="4" w:space="0" w:color="auto"/>
            </w:tcBorders>
            <w:shd w:val="clear" w:color="000000" w:fill="ACB9CA" w:themeFill="text2" w:themeFillTint="66"/>
            <w:vAlign w:val="center"/>
            <w:hideMark/>
          </w:tcPr>
          <w:p w:rsidR="003C3E15" w:rsidRPr="00EA01FA" w:rsidDel="00F713D9" w:rsidRDefault="003C3E15" w:rsidP="003C3E15">
            <w:pPr>
              <w:jc w:val="center"/>
              <w:rPr>
                <w:del w:id="1022" w:author="Scott Walker" w:date="2016-11-01T16:35:00Z"/>
                <w:rFonts w:ascii="Calibri" w:hAnsi="Calibri"/>
                <w:b/>
                <w:bCs/>
                <w:color w:val="000000"/>
                <w:sz w:val="22"/>
                <w:szCs w:val="22"/>
              </w:rPr>
            </w:pPr>
            <w:del w:id="1023" w:author="Scott Walker" w:date="2016-11-01T16:35:00Z">
              <w:r w:rsidRPr="00EA01FA" w:rsidDel="00F713D9">
                <w:rPr>
                  <w:rFonts w:ascii="Calibri" w:hAnsi="Calibri"/>
                  <w:b/>
                  <w:bCs/>
                  <w:color w:val="000000"/>
                  <w:sz w:val="22"/>
                  <w:szCs w:val="22"/>
                </w:rPr>
                <w:delText>iRail FPGA Signal Name</w:delText>
              </w:r>
            </w:del>
          </w:p>
        </w:tc>
        <w:tc>
          <w:tcPr>
            <w:tcW w:w="1316" w:type="dxa"/>
            <w:tcBorders>
              <w:top w:val="single" w:sz="4" w:space="0" w:color="auto"/>
              <w:left w:val="nil"/>
              <w:bottom w:val="single" w:sz="4" w:space="0" w:color="auto"/>
              <w:right w:val="single" w:sz="4" w:space="0" w:color="auto"/>
            </w:tcBorders>
            <w:shd w:val="clear" w:color="000000" w:fill="ACB9CA" w:themeFill="text2" w:themeFillTint="66"/>
            <w:vAlign w:val="center"/>
            <w:hideMark/>
          </w:tcPr>
          <w:p w:rsidR="003C3E15" w:rsidDel="00F713D9" w:rsidRDefault="003C3E15" w:rsidP="003C3E15">
            <w:pPr>
              <w:jc w:val="center"/>
              <w:rPr>
                <w:del w:id="1024" w:author="Scott Walker" w:date="2016-11-01T16:35:00Z"/>
                <w:lang w:val="en"/>
              </w:rPr>
            </w:pPr>
            <w:del w:id="1025" w:author="Scott Walker" w:date="2016-11-01T16:35:00Z">
              <w:r w:rsidRPr="00215973" w:rsidDel="00F713D9">
                <w:rPr>
                  <w:lang w:val="en"/>
                </w:rPr>
                <w:delText>M2S0</w:delText>
              </w:r>
              <w:r w:rsidDel="00F713D9">
                <w:rPr>
                  <w:lang w:val="en"/>
                </w:rPr>
                <w:delText>10</w:delText>
              </w:r>
              <w:r w:rsidRPr="00215973" w:rsidDel="00F713D9">
                <w:rPr>
                  <w:lang w:val="en"/>
                </w:rPr>
                <w:delText>(S)-</w:delText>
              </w:r>
              <w:r w:rsidDel="00F713D9">
                <w:rPr>
                  <w:lang w:val="en"/>
                </w:rPr>
                <w:delText>FG484</w:delText>
              </w:r>
              <w:r w:rsidRPr="00215973" w:rsidDel="00F713D9">
                <w:rPr>
                  <w:lang w:val="en"/>
                </w:rPr>
                <w:delText xml:space="preserve"> </w:delText>
              </w:r>
            </w:del>
          </w:p>
          <w:p w:rsidR="003C3E15" w:rsidRPr="00EA01FA" w:rsidDel="00F713D9" w:rsidRDefault="003C3E15" w:rsidP="003C3E15">
            <w:pPr>
              <w:jc w:val="center"/>
              <w:rPr>
                <w:del w:id="1026" w:author="Scott Walker" w:date="2016-11-01T16:35:00Z"/>
                <w:rFonts w:ascii="Calibri" w:hAnsi="Calibri"/>
                <w:b/>
                <w:bCs/>
                <w:color w:val="000000"/>
                <w:sz w:val="22"/>
                <w:szCs w:val="22"/>
              </w:rPr>
            </w:pPr>
            <w:del w:id="1027" w:author="Scott Walker" w:date="2016-11-01T16:35:00Z">
              <w:r w:rsidRPr="00EA01FA" w:rsidDel="00F713D9">
                <w:rPr>
                  <w:rFonts w:ascii="Calibri" w:hAnsi="Calibri"/>
                  <w:b/>
                  <w:bCs/>
                  <w:color w:val="000000"/>
                  <w:sz w:val="22"/>
                  <w:szCs w:val="22"/>
                </w:rPr>
                <w:delText>Pin #</w:delText>
              </w:r>
            </w:del>
          </w:p>
        </w:tc>
        <w:tc>
          <w:tcPr>
            <w:tcW w:w="966" w:type="dxa"/>
            <w:tcBorders>
              <w:top w:val="single" w:sz="4" w:space="0" w:color="auto"/>
              <w:left w:val="nil"/>
              <w:bottom w:val="single" w:sz="4" w:space="0" w:color="auto"/>
              <w:right w:val="single" w:sz="4" w:space="0" w:color="auto"/>
            </w:tcBorders>
            <w:shd w:val="clear" w:color="000000" w:fill="ACB9CA" w:themeFill="text2" w:themeFillTint="66"/>
            <w:vAlign w:val="center"/>
          </w:tcPr>
          <w:p w:rsidR="003C3E15" w:rsidRPr="00F4759F" w:rsidDel="00F713D9" w:rsidRDefault="003C3E15" w:rsidP="003C3E15">
            <w:pPr>
              <w:jc w:val="center"/>
              <w:rPr>
                <w:del w:id="1028" w:author="Scott Walker" w:date="2016-11-01T16:35:00Z"/>
                <w:rFonts w:ascii="Calibri" w:hAnsi="Calibri"/>
                <w:b/>
                <w:bCs/>
                <w:color w:val="000000"/>
                <w:sz w:val="22"/>
                <w:szCs w:val="22"/>
              </w:rPr>
            </w:pPr>
            <w:del w:id="1029" w:author="Scott Walker" w:date="2016-11-01T16:35:00Z">
              <w:r w:rsidRPr="00A64B9B" w:rsidDel="00F713D9">
                <w:rPr>
                  <w:rFonts w:ascii="Calibri" w:hAnsi="Calibri"/>
                  <w:b/>
                  <w:bCs/>
                  <w:color w:val="000000"/>
                  <w:sz w:val="22"/>
                  <w:szCs w:val="22"/>
                </w:rPr>
                <w:delText>In/Out</w:delText>
              </w:r>
            </w:del>
          </w:p>
        </w:tc>
        <w:tc>
          <w:tcPr>
            <w:tcW w:w="1896" w:type="dxa"/>
            <w:tcBorders>
              <w:top w:val="single" w:sz="4" w:space="0" w:color="auto"/>
              <w:left w:val="single" w:sz="4" w:space="0" w:color="auto"/>
              <w:bottom w:val="single" w:sz="4" w:space="0" w:color="auto"/>
              <w:right w:val="single" w:sz="4" w:space="0" w:color="auto"/>
            </w:tcBorders>
            <w:shd w:val="clear" w:color="000000" w:fill="ACB9CA" w:themeFill="text2" w:themeFillTint="66"/>
            <w:vAlign w:val="center"/>
            <w:hideMark/>
          </w:tcPr>
          <w:p w:rsidR="003C3E15" w:rsidRPr="00EA01FA" w:rsidDel="00F713D9" w:rsidRDefault="003C3E15" w:rsidP="003C3E15">
            <w:pPr>
              <w:jc w:val="center"/>
              <w:rPr>
                <w:del w:id="1030" w:author="Scott Walker" w:date="2016-11-01T16:35:00Z"/>
                <w:rFonts w:ascii="Calibri" w:hAnsi="Calibri"/>
                <w:b/>
                <w:bCs/>
                <w:color w:val="000000"/>
                <w:sz w:val="22"/>
                <w:szCs w:val="22"/>
              </w:rPr>
            </w:pPr>
            <w:del w:id="1031" w:author="Scott Walker" w:date="2016-11-01T16:35:00Z">
              <w:r w:rsidDel="00F713D9">
                <w:rPr>
                  <w:rFonts w:ascii="Calibri" w:hAnsi="Calibri"/>
                  <w:b/>
                  <w:bCs/>
                  <w:color w:val="000000"/>
                  <w:sz w:val="22"/>
                  <w:szCs w:val="22"/>
                </w:rPr>
                <w:delText xml:space="preserve">Eval Board </w:delText>
              </w:r>
              <w:r w:rsidRPr="00EA01FA" w:rsidDel="00F713D9">
                <w:rPr>
                  <w:rFonts w:ascii="Calibri" w:hAnsi="Calibri"/>
                  <w:b/>
                  <w:bCs/>
                  <w:color w:val="000000"/>
                  <w:sz w:val="22"/>
                  <w:szCs w:val="22"/>
                </w:rPr>
                <w:delText>Schematic Signal Name</w:delText>
              </w:r>
            </w:del>
          </w:p>
        </w:tc>
        <w:tc>
          <w:tcPr>
            <w:tcW w:w="1192" w:type="dxa"/>
            <w:tcBorders>
              <w:top w:val="single" w:sz="4" w:space="0" w:color="auto"/>
              <w:left w:val="nil"/>
              <w:bottom w:val="single" w:sz="4" w:space="0" w:color="auto"/>
              <w:right w:val="single" w:sz="4" w:space="0" w:color="auto"/>
            </w:tcBorders>
            <w:shd w:val="clear" w:color="000000" w:fill="ACB9CA" w:themeFill="text2" w:themeFillTint="66"/>
            <w:vAlign w:val="center"/>
            <w:hideMark/>
          </w:tcPr>
          <w:p w:rsidR="003C3E15" w:rsidRPr="00EA01FA" w:rsidDel="00F713D9" w:rsidRDefault="003C3E15" w:rsidP="003C3E15">
            <w:pPr>
              <w:jc w:val="center"/>
              <w:rPr>
                <w:del w:id="1032" w:author="Scott Walker" w:date="2016-11-01T16:35:00Z"/>
                <w:rFonts w:ascii="Calibri" w:hAnsi="Calibri"/>
                <w:b/>
                <w:bCs/>
                <w:color w:val="000000"/>
                <w:sz w:val="22"/>
                <w:szCs w:val="22"/>
              </w:rPr>
            </w:pPr>
            <w:del w:id="1033" w:author="Scott Walker" w:date="2016-11-01T16:35:00Z">
              <w:r w:rsidDel="00F713D9">
                <w:rPr>
                  <w:rFonts w:ascii="Calibri" w:hAnsi="Calibri"/>
                  <w:b/>
                  <w:bCs/>
                  <w:color w:val="000000"/>
                  <w:sz w:val="22"/>
                  <w:szCs w:val="22"/>
                </w:rPr>
                <w:delText>P2 SOM Pin</w:delText>
              </w:r>
              <w:r w:rsidRPr="00EA01FA" w:rsidDel="00F713D9">
                <w:rPr>
                  <w:rFonts w:ascii="Calibri" w:hAnsi="Calibri"/>
                  <w:b/>
                  <w:bCs/>
                  <w:color w:val="000000"/>
                  <w:sz w:val="22"/>
                  <w:szCs w:val="22"/>
                </w:rPr>
                <w:delText xml:space="preserve"> #</w:delText>
              </w:r>
            </w:del>
          </w:p>
        </w:tc>
        <w:tc>
          <w:tcPr>
            <w:tcW w:w="810" w:type="dxa"/>
            <w:tcBorders>
              <w:top w:val="single" w:sz="4" w:space="0" w:color="auto"/>
              <w:left w:val="nil"/>
              <w:bottom w:val="single" w:sz="4" w:space="0" w:color="auto"/>
              <w:right w:val="single" w:sz="4" w:space="0" w:color="auto"/>
            </w:tcBorders>
            <w:shd w:val="clear" w:color="000000" w:fill="ACB9CA" w:themeFill="text2" w:themeFillTint="66"/>
            <w:vAlign w:val="center"/>
            <w:hideMark/>
          </w:tcPr>
          <w:p w:rsidR="003C3E15" w:rsidRPr="00EA01FA" w:rsidDel="00F713D9" w:rsidRDefault="003C3E15" w:rsidP="003C3E15">
            <w:pPr>
              <w:jc w:val="center"/>
              <w:rPr>
                <w:del w:id="1034" w:author="Scott Walker" w:date="2016-11-01T16:35:00Z"/>
                <w:rFonts w:ascii="Calibri" w:hAnsi="Calibri"/>
                <w:b/>
                <w:bCs/>
                <w:color w:val="000000"/>
                <w:sz w:val="22"/>
                <w:szCs w:val="22"/>
              </w:rPr>
            </w:pPr>
            <w:del w:id="1035" w:author="Scott Walker" w:date="2016-11-01T16:35:00Z">
              <w:r w:rsidRPr="00EA01FA" w:rsidDel="00F713D9">
                <w:rPr>
                  <w:rFonts w:ascii="Calibri" w:hAnsi="Calibri"/>
                  <w:b/>
                  <w:bCs/>
                  <w:color w:val="000000"/>
                  <w:sz w:val="22"/>
                  <w:szCs w:val="22"/>
                </w:rPr>
                <w:delText>P14 Pin #</w:delText>
              </w:r>
            </w:del>
          </w:p>
        </w:tc>
      </w:tr>
      <w:tr w:rsidR="003C3E15" w:rsidRPr="00F4759F" w:rsidDel="00F713D9" w:rsidTr="00EA01FA">
        <w:trPr>
          <w:trHeight w:val="288"/>
          <w:jc w:val="center"/>
          <w:del w:id="1036" w:author="Scott Walker" w:date="2016-11-01T16:35:00Z"/>
        </w:trPr>
        <w:tc>
          <w:tcPr>
            <w:tcW w:w="2280" w:type="dxa"/>
            <w:tcBorders>
              <w:top w:val="nil"/>
              <w:left w:val="single" w:sz="4" w:space="0" w:color="auto"/>
              <w:bottom w:val="single" w:sz="4" w:space="0" w:color="auto"/>
              <w:right w:val="single" w:sz="4" w:space="0" w:color="auto"/>
            </w:tcBorders>
            <w:shd w:val="clear" w:color="000000" w:fill="FFFFFF"/>
            <w:noWrap/>
            <w:vAlign w:val="bottom"/>
            <w:hideMark/>
          </w:tcPr>
          <w:p w:rsidR="003C3E15" w:rsidRPr="00F4759F" w:rsidDel="00F713D9" w:rsidRDefault="003C3E15" w:rsidP="003C3E15">
            <w:pPr>
              <w:jc w:val="left"/>
              <w:rPr>
                <w:del w:id="1037" w:author="Scott Walker" w:date="2016-11-01T16:35:00Z"/>
                <w:rFonts w:ascii="Calibri" w:hAnsi="Calibri"/>
                <w:color w:val="000000"/>
                <w:sz w:val="22"/>
                <w:szCs w:val="22"/>
              </w:rPr>
            </w:pPr>
            <w:del w:id="1038" w:author="Scott Walker" w:date="2016-11-01T16:35:00Z">
              <w:r w:rsidRPr="00F4759F" w:rsidDel="00F713D9">
                <w:rPr>
                  <w:rFonts w:ascii="Calibri" w:hAnsi="Calibri"/>
                  <w:color w:val="000000"/>
                  <w:sz w:val="22"/>
                  <w:szCs w:val="22"/>
                </w:rPr>
                <w:delText>MANCH_OUT_P</w:delText>
              </w:r>
            </w:del>
          </w:p>
        </w:tc>
        <w:tc>
          <w:tcPr>
            <w:tcW w:w="1316" w:type="dxa"/>
            <w:tcBorders>
              <w:top w:val="nil"/>
              <w:left w:val="nil"/>
              <w:bottom w:val="single" w:sz="4" w:space="0" w:color="auto"/>
              <w:right w:val="single" w:sz="4" w:space="0" w:color="auto"/>
            </w:tcBorders>
            <w:shd w:val="clear" w:color="000000" w:fill="FFFFFF"/>
            <w:noWrap/>
            <w:vAlign w:val="center"/>
            <w:hideMark/>
          </w:tcPr>
          <w:p w:rsidR="003C3E15" w:rsidRPr="00F4759F" w:rsidDel="00F713D9" w:rsidRDefault="003C3E15" w:rsidP="003C3E15">
            <w:pPr>
              <w:jc w:val="center"/>
              <w:rPr>
                <w:del w:id="1039" w:author="Scott Walker" w:date="2016-11-01T16:35:00Z"/>
                <w:rFonts w:ascii="Calibri" w:hAnsi="Calibri"/>
                <w:color w:val="000000"/>
                <w:sz w:val="22"/>
                <w:szCs w:val="22"/>
              </w:rPr>
            </w:pPr>
            <w:del w:id="1040" w:author="Scott Walker" w:date="2016-11-01T16:35:00Z">
              <w:r w:rsidRPr="00F4759F" w:rsidDel="00F713D9">
                <w:rPr>
                  <w:rFonts w:ascii="Calibri" w:hAnsi="Calibri"/>
                  <w:color w:val="000000"/>
                  <w:sz w:val="22"/>
                  <w:szCs w:val="22"/>
                </w:rPr>
                <w:delText>H6</w:delText>
              </w:r>
            </w:del>
          </w:p>
        </w:tc>
        <w:tc>
          <w:tcPr>
            <w:tcW w:w="966" w:type="dxa"/>
            <w:tcBorders>
              <w:top w:val="single" w:sz="4" w:space="0" w:color="auto"/>
              <w:left w:val="nil"/>
              <w:bottom w:val="single" w:sz="4" w:space="0" w:color="auto"/>
              <w:right w:val="single" w:sz="4" w:space="0" w:color="auto"/>
            </w:tcBorders>
            <w:shd w:val="clear" w:color="000000" w:fill="FFFFFF"/>
            <w:vAlign w:val="center"/>
          </w:tcPr>
          <w:p w:rsidR="003C3E15" w:rsidRPr="00F4759F" w:rsidDel="00F713D9" w:rsidRDefault="003C3E15" w:rsidP="003C3E15">
            <w:pPr>
              <w:jc w:val="center"/>
              <w:rPr>
                <w:del w:id="1041" w:author="Scott Walker" w:date="2016-11-01T16:35:00Z"/>
                <w:rFonts w:ascii="Calibri" w:hAnsi="Calibri"/>
                <w:color w:val="000000"/>
                <w:sz w:val="22"/>
                <w:szCs w:val="22"/>
              </w:rPr>
            </w:pPr>
            <w:del w:id="1042" w:author="Scott Walker" w:date="2016-11-01T16:35:00Z">
              <w:r w:rsidRPr="00F4759F" w:rsidDel="00F713D9">
                <w:rPr>
                  <w:rFonts w:ascii="Calibri" w:hAnsi="Calibri"/>
                  <w:color w:val="000000"/>
                  <w:sz w:val="22"/>
                  <w:szCs w:val="22"/>
                </w:rPr>
                <w:delText>Output</w:delText>
              </w:r>
            </w:del>
          </w:p>
        </w:tc>
        <w:tc>
          <w:tcPr>
            <w:tcW w:w="189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C3E15" w:rsidRPr="00F4759F" w:rsidDel="00F713D9" w:rsidRDefault="003C3E15" w:rsidP="003C3E15">
            <w:pPr>
              <w:jc w:val="center"/>
              <w:rPr>
                <w:del w:id="1043" w:author="Scott Walker" w:date="2016-11-01T16:35:00Z"/>
                <w:rFonts w:ascii="Calibri" w:hAnsi="Calibri"/>
                <w:color w:val="000000"/>
                <w:sz w:val="22"/>
                <w:szCs w:val="22"/>
              </w:rPr>
            </w:pPr>
            <w:del w:id="1044" w:author="Scott Walker" w:date="2016-11-01T16:35:00Z">
              <w:r w:rsidRPr="00F4759F" w:rsidDel="00F713D9">
                <w:rPr>
                  <w:rFonts w:ascii="Calibri" w:hAnsi="Calibri"/>
                  <w:color w:val="000000"/>
                  <w:sz w:val="22"/>
                  <w:szCs w:val="22"/>
                </w:rPr>
                <w:delText>GPIO_25</w:delText>
              </w:r>
            </w:del>
          </w:p>
        </w:tc>
        <w:tc>
          <w:tcPr>
            <w:tcW w:w="1192" w:type="dxa"/>
            <w:tcBorders>
              <w:top w:val="nil"/>
              <w:left w:val="nil"/>
              <w:bottom w:val="single" w:sz="4" w:space="0" w:color="auto"/>
              <w:right w:val="single" w:sz="4" w:space="0" w:color="auto"/>
            </w:tcBorders>
            <w:shd w:val="clear" w:color="auto" w:fill="auto"/>
            <w:noWrap/>
            <w:vAlign w:val="center"/>
            <w:hideMark/>
          </w:tcPr>
          <w:p w:rsidR="003C3E15" w:rsidRPr="00F4759F" w:rsidDel="00F713D9" w:rsidRDefault="003C3E15" w:rsidP="003C3E15">
            <w:pPr>
              <w:jc w:val="center"/>
              <w:rPr>
                <w:del w:id="1045" w:author="Scott Walker" w:date="2016-11-01T16:35:00Z"/>
                <w:rFonts w:ascii="Calibri" w:hAnsi="Calibri"/>
                <w:color w:val="000000"/>
                <w:sz w:val="22"/>
                <w:szCs w:val="22"/>
              </w:rPr>
            </w:pPr>
            <w:del w:id="1046" w:author="Scott Walker" w:date="2016-11-01T16:35:00Z">
              <w:r w:rsidRPr="00F4759F" w:rsidDel="00F713D9">
                <w:rPr>
                  <w:rFonts w:ascii="Calibri" w:hAnsi="Calibri"/>
                  <w:color w:val="000000"/>
                  <w:sz w:val="22"/>
                  <w:szCs w:val="22"/>
                </w:rPr>
                <w:delText>25</w:delText>
              </w:r>
            </w:del>
          </w:p>
        </w:tc>
        <w:tc>
          <w:tcPr>
            <w:tcW w:w="810" w:type="dxa"/>
            <w:tcBorders>
              <w:top w:val="nil"/>
              <w:left w:val="nil"/>
              <w:bottom w:val="single" w:sz="4" w:space="0" w:color="auto"/>
              <w:right w:val="single" w:sz="4" w:space="0" w:color="auto"/>
            </w:tcBorders>
            <w:shd w:val="clear" w:color="auto" w:fill="auto"/>
            <w:noWrap/>
            <w:vAlign w:val="center"/>
            <w:hideMark/>
          </w:tcPr>
          <w:p w:rsidR="003C3E15" w:rsidRPr="00F4759F" w:rsidDel="00F713D9" w:rsidRDefault="003C3E15" w:rsidP="003C3E15">
            <w:pPr>
              <w:jc w:val="center"/>
              <w:rPr>
                <w:del w:id="1047" w:author="Scott Walker" w:date="2016-11-01T16:35:00Z"/>
                <w:rFonts w:ascii="Calibri" w:hAnsi="Calibri"/>
                <w:color w:val="000000"/>
                <w:sz w:val="22"/>
                <w:szCs w:val="22"/>
              </w:rPr>
            </w:pPr>
            <w:del w:id="1048" w:author="Scott Walker" w:date="2016-11-01T16:35:00Z">
              <w:r w:rsidRPr="00F4759F" w:rsidDel="00F713D9">
                <w:rPr>
                  <w:rFonts w:ascii="Calibri" w:hAnsi="Calibri"/>
                  <w:color w:val="000000"/>
                  <w:sz w:val="22"/>
                  <w:szCs w:val="22"/>
                </w:rPr>
                <w:delText>3</w:delText>
              </w:r>
            </w:del>
          </w:p>
        </w:tc>
      </w:tr>
      <w:tr w:rsidR="003C3E15" w:rsidRPr="00F4759F" w:rsidDel="00F713D9" w:rsidTr="00EA01FA">
        <w:trPr>
          <w:trHeight w:val="288"/>
          <w:jc w:val="center"/>
          <w:del w:id="1049" w:author="Scott Walker" w:date="2016-11-01T16:35:00Z"/>
        </w:trPr>
        <w:tc>
          <w:tcPr>
            <w:tcW w:w="2280" w:type="dxa"/>
            <w:tcBorders>
              <w:top w:val="nil"/>
              <w:left w:val="single" w:sz="4" w:space="0" w:color="auto"/>
              <w:bottom w:val="single" w:sz="4" w:space="0" w:color="auto"/>
              <w:right w:val="single" w:sz="4" w:space="0" w:color="auto"/>
            </w:tcBorders>
            <w:shd w:val="clear" w:color="000000" w:fill="FFFFFF"/>
            <w:noWrap/>
            <w:vAlign w:val="bottom"/>
            <w:hideMark/>
          </w:tcPr>
          <w:p w:rsidR="003C3E15" w:rsidRPr="00F4759F" w:rsidDel="00F713D9" w:rsidRDefault="003C3E15" w:rsidP="003C3E15">
            <w:pPr>
              <w:jc w:val="left"/>
              <w:rPr>
                <w:del w:id="1050" w:author="Scott Walker" w:date="2016-11-01T16:35:00Z"/>
                <w:rFonts w:ascii="Calibri" w:hAnsi="Calibri"/>
                <w:color w:val="000000"/>
                <w:sz w:val="22"/>
                <w:szCs w:val="22"/>
              </w:rPr>
            </w:pPr>
            <w:del w:id="1051" w:author="Scott Walker" w:date="2016-11-01T16:35:00Z">
              <w:r w:rsidRPr="00F4759F" w:rsidDel="00F713D9">
                <w:rPr>
                  <w:rFonts w:ascii="Calibri" w:hAnsi="Calibri"/>
                  <w:color w:val="000000"/>
                  <w:sz w:val="22"/>
                  <w:szCs w:val="22"/>
                </w:rPr>
                <w:delText>MANCHESTER_IN</w:delText>
              </w:r>
            </w:del>
          </w:p>
        </w:tc>
        <w:tc>
          <w:tcPr>
            <w:tcW w:w="1316" w:type="dxa"/>
            <w:tcBorders>
              <w:top w:val="nil"/>
              <w:left w:val="nil"/>
              <w:bottom w:val="single" w:sz="4" w:space="0" w:color="auto"/>
              <w:right w:val="single" w:sz="4" w:space="0" w:color="auto"/>
            </w:tcBorders>
            <w:shd w:val="clear" w:color="000000" w:fill="FFFFFF"/>
            <w:noWrap/>
            <w:vAlign w:val="center"/>
            <w:hideMark/>
          </w:tcPr>
          <w:p w:rsidR="003C3E15" w:rsidRPr="00F4759F" w:rsidDel="00F713D9" w:rsidRDefault="003C3E15" w:rsidP="003C3E15">
            <w:pPr>
              <w:jc w:val="center"/>
              <w:rPr>
                <w:del w:id="1052" w:author="Scott Walker" w:date="2016-11-01T16:35:00Z"/>
                <w:rFonts w:ascii="Calibri" w:hAnsi="Calibri"/>
                <w:color w:val="000000"/>
                <w:sz w:val="22"/>
                <w:szCs w:val="22"/>
              </w:rPr>
            </w:pPr>
            <w:del w:id="1053" w:author="Scott Walker" w:date="2016-11-01T16:35:00Z">
              <w:r w:rsidRPr="00F4759F" w:rsidDel="00F713D9">
                <w:rPr>
                  <w:rFonts w:ascii="Calibri" w:hAnsi="Calibri"/>
                  <w:color w:val="000000"/>
                  <w:sz w:val="22"/>
                  <w:szCs w:val="22"/>
                </w:rPr>
                <w:delText>J6</w:delText>
              </w:r>
            </w:del>
          </w:p>
        </w:tc>
        <w:tc>
          <w:tcPr>
            <w:tcW w:w="966" w:type="dxa"/>
            <w:tcBorders>
              <w:top w:val="single" w:sz="4" w:space="0" w:color="auto"/>
              <w:left w:val="nil"/>
              <w:bottom w:val="single" w:sz="4" w:space="0" w:color="auto"/>
              <w:right w:val="single" w:sz="4" w:space="0" w:color="auto"/>
            </w:tcBorders>
            <w:shd w:val="clear" w:color="000000" w:fill="FFFFFF"/>
            <w:vAlign w:val="center"/>
          </w:tcPr>
          <w:p w:rsidR="003C3E15" w:rsidRPr="00F4759F" w:rsidDel="00F713D9" w:rsidRDefault="003C3E15" w:rsidP="003C3E15">
            <w:pPr>
              <w:jc w:val="center"/>
              <w:rPr>
                <w:del w:id="1054" w:author="Scott Walker" w:date="2016-11-01T16:35:00Z"/>
                <w:rFonts w:ascii="Calibri" w:hAnsi="Calibri"/>
                <w:color w:val="000000"/>
                <w:sz w:val="22"/>
                <w:szCs w:val="22"/>
              </w:rPr>
            </w:pPr>
            <w:del w:id="1055" w:author="Scott Walker" w:date="2016-11-01T16:35:00Z">
              <w:r w:rsidRPr="00F4759F" w:rsidDel="00F713D9">
                <w:rPr>
                  <w:rFonts w:ascii="Calibri" w:hAnsi="Calibri"/>
                  <w:color w:val="000000"/>
                  <w:sz w:val="22"/>
                  <w:szCs w:val="22"/>
                </w:rPr>
                <w:delText>Input</w:delText>
              </w:r>
            </w:del>
          </w:p>
        </w:tc>
        <w:tc>
          <w:tcPr>
            <w:tcW w:w="189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C3E15" w:rsidRPr="00F4759F" w:rsidDel="00F713D9" w:rsidRDefault="003C3E15" w:rsidP="003C3E15">
            <w:pPr>
              <w:jc w:val="center"/>
              <w:rPr>
                <w:del w:id="1056" w:author="Scott Walker" w:date="2016-11-01T16:35:00Z"/>
                <w:rFonts w:ascii="Calibri" w:hAnsi="Calibri"/>
                <w:color w:val="000000"/>
                <w:sz w:val="22"/>
                <w:szCs w:val="22"/>
              </w:rPr>
            </w:pPr>
            <w:del w:id="1057" w:author="Scott Walker" w:date="2016-11-01T16:35:00Z">
              <w:r w:rsidRPr="00F4759F" w:rsidDel="00F713D9">
                <w:rPr>
                  <w:rFonts w:ascii="Calibri" w:hAnsi="Calibri"/>
                  <w:color w:val="000000"/>
                  <w:sz w:val="22"/>
                  <w:szCs w:val="22"/>
                </w:rPr>
                <w:delText>GPIO_19</w:delText>
              </w:r>
            </w:del>
          </w:p>
        </w:tc>
        <w:tc>
          <w:tcPr>
            <w:tcW w:w="1192" w:type="dxa"/>
            <w:tcBorders>
              <w:top w:val="nil"/>
              <w:left w:val="nil"/>
              <w:bottom w:val="single" w:sz="4" w:space="0" w:color="auto"/>
              <w:right w:val="single" w:sz="4" w:space="0" w:color="auto"/>
            </w:tcBorders>
            <w:shd w:val="clear" w:color="auto" w:fill="auto"/>
            <w:noWrap/>
            <w:vAlign w:val="center"/>
            <w:hideMark/>
          </w:tcPr>
          <w:p w:rsidR="003C3E15" w:rsidRPr="00F4759F" w:rsidDel="00F713D9" w:rsidRDefault="003C3E15" w:rsidP="003C3E15">
            <w:pPr>
              <w:jc w:val="center"/>
              <w:rPr>
                <w:del w:id="1058" w:author="Scott Walker" w:date="2016-11-01T16:35:00Z"/>
                <w:rFonts w:ascii="Calibri" w:hAnsi="Calibri"/>
                <w:color w:val="000000"/>
                <w:sz w:val="22"/>
                <w:szCs w:val="22"/>
              </w:rPr>
            </w:pPr>
            <w:del w:id="1059" w:author="Scott Walker" w:date="2016-11-01T16:35:00Z">
              <w:r w:rsidRPr="00F4759F" w:rsidDel="00F713D9">
                <w:rPr>
                  <w:rFonts w:ascii="Calibri" w:hAnsi="Calibri"/>
                  <w:color w:val="000000"/>
                  <w:sz w:val="22"/>
                  <w:szCs w:val="22"/>
                </w:rPr>
                <w:delText>19</w:delText>
              </w:r>
            </w:del>
          </w:p>
        </w:tc>
        <w:tc>
          <w:tcPr>
            <w:tcW w:w="810" w:type="dxa"/>
            <w:tcBorders>
              <w:top w:val="nil"/>
              <w:left w:val="nil"/>
              <w:bottom w:val="single" w:sz="4" w:space="0" w:color="auto"/>
              <w:right w:val="single" w:sz="4" w:space="0" w:color="auto"/>
            </w:tcBorders>
            <w:shd w:val="clear" w:color="auto" w:fill="auto"/>
            <w:noWrap/>
            <w:vAlign w:val="center"/>
            <w:hideMark/>
          </w:tcPr>
          <w:p w:rsidR="003C3E15" w:rsidRPr="00F4759F" w:rsidDel="00F713D9" w:rsidRDefault="003C3E15" w:rsidP="003C3E15">
            <w:pPr>
              <w:jc w:val="center"/>
              <w:rPr>
                <w:del w:id="1060" w:author="Scott Walker" w:date="2016-11-01T16:35:00Z"/>
                <w:rFonts w:ascii="Calibri" w:hAnsi="Calibri"/>
                <w:color w:val="000000"/>
                <w:sz w:val="22"/>
                <w:szCs w:val="22"/>
              </w:rPr>
            </w:pPr>
            <w:del w:id="1061" w:author="Scott Walker" w:date="2016-11-01T16:35:00Z">
              <w:r w:rsidRPr="00F4759F" w:rsidDel="00F713D9">
                <w:rPr>
                  <w:rFonts w:ascii="Calibri" w:hAnsi="Calibri"/>
                  <w:color w:val="000000"/>
                  <w:sz w:val="22"/>
                  <w:szCs w:val="22"/>
                </w:rPr>
                <w:delText>4</w:delText>
              </w:r>
            </w:del>
          </w:p>
        </w:tc>
      </w:tr>
      <w:tr w:rsidR="003C3E15" w:rsidRPr="00F4759F" w:rsidDel="00F713D9" w:rsidTr="00EA01FA">
        <w:trPr>
          <w:trHeight w:val="288"/>
          <w:jc w:val="center"/>
          <w:del w:id="1062" w:author="Scott Walker" w:date="2016-11-01T16:35:00Z"/>
        </w:trPr>
        <w:tc>
          <w:tcPr>
            <w:tcW w:w="2280" w:type="dxa"/>
            <w:tcBorders>
              <w:top w:val="nil"/>
              <w:left w:val="single" w:sz="4" w:space="0" w:color="auto"/>
              <w:bottom w:val="single" w:sz="4" w:space="0" w:color="auto"/>
              <w:right w:val="single" w:sz="4" w:space="0" w:color="auto"/>
            </w:tcBorders>
            <w:shd w:val="clear" w:color="000000" w:fill="FFFFFF"/>
            <w:noWrap/>
            <w:vAlign w:val="bottom"/>
            <w:hideMark/>
          </w:tcPr>
          <w:p w:rsidR="003C3E15" w:rsidRPr="00F4759F" w:rsidDel="00F713D9" w:rsidRDefault="003C3E15" w:rsidP="003C3E15">
            <w:pPr>
              <w:jc w:val="left"/>
              <w:rPr>
                <w:del w:id="1063" w:author="Scott Walker" w:date="2016-11-01T16:35:00Z"/>
                <w:rFonts w:ascii="Calibri" w:hAnsi="Calibri"/>
                <w:color w:val="000000"/>
                <w:sz w:val="22"/>
                <w:szCs w:val="22"/>
              </w:rPr>
            </w:pPr>
            <w:del w:id="1064" w:author="Scott Walker" w:date="2016-11-01T16:35:00Z">
              <w:r w:rsidRPr="00F4759F" w:rsidDel="00F713D9">
                <w:rPr>
                  <w:rFonts w:ascii="Calibri" w:hAnsi="Calibri"/>
                  <w:color w:val="000000"/>
                  <w:sz w:val="22"/>
                  <w:szCs w:val="22"/>
                </w:rPr>
                <w:delText>MANCH_OUT_N</w:delText>
              </w:r>
            </w:del>
          </w:p>
        </w:tc>
        <w:tc>
          <w:tcPr>
            <w:tcW w:w="1316" w:type="dxa"/>
            <w:tcBorders>
              <w:top w:val="nil"/>
              <w:left w:val="nil"/>
              <w:bottom w:val="single" w:sz="4" w:space="0" w:color="auto"/>
              <w:right w:val="single" w:sz="4" w:space="0" w:color="auto"/>
            </w:tcBorders>
            <w:shd w:val="clear" w:color="000000" w:fill="FFFFFF"/>
            <w:noWrap/>
            <w:vAlign w:val="center"/>
            <w:hideMark/>
          </w:tcPr>
          <w:p w:rsidR="003C3E15" w:rsidRPr="00F4759F" w:rsidDel="00F713D9" w:rsidRDefault="003C3E15" w:rsidP="003C3E15">
            <w:pPr>
              <w:jc w:val="center"/>
              <w:rPr>
                <w:del w:id="1065" w:author="Scott Walker" w:date="2016-11-01T16:35:00Z"/>
                <w:rFonts w:ascii="Calibri" w:hAnsi="Calibri"/>
                <w:color w:val="000000"/>
                <w:sz w:val="22"/>
                <w:szCs w:val="22"/>
              </w:rPr>
            </w:pPr>
            <w:del w:id="1066" w:author="Scott Walker" w:date="2016-11-01T16:35:00Z">
              <w:r w:rsidRPr="00F4759F" w:rsidDel="00F713D9">
                <w:rPr>
                  <w:rFonts w:ascii="Calibri" w:hAnsi="Calibri"/>
                  <w:color w:val="000000"/>
                  <w:sz w:val="22"/>
                  <w:szCs w:val="22"/>
                </w:rPr>
                <w:delText>K6</w:delText>
              </w:r>
            </w:del>
          </w:p>
        </w:tc>
        <w:tc>
          <w:tcPr>
            <w:tcW w:w="966" w:type="dxa"/>
            <w:tcBorders>
              <w:top w:val="single" w:sz="4" w:space="0" w:color="auto"/>
              <w:left w:val="nil"/>
              <w:bottom w:val="single" w:sz="4" w:space="0" w:color="auto"/>
              <w:right w:val="single" w:sz="4" w:space="0" w:color="auto"/>
            </w:tcBorders>
            <w:shd w:val="clear" w:color="000000" w:fill="FFFFFF"/>
            <w:vAlign w:val="center"/>
          </w:tcPr>
          <w:p w:rsidR="003C3E15" w:rsidRPr="00F4759F" w:rsidDel="00F713D9" w:rsidRDefault="003C3E15" w:rsidP="003C3E15">
            <w:pPr>
              <w:jc w:val="center"/>
              <w:rPr>
                <w:del w:id="1067" w:author="Scott Walker" w:date="2016-11-01T16:35:00Z"/>
                <w:rFonts w:ascii="Calibri" w:hAnsi="Calibri"/>
                <w:color w:val="000000"/>
                <w:sz w:val="22"/>
                <w:szCs w:val="22"/>
              </w:rPr>
            </w:pPr>
            <w:del w:id="1068" w:author="Scott Walker" w:date="2016-11-01T16:35:00Z">
              <w:r w:rsidRPr="00F4759F" w:rsidDel="00F713D9">
                <w:rPr>
                  <w:rFonts w:ascii="Calibri" w:hAnsi="Calibri"/>
                  <w:color w:val="000000"/>
                  <w:sz w:val="22"/>
                  <w:szCs w:val="22"/>
                </w:rPr>
                <w:delText>Output</w:delText>
              </w:r>
            </w:del>
          </w:p>
        </w:tc>
        <w:tc>
          <w:tcPr>
            <w:tcW w:w="189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C3E15" w:rsidRPr="00F4759F" w:rsidDel="00F713D9" w:rsidRDefault="003C3E15" w:rsidP="003C3E15">
            <w:pPr>
              <w:jc w:val="center"/>
              <w:rPr>
                <w:del w:id="1069" w:author="Scott Walker" w:date="2016-11-01T16:35:00Z"/>
                <w:rFonts w:ascii="Calibri" w:hAnsi="Calibri"/>
                <w:color w:val="000000"/>
                <w:sz w:val="22"/>
                <w:szCs w:val="22"/>
              </w:rPr>
            </w:pPr>
            <w:del w:id="1070" w:author="Scott Walker" w:date="2016-11-01T16:35:00Z">
              <w:r w:rsidRPr="00F4759F" w:rsidDel="00F713D9">
                <w:rPr>
                  <w:rFonts w:ascii="Calibri" w:hAnsi="Calibri"/>
                  <w:color w:val="000000"/>
                  <w:sz w:val="22"/>
                  <w:szCs w:val="22"/>
                </w:rPr>
                <w:delText>GPIO_23</w:delText>
              </w:r>
            </w:del>
          </w:p>
        </w:tc>
        <w:tc>
          <w:tcPr>
            <w:tcW w:w="1192" w:type="dxa"/>
            <w:tcBorders>
              <w:top w:val="nil"/>
              <w:left w:val="nil"/>
              <w:bottom w:val="single" w:sz="4" w:space="0" w:color="auto"/>
              <w:right w:val="single" w:sz="4" w:space="0" w:color="auto"/>
            </w:tcBorders>
            <w:shd w:val="clear" w:color="auto" w:fill="auto"/>
            <w:noWrap/>
            <w:vAlign w:val="center"/>
            <w:hideMark/>
          </w:tcPr>
          <w:p w:rsidR="003C3E15" w:rsidRPr="00F4759F" w:rsidDel="00F713D9" w:rsidRDefault="003C3E15" w:rsidP="003C3E15">
            <w:pPr>
              <w:jc w:val="center"/>
              <w:rPr>
                <w:del w:id="1071" w:author="Scott Walker" w:date="2016-11-01T16:35:00Z"/>
                <w:rFonts w:ascii="Calibri" w:hAnsi="Calibri"/>
                <w:color w:val="000000"/>
                <w:sz w:val="22"/>
                <w:szCs w:val="22"/>
              </w:rPr>
            </w:pPr>
            <w:del w:id="1072" w:author="Scott Walker" w:date="2016-11-01T16:35:00Z">
              <w:r w:rsidRPr="00F4759F" w:rsidDel="00F713D9">
                <w:rPr>
                  <w:rFonts w:ascii="Calibri" w:hAnsi="Calibri"/>
                  <w:color w:val="000000"/>
                  <w:sz w:val="22"/>
                  <w:szCs w:val="22"/>
                </w:rPr>
                <w:delText>23</w:delText>
              </w:r>
            </w:del>
          </w:p>
        </w:tc>
        <w:tc>
          <w:tcPr>
            <w:tcW w:w="810" w:type="dxa"/>
            <w:tcBorders>
              <w:top w:val="nil"/>
              <w:left w:val="nil"/>
              <w:bottom w:val="single" w:sz="4" w:space="0" w:color="auto"/>
              <w:right w:val="single" w:sz="4" w:space="0" w:color="auto"/>
            </w:tcBorders>
            <w:shd w:val="clear" w:color="auto" w:fill="auto"/>
            <w:noWrap/>
            <w:vAlign w:val="center"/>
            <w:hideMark/>
          </w:tcPr>
          <w:p w:rsidR="003C3E15" w:rsidRPr="00F4759F" w:rsidDel="00F713D9" w:rsidRDefault="003C3E15" w:rsidP="003C3E15">
            <w:pPr>
              <w:jc w:val="center"/>
              <w:rPr>
                <w:del w:id="1073" w:author="Scott Walker" w:date="2016-11-01T16:35:00Z"/>
                <w:rFonts w:ascii="Calibri" w:hAnsi="Calibri"/>
                <w:color w:val="000000"/>
                <w:sz w:val="22"/>
                <w:szCs w:val="22"/>
              </w:rPr>
            </w:pPr>
            <w:del w:id="1074" w:author="Scott Walker" w:date="2016-11-01T16:35:00Z">
              <w:r w:rsidRPr="00F4759F" w:rsidDel="00F713D9">
                <w:rPr>
                  <w:rFonts w:ascii="Calibri" w:hAnsi="Calibri"/>
                  <w:color w:val="000000"/>
                  <w:sz w:val="22"/>
                  <w:szCs w:val="22"/>
                </w:rPr>
                <w:delText>5</w:delText>
              </w:r>
            </w:del>
          </w:p>
        </w:tc>
      </w:tr>
      <w:tr w:rsidR="003C3E15" w:rsidRPr="00F4759F" w:rsidDel="00F713D9" w:rsidTr="00EA01FA">
        <w:trPr>
          <w:trHeight w:val="288"/>
          <w:jc w:val="center"/>
          <w:del w:id="1075" w:author="Scott Walker" w:date="2016-11-01T16:35:00Z"/>
        </w:trPr>
        <w:tc>
          <w:tcPr>
            <w:tcW w:w="2280" w:type="dxa"/>
            <w:tcBorders>
              <w:top w:val="nil"/>
              <w:left w:val="single" w:sz="4" w:space="0" w:color="auto"/>
              <w:bottom w:val="single" w:sz="4" w:space="0" w:color="auto"/>
              <w:right w:val="single" w:sz="4" w:space="0" w:color="auto"/>
            </w:tcBorders>
            <w:shd w:val="clear" w:color="000000" w:fill="FFFFFF"/>
            <w:noWrap/>
            <w:vAlign w:val="bottom"/>
            <w:hideMark/>
          </w:tcPr>
          <w:p w:rsidR="003C3E15" w:rsidRPr="00F4759F" w:rsidDel="00F713D9" w:rsidRDefault="003C3E15" w:rsidP="003C3E15">
            <w:pPr>
              <w:jc w:val="left"/>
              <w:rPr>
                <w:del w:id="1076" w:author="Scott Walker" w:date="2016-11-01T16:35:00Z"/>
                <w:rFonts w:ascii="Calibri" w:hAnsi="Calibri"/>
                <w:color w:val="000000"/>
                <w:sz w:val="22"/>
                <w:szCs w:val="22"/>
              </w:rPr>
            </w:pPr>
            <w:del w:id="1077" w:author="Scott Walker" w:date="2016-11-01T16:35:00Z">
              <w:r w:rsidRPr="00F4759F" w:rsidDel="00F713D9">
                <w:rPr>
                  <w:rFonts w:ascii="Calibri" w:hAnsi="Calibri"/>
                  <w:color w:val="000000"/>
                  <w:sz w:val="22"/>
                  <w:szCs w:val="22"/>
                </w:rPr>
                <w:delText>RCVR_EN</w:delText>
              </w:r>
            </w:del>
          </w:p>
        </w:tc>
        <w:tc>
          <w:tcPr>
            <w:tcW w:w="1316" w:type="dxa"/>
            <w:tcBorders>
              <w:top w:val="nil"/>
              <w:left w:val="nil"/>
              <w:bottom w:val="single" w:sz="4" w:space="0" w:color="auto"/>
              <w:right w:val="single" w:sz="4" w:space="0" w:color="auto"/>
            </w:tcBorders>
            <w:shd w:val="clear" w:color="000000" w:fill="FFFFFF"/>
            <w:noWrap/>
            <w:vAlign w:val="center"/>
            <w:hideMark/>
          </w:tcPr>
          <w:p w:rsidR="003C3E15" w:rsidRPr="00F4759F" w:rsidDel="00F713D9" w:rsidRDefault="003C3E15" w:rsidP="003C3E15">
            <w:pPr>
              <w:jc w:val="center"/>
              <w:rPr>
                <w:del w:id="1078" w:author="Scott Walker" w:date="2016-11-01T16:35:00Z"/>
                <w:rFonts w:ascii="Calibri" w:hAnsi="Calibri"/>
                <w:color w:val="000000"/>
                <w:sz w:val="22"/>
                <w:szCs w:val="22"/>
              </w:rPr>
            </w:pPr>
            <w:del w:id="1079" w:author="Scott Walker" w:date="2016-11-01T16:35:00Z">
              <w:r w:rsidRPr="00F4759F" w:rsidDel="00F713D9">
                <w:rPr>
                  <w:rFonts w:ascii="Calibri" w:hAnsi="Calibri"/>
                  <w:color w:val="000000"/>
                  <w:sz w:val="22"/>
                  <w:szCs w:val="22"/>
                </w:rPr>
                <w:delText>F5</w:delText>
              </w:r>
            </w:del>
          </w:p>
        </w:tc>
        <w:tc>
          <w:tcPr>
            <w:tcW w:w="966" w:type="dxa"/>
            <w:tcBorders>
              <w:top w:val="single" w:sz="4" w:space="0" w:color="auto"/>
              <w:left w:val="nil"/>
              <w:bottom w:val="single" w:sz="4" w:space="0" w:color="auto"/>
              <w:right w:val="single" w:sz="4" w:space="0" w:color="auto"/>
            </w:tcBorders>
            <w:shd w:val="clear" w:color="000000" w:fill="FFFFFF"/>
            <w:vAlign w:val="center"/>
          </w:tcPr>
          <w:p w:rsidR="003C3E15" w:rsidRPr="00F4759F" w:rsidDel="00F713D9" w:rsidRDefault="003C3E15" w:rsidP="003C3E15">
            <w:pPr>
              <w:jc w:val="center"/>
              <w:rPr>
                <w:del w:id="1080" w:author="Scott Walker" w:date="2016-11-01T16:35:00Z"/>
                <w:rFonts w:ascii="Calibri" w:hAnsi="Calibri"/>
                <w:color w:val="000000"/>
                <w:sz w:val="22"/>
                <w:szCs w:val="22"/>
              </w:rPr>
            </w:pPr>
            <w:del w:id="1081" w:author="Scott Walker" w:date="2016-11-01T16:35:00Z">
              <w:r w:rsidRPr="00F4759F" w:rsidDel="00F713D9">
                <w:rPr>
                  <w:rFonts w:ascii="Calibri" w:hAnsi="Calibri"/>
                  <w:color w:val="000000"/>
                  <w:sz w:val="22"/>
                  <w:szCs w:val="22"/>
                </w:rPr>
                <w:delText>Output</w:delText>
              </w:r>
            </w:del>
          </w:p>
        </w:tc>
        <w:tc>
          <w:tcPr>
            <w:tcW w:w="189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C3E15" w:rsidRPr="00F4759F" w:rsidDel="00F713D9" w:rsidRDefault="003C3E15" w:rsidP="003C3E15">
            <w:pPr>
              <w:jc w:val="center"/>
              <w:rPr>
                <w:del w:id="1082" w:author="Scott Walker" w:date="2016-11-01T16:35:00Z"/>
                <w:rFonts w:ascii="Calibri" w:hAnsi="Calibri"/>
                <w:color w:val="000000"/>
                <w:sz w:val="22"/>
                <w:szCs w:val="22"/>
              </w:rPr>
            </w:pPr>
            <w:del w:id="1083" w:author="Scott Walker" w:date="2016-11-01T16:35:00Z">
              <w:r w:rsidRPr="00F4759F" w:rsidDel="00F713D9">
                <w:rPr>
                  <w:rFonts w:ascii="Calibri" w:hAnsi="Calibri"/>
                  <w:color w:val="000000"/>
                  <w:sz w:val="22"/>
                  <w:szCs w:val="22"/>
                </w:rPr>
                <w:delText>GPIO_9</w:delText>
              </w:r>
            </w:del>
          </w:p>
        </w:tc>
        <w:tc>
          <w:tcPr>
            <w:tcW w:w="1192" w:type="dxa"/>
            <w:tcBorders>
              <w:top w:val="nil"/>
              <w:left w:val="nil"/>
              <w:bottom w:val="single" w:sz="4" w:space="0" w:color="auto"/>
              <w:right w:val="single" w:sz="4" w:space="0" w:color="auto"/>
            </w:tcBorders>
            <w:shd w:val="clear" w:color="auto" w:fill="auto"/>
            <w:noWrap/>
            <w:vAlign w:val="center"/>
            <w:hideMark/>
          </w:tcPr>
          <w:p w:rsidR="003C3E15" w:rsidRPr="00F4759F" w:rsidDel="00F713D9" w:rsidRDefault="003C3E15" w:rsidP="003C3E15">
            <w:pPr>
              <w:jc w:val="center"/>
              <w:rPr>
                <w:del w:id="1084" w:author="Scott Walker" w:date="2016-11-01T16:35:00Z"/>
                <w:rFonts w:ascii="Calibri" w:hAnsi="Calibri"/>
                <w:color w:val="000000"/>
                <w:sz w:val="22"/>
                <w:szCs w:val="22"/>
              </w:rPr>
            </w:pPr>
            <w:del w:id="1085" w:author="Scott Walker" w:date="2016-11-01T16:35:00Z">
              <w:r w:rsidRPr="00F4759F" w:rsidDel="00F713D9">
                <w:rPr>
                  <w:rFonts w:ascii="Calibri" w:hAnsi="Calibri"/>
                  <w:color w:val="000000"/>
                  <w:sz w:val="22"/>
                  <w:szCs w:val="22"/>
                </w:rPr>
                <w:delText>9</w:delText>
              </w:r>
            </w:del>
          </w:p>
        </w:tc>
        <w:tc>
          <w:tcPr>
            <w:tcW w:w="810" w:type="dxa"/>
            <w:tcBorders>
              <w:top w:val="nil"/>
              <w:left w:val="nil"/>
              <w:bottom w:val="single" w:sz="4" w:space="0" w:color="auto"/>
              <w:right w:val="single" w:sz="4" w:space="0" w:color="auto"/>
            </w:tcBorders>
            <w:shd w:val="clear" w:color="auto" w:fill="auto"/>
            <w:noWrap/>
            <w:vAlign w:val="center"/>
            <w:hideMark/>
          </w:tcPr>
          <w:p w:rsidR="003C3E15" w:rsidRPr="00F4759F" w:rsidDel="00F713D9" w:rsidRDefault="003C3E15" w:rsidP="003C3E15">
            <w:pPr>
              <w:jc w:val="center"/>
              <w:rPr>
                <w:del w:id="1086" w:author="Scott Walker" w:date="2016-11-01T16:35:00Z"/>
                <w:rFonts w:ascii="Calibri" w:hAnsi="Calibri"/>
                <w:color w:val="000000"/>
                <w:sz w:val="22"/>
                <w:szCs w:val="22"/>
              </w:rPr>
            </w:pPr>
            <w:del w:id="1087" w:author="Scott Walker" w:date="2016-11-01T16:35:00Z">
              <w:r w:rsidRPr="00F4759F" w:rsidDel="00F713D9">
                <w:rPr>
                  <w:rFonts w:ascii="Calibri" w:hAnsi="Calibri"/>
                  <w:color w:val="000000"/>
                  <w:sz w:val="22"/>
                  <w:szCs w:val="22"/>
                </w:rPr>
                <w:delText>14</w:delText>
              </w:r>
            </w:del>
          </w:p>
        </w:tc>
      </w:tr>
      <w:tr w:rsidR="003C3E15" w:rsidRPr="00F4759F" w:rsidDel="00F713D9" w:rsidTr="00EA01FA">
        <w:trPr>
          <w:trHeight w:val="288"/>
          <w:jc w:val="center"/>
          <w:del w:id="1088" w:author="Scott Walker" w:date="2016-11-01T16:35:00Z"/>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rsidR="003C3E15" w:rsidRPr="00F4759F" w:rsidDel="00F713D9" w:rsidRDefault="003C3E15" w:rsidP="003C3E15">
            <w:pPr>
              <w:jc w:val="left"/>
              <w:rPr>
                <w:del w:id="1089" w:author="Scott Walker" w:date="2016-11-01T16:35:00Z"/>
                <w:rFonts w:ascii="Calibri" w:hAnsi="Calibri"/>
                <w:color w:val="000000"/>
                <w:sz w:val="22"/>
                <w:szCs w:val="22"/>
              </w:rPr>
            </w:pPr>
            <w:del w:id="1090" w:author="Scott Walker" w:date="2016-11-01T16:35:00Z">
              <w:r w:rsidRPr="00F4759F" w:rsidDel="00F713D9">
                <w:rPr>
                  <w:rFonts w:ascii="Calibri" w:hAnsi="Calibri"/>
                  <w:color w:val="000000"/>
                  <w:sz w:val="22"/>
                  <w:szCs w:val="22"/>
                </w:rPr>
                <w:delText>DRVR_EN</w:delText>
              </w:r>
            </w:del>
          </w:p>
        </w:tc>
        <w:tc>
          <w:tcPr>
            <w:tcW w:w="1316" w:type="dxa"/>
            <w:tcBorders>
              <w:top w:val="nil"/>
              <w:left w:val="nil"/>
              <w:bottom w:val="single" w:sz="4" w:space="0" w:color="auto"/>
              <w:right w:val="single" w:sz="4" w:space="0" w:color="auto"/>
            </w:tcBorders>
            <w:shd w:val="clear" w:color="000000" w:fill="FFFFFF"/>
            <w:noWrap/>
            <w:vAlign w:val="center"/>
            <w:hideMark/>
          </w:tcPr>
          <w:p w:rsidR="003C3E15" w:rsidRPr="00F4759F" w:rsidDel="00F713D9" w:rsidRDefault="003C3E15" w:rsidP="003C3E15">
            <w:pPr>
              <w:jc w:val="center"/>
              <w:rPr>
                <w:del w:id="1091" w:author="Scott Walker" w:date="2016-11-01T16:35:00Z"/>
                <w:rFonts w:ascii="Calibri" w:hAnsi="Calibri"/>
                <w:color w:val="000000"/>
                <w:sz w:val="22"/>
                <w:szCs w:val="22"/>
              </w:rPr>
            </w:pPr>
            <w:del w:id="1092" w:author="Scott Walker" w:date="2016-11-01T16:35:00Z">
              <w:r w:rsidRPr="00F4759F" w:rsidDel="00F713D9">
                <w:rPr>
                  <w:rFonts w:ascii="Calibri" w:hAnsi="Calibri"/>
                  <w:color w:val="000000"/>
                  <w:sz w:val="22"/>
                  <w:szCs w:val="22"/>
                </w:rPr>
                <w:delText>E4</w:delText>
              </w:r>
            </w:del>
          </w:p>
        </w:tc>
        <w:tc>
          <w:tcPr>
            <w:tcW w:w="966" w:type="dxa"/>
            <w:tcBorders>
              <w:top w:val="single" w:sz="4" w:space="0" w:color="auto"/>
              <w:left w:val="nil"/>
              <w:bottom w:val="single" w:sz="4" w:space="0" w:color="auto"/>
              <w:right w:val="single" w:sz="4" w:space="0" w:color="auto"/>
            </w:tcBorders>
            <w:shd w:val="clear" w:color="000000" w:fill="FFFFFF"/>
            <w:vAlign w:val="center"/>
          </w:tcPr>
          <w:p w:rsidR="003C3E15" w:rsidRPr="00F4759F" w:rsidDel="00F713D9" w:rsidRDefault="003C3E15" w:rsidP="003C3E15">
            <w:pPr>
              <w:jc w:val="center"/>
              <w:rPr>
                <w:del w:id="1093" w:author="Scott Walker" w:date="2016-11-01T16:35:00Z"/>
                <w:rFonts w:ascii="Calibri" w:hAnsi="Calibri"/>
                <w:color w:val="000000"/>
                <w:sz w:val="22"/>
                <w:szCs w:val="22"/>
              </w:rPr>
            </w:pPr>
            <w:del w:id="1094" w:author="Scott Walker" w:date="2016-11-01T16:35:00Z">
              <w:r w:rsidRPr="00F4759F" w:rsidDel="00F713D9">
                <w:rPr>
                  <w:rFonts w:ascii="Calibri" w:hAnsi="Calibri"/>
                  <w:color w:val="000000"/>
                  <w:sz w:val="22"/>
                  <w:szCs w:val="22"/>
                </w:rPr>
                <w:delText>Output</w:delText>
              </w:r>
            </w:del>
          </w:p>
        </w:tc>
        <w:tc>
          <w:tcPr>
            <w:tcW w:w="189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C3E15" w:rsidRPr="00F4759F" w:rsidDel="00F713D9" w:rsidRDefault="003C3E15" w:rsidP="003C3E15">
            <w:pPr>
              <w:jc w:val="center"/>
              <w:rPr>
                <w:del w:id="1095" w:author="Scott Walker" w:date="2016-11-01T16:35:00Z"/>
                <w:rFonts w:ascii="Calibri" w:hAnsi="Calibri"/>
                <w:color w:val="000000"/>
                <w:sz w:val="22"/>
                <w:szCs w:val="22"/>
              </w:rPr>
            </w:pPr>
            <w:del w:id="1096" w:author="Scott Walker" w:date="2016-11-01T16:35:00Z">
              <w:r w:rsidRPr="00F4759F" w:rsidDel="00F713D9">
                <w:rPr>
                  <w:rFonts w:ascii="Calibri" w:hAnsi="Calibri"/>
                  <w:color w:val="000000"/>
                  <w:sz w:val="22"/>
                  <w:szCs w:val="22"/>
                </w:rPr>
                <w:delText>GPIO_7</w:delText>
              </w:r>
            </w:del>
          </w:p>
        </w:tc>
        <w:tc>
          <w:tcPr>
            <w:tcW w:w="1192" w:type="dxa"/>
            <w:tcBorders>
              <w:top w:val="nil"/>
              <w:left w:val="nil"/>
              <w:bottom w:val="single" w:sz="4" w:space="0" w:color="auto"/>
              <w:right w:val="single" w:sz="4" w:space="0" w:color="auto"/>
            </w:tcBorders>
            <w:shd w:val="clear" w:color="auto" w:fill="auto"/>
            <w:noWrap/>
            <w:vAlign w:val="center"/>
            <w:hideMark/>
          </w:tcPr>
          <w:p w:rsidR="003C3E15" w:rsidRPr="00F4759F" w:rsidDel="00F713D9" w:rsidRDefault="003C3E15" w:rsidP="003C3E15">
            <w:pPr>
              <w:jc w:val="center"/>
              <w:rPr>
                <w:del w:id="1097" w:author="Scott Walker" w:date="2016-11-01T16:35:00Z"/>
                <w:rFonts w:ascii="Calibri" w:hAnsi="Calibri"/>
                <w:color w:val="000000"/>
                <w:sz w:val="22"/>
                <w:szCs w:val="22"/>
              </w:rPr>
            </w:pPr>
            <w:del w:id="1098" w:author="Scott Walker" w:date="2016-11-01T16:35:00Z">
              <w:r w:rsidRPr="00F4759F" w:rsidDel="00F713D9">
                <w:rPr>
                  <w:rFonts w:ascii="Calibri" w:hAnsi="Calibri"/>
                  <w:color w:val="000000"/>
                  <w:sz w:val="22"/>
                  <w:szCs w:val="22"/>
                </w:rPr>
                <w:delText>7</w:delText>
              </w:r>
            </w:del>
          </w:p>
        </w:tc>
        <w:tc>
          <w:tcPr>
            <w:tcW w:w="810" w:type="dxa"/>
            <w:tcBorders>
              <w:top w:val="nil"/>
              <w:left w:val="nil"/>
              <w:bottom w:val="single" w:sz="4" w:space="0" w:color="auto"/>
              <w:right w:val="single" w:sz="4" w:space="0" w:color="auto"/>
            </w:tcBorders>
            <w:shd w:val="clear" w:color="auto" w:fill="auto"/>
            <w:noWrap/>
            <w:vAlign w:val="center"/>
            <w:hideMark/>
          </w:tcPr>
          <w:p w:rsidR="003C3E15" w:rsidRPr="00F4759F" w:rsidDel="00F713D9" w:rsidRDefault="003C3E15" w:rsidP="003C3E15">
            <w:pPr>
              <w:jc w:val="center"/>
              <w:rPr>
                <w:del w:id="1099" w:author="Scott Walker" w:date="2016-11-01T16:35:00Z"/>
                <w:rFonts w:ascii="Calibri" w:hAnsi="Calibri"/>
                <w:color w:val="000000"/>
                <w:sz w:val="22"/>
                <w:szCs w:val="22"/>
              </w:rPr>
            </w:pPr>
            <w:del w:id="1100" w:author="Scott Walker" w:date="2016-11-01T16:35:00Z">
              <w:r w:rsidRPr="00F4759F" w:rsidDel="00F713D9">
                <w:rPr>
                  <w:rFonts w:ascii="Calibri" w:hAnsi="Calibri"/>
                  <w:color w:val="000000"/>
                  <w:sz w:val="22"/>
                  <w:szCs w:val="22"/>
                </w:rPr>
                <w:delText>16</w:delText>
              </w:r>
            </w:del>
          </w:p>
        </w:tc>
      </w:tr>
    </w:tbl>
    <w:p w:rsidR="00F4759F" w:rsidDel="00F713D9" w:rsidRDefault="00F4759F">
      <w:pPr>
        <w:rPr>
          <w:del w:id="1101" w:author="Scott Walker" w:date="2016-11-01T16:35:00Z"/>
        </w:rPr>
      </w:pPr>
    </w:p>
    <w:p w:rsidR="00F4759F" w:rsidDel="00F713D9" w:rsidRDefault="00F4759F" w:rsidP="00EA01FA">
      <w:pPr>
        <w:pStyle w:val="Caption"/>
        <w:jc w:val="center"/>
        <w:rPr>
          <w:del w:id="1102" w:author="Scott Walker" w:date="2016-11-01T16:35:00Z"/>
        </w:rPr>
      </w:pPr>
      <w:bookmarkStart w:id="1103" w:name="_Ref458625237"/>
      <w:del w:id="1104" w:author="Scott Walker" w:date="2016-11-01T16:35:00Z">
        <w:r w:rsidDel="00F713D9">
          <w:delText xml:space="preserve">Table </w:delText>
        </w:r>
        <w:r w:rsidR="00CD4E29" w:rsidDel="00F713D9">
          <w:rPr>
            <w:b w:val="0"/>
            <w:bCs w:val="0"/>
          </w:rPr>
          <w:fldChar w:fldCharType="begin"/>
        </w:r>
        <w:r w:rsidR="00CD4E29" w:rsidDel="00F713D9">
          <w:delInstrText xml:space="preserve"> SEQ Table \* ARABIC </w:delInstrText>
        </w:r>
        <w:r w:rsidR="00CD4E29" w:rsidDel="00F713D9">
          <w:rPr>
            <w:b w:val="0"/>
            <w:bCs w:val="0"/>
          </w:rPr>
          <w:fldChar w:fldCharType="separate"/>
        </w:r>
      </w:del>
      <w:del w:id="1105" w:author="Scott Walker" w:date="2016-11-01T16:32:00Z">
        <w:r w:rsidR="004F3001" w:rsidDel="00524863">
          <w:rPr>
            <w:noProof/>
          </w:rPr>
          <w:delText>10</w:delText>
        </w:r>
      </w:del>
      <w:del w:id="1106" w:author="Scott Walker" w:date="2016-11-01T16:35:00Z">
        <w:r w:rsidR="00CD4E29" w:rsidDel="00F713D9">
          <w:rPr>
            <w:b w:val="0"/>
            <w:bCs w:val="0"/>
            <w:noProof/>
          </w:rPr>
          <w:fldChar w:fldCharType="end"/>
        </w:r>
        <w:bookmarkEnd w:id="1103"/>
        <w:r w:rsidDel="00F713D9">
          <w:delText xml:space="preserve"> Additional Eval Board Signal Definitions and Mapping</w:delText>
        </w:r>
      </w:del>
    </w:p>
    <w:p w:rsidR="003C3E15" w:rsidDel="00F713D9" w:rsidRDefault="003C3E15">
      <w:pPr>
        <w:jc w:val="left"/>
        <w:rPr>
          <w:del w:id="1107" w:author="Scott Walker" w:date="2016-11-01T16:35:00Z"/>
        </w:rPr>
      </w:pPr>
    </w:p>
    <w:p w:rsidR="00F4759F" w:rsidDel="00F713D9" w:rsidRDefault="003C3E15">
      <w:pPr>
        <w:jc w:val="left"/>
        <w:rPr>
          <w:del w:id="1108" w:author="Scott Walker" w:date="2016-11-01T16:35:00Z"/>
        </w:rPr>
      </w:pPr>
      <w:del w:id="1109" w:author="Scott Walker" w:date="2016-11-01T16:35:00Z">
        <w:r w:rsidDel="00F713D9">
          <w:delText>This could be useful is one wants to do an external loopback.  To accomplish this, Connect P14 pin 3 to P14 pin 4.</w:delText>
        </w:r>
        <w:r w:rsidR="00F4759F" w:rsidDel="00F713D9">
          <w:br w:type="page"/>
        </w:r>
      </w:del>
    </w:p>
    <w:p w:rsidR="00F713D9" w:rsidRDefault="00F713D9">
      <w:pPr>
        <w:jc w:val="left"/>
        <w:rPr>
          <w:ins w:id="1110" w:author="Scott Walker" w:date="2016-11-01T16:35:00Z"/>
        </w:rPr>
      </w:pPr>
    </w:p>
    <w:p w:rsidR="0002101E" w:rsidRDefault="0002101E" w:rsidP="001E3665"/>
    <w:p w:rsidR="00236150" w:rsidRPr="002C5D32" w:rsidRDefault="00236150">
      <w:pPr>
        <w:pStyle w:val="TemplateOutline2"/>
        <w:rPr>
          <w:lang w:val="en"/>
        </w:rPr>
      </w:pPr>
      <w:bookmarkStart w:id="1111" w:name="_Ref416173601"/>
      <w:bookmarkStart w:id="1112" w:name="_Toc465781825"/>
      <w:r w:rsidRPr="009A15EB">
        <w:t>Software Operation</w:t>
      </w:r>
      <w:bookmarkEnd w:id="1111"/>
      <w:bookmarkEnd w:id="1112"/>
    </w:p>
    <w:p w:rsidR="00ED4994" w:rsidRPr="005F1B99" w:rsidRDefault="00340EC3" w:rsidP="00ED4994">
      <w:pPr>
        <w:rPr>
          <w:lang w:val="en"/>
        </w:rPr>
      </w:pPr>
      <w:r>
        <w:rPr>
          <w:lang w:val="en"/>
        </w:rPr>
        <w:t>Below the software operation for packet transmit and receive sequences are described below.  Included are the potential error conditions.</w:t>
      </w:r>
    </w:p>
    <w:p w:rsidR="00ED4994" w:rsidRPr="005F1B99" w:rsidRDefault="00ED4994" w:rsidP="00ED4994">
      <w:pPr>
        <w:rPr>
          <w:lang w:val="en"/>
        </w:rPr>
      </w:pPr>
    </w:p>
    <w:p w:rsidR="007F50BB" w:rsidRPr="00ED4994" w:rsidRDefault="007F50BB">
      <w:pPr>
        <w:pStyle w:val="TemplateOutline3"/>
        <w:rPr>
          <w:lang w:val="en"/>
        </w:rPr>
      </w:pPr>
      <w:bookmarkStart w:id="1113" w:name="_Toc465781826"/>
      <w:r w:rsidRPr="00ED4994">
        <w:rPr>
          <w:lang w:val="en"/>
        </w:rPr>
        <w:t>Initialization Procedure</w:t>
      </w:r>
      <w:bookmarkEnd w:id="1113"/>
    </w:p>
    <w:p w:rsidR="007F50BB" w:rsidRDefault="00ED4994" w:rsidP="004341FE">
      <w:pPr>
        <w:rPr>
          <w:lang w:val="en"/>
        </w:rPr>
      </w:pPr>
      <w:r>
        <w:rPr>
          <w:lang w:val="en"/>
        </w:rPr>
        <w:t xml:space="preserve">The FPGA must first be initialized before packet communications can begin.  </w:t>
      </w:r>
    </w:p>
    <w:p w:rsidR="00ED4994" w:rsidRDefault="00ED4994" w:rsidP="004341FE">
      <w:pPr>
        <w:rPr>
          <w:lang w:val="en"/>
        </w:rPr>
      </w:pPr>
    </w:p>
    <w:p w:rsidR="00ED4994" w:rsidRDefault="00ED4994" w:rsidP="00ED4994">
      <w:pPr>
        <w:pStyle w:val="ListParagraph"/>
        <w:numPr>
          <w:ilvl w:val="0"/>
          <w:numId w:val="46"/>
        </w:numPr>
        <w:rPr>
          <w:lang w:val="en"/>
        </w:rPr>
      </w:pPr>
      <w:r>
        <w:rPr>
          <w:lang w:val="en"/>
        </w:rPr>
        <w:fldChar w:fldCharType="begin"/>
      </w:r>
      <w:r>
        <w:rPr>
          <w:lang w:val="en"/>
        </w:rPr>
        <w:instrText xml:space="preserve"> REF _Ref411959914 \h </w:instrText>
      </w:r>
      <w:r>
        <w:rPr>
          <w:lang w:val="en"/>
        </w:rPr>
      </w:r>
      <w:r>
        <w:rPr>
          <w:lang w:val="en"/>
        </w:rPr>
        <w:fldChar w:fldCharType="separate"/>
      </w:r>
      <w:r w:rsidR="00F713D9">
        <w:t>Control Register</w:t>
      </w:r>
      <w:r>
        <w:rPr>
          <w:lang w:val="en"/>
        </w:rPr>
        <w:fldChar w:fldCharType="end"/>
      </w:r>
      <w:r>
        <w:rPr>
          <w:lang w:val="en"/>
        </w:rPr>
        <w:t xml:space="preserve"> </w:t>
      </w:r>
      <w:r w:rsidR="003C17F2">
        <w:rPr>
          <w:lang w:val="en"/>
        </w:rPr>
        <w:t>–</w:t>
      </w:r>
      <w:r>
        <w:rPr>
          <w:lang w:val="en"/>
        </w:rPr>
        <w:t xml:space="preserve"> </w:t>
      </w:r>
      <w:r w:rsidR="003C17F2">
        <w:rPr>
          <w:lang w:val="en"/>
        </w:rPr>
        <w:t>Ensure that the transmitter and receiver are out of reset</w:t>
      </w:r>
    </w:p>
    <w:p w:rsidR="00ED4994" w:rsidRDefault="00ED4994" w:rsidP="00ED4994">
      <w:pPr>
        <w:pStyle w:val="ListParagraph"/>
        <w:numPr>
          <w:ilvl w:val="0"/>
          <w:numId w:val="46"/>
        </w:numPr>
        <w:rPr>
          <w:lang w:val="en"/>
        </w:rPr>
      </w:pPr>
      <w:r>
        <w:rPr>
          <w:lang w:val="en"/>
        </w:rPr>
        <w:fldChar w:fldCharType="begin"/>
      </w:r>
      <w:r>
        <w:rPr>
          <w:lang w:val="en"/>
        </w:rPr>
        <w:instrText xml:space="preserve"> REF _Ref415468721 \h </w:instrText>
      </w:r>
      <w:r>
        <w:rPr>
          <w:lang w:val="en"/>
        </w:rPr>
      </w:r>
      <w:r>
        <w:rPr>
          <w:lang w:val="en"/>
        </w:rPr>
        <w:fldChar w:fldCharType="separate"/>
      </w:r>
      <w:r w:rsidR="00F713D9">
        <w:t>Interrupt Register</w:t>
      </w:r>
      <w:r>
        <w:rPr>
          <w:lang w:val="en"/>
        </w:rPr>
        <w:fldChar w:fldCharType="end"/>
      </w:r>
      <w:r>
        <w:rPr>
          <w:lang w:val="en"/>
        </w:rPr>
        <w:t xml:space="preserve"> </w:t>
      </w:r>
      <w:r w:rsidR="003C17F2">
        <w:rPr>
          <w:lang w:val="en"/>
        </w:rPr>
        <w:t>–</w:t>
      </w:r>
      <w:r>
        <w:rPr>
          <w:lang w:val="en"/>
        </w:rPr>
        <w:t xml:space="preserve"> </w:t>
      </w:r>
      <w:r w:rsidR="003C17F2">
        <w:rPr>
          <w:lang w:val="en"/>
        </w:rPr>
        <w:t>Ensure that all interrupts are cleared by writing a logic 1 to any active interrupts.</w:t>
      </w:r>
    </w:p>
    <w:p w:rsidR="00ED4994" w:rsidRDefault="00ED4994" w:rsidP="00ED4994">
      <w:pPr>
        <w:pStyle w:val="ListParagraph"/>
        <w:numPr>
          <w:ilvl w:val="0"/>
          <w:numId w:val="46"/>
        </w:numPr>
        <w:rPr>
          <w:lang w:val="en"/>
        </w:rPr>
      </w:pPr>
      <w:r>
        <w:rPr>
          <w:lang w:val="en"/>
        </w:rPr>
        <w:fldChar w:fldCharType="begin"/>
      </w:r>
      <w:r>
        <w:rPr>
          <w:lang w:val="en"/>
        </w:rPr>
        <w:instrText xml:space="preserve"> REF _Ref415575257 \h </w:instrText>
      </w:r>
      <w:r>
        <w:rPr>
          <w:lang w:val="en"/>
        </w:rPr>
      </w:r>
      <w:r>
        <w:rPr>
          <w:lang w:val="en"/>
        </w:rPr>
        <w:fldChar w:fldCharType="separate"/>
      </w:r>
      <w:r w:rsidR="00F713D9">
        <w:t>Interrupt Mask Register</w:t>
      </w:r>
      <w:r>
        <w:rPr>
          <w:lang w:val="en"/>
        </w:rPr>
        <w:fldChar w:fldCharType="end"/>
      </w:r>
      <w:r>
        <w:rPr>
          <w:lang w:val="en"/>
        </w:rPr>
        <w:t xml:space="preserve"> </w:t>
      </w:r>
      <w:r w:rsidR="003C17F2">
        <w:rPr>
          <w:lang w:val="en"/>
        </w:rPr>
        <w:t>–</w:t>
      </w:r>
      <w:r>
        <w:rPr>
          <w:lang w:val="en"/>
        </w:rPr>
        <w:t xml:space="preserve"> </w:t>
      </w:r>
      <w:r w:rsidR="003C17F2">
        <w:rPr>
          <w:lang w:val="en"/>
        </w:rPr>
        <w:t>Ensure that the chosen interrupts are enabled.</w:t>
      </w:r>
    </w:p>
    <w:p w:rsidR="00ED4994" w:rsidRDefault="00ED4994" w:rsidP="00ED4994">
      <w:pPr>
        <w:pStyle w:val="ListParagraph"/>
        <w:numPr>
          <w:ilvl w:val="0"/>
          <w:numId w:val="46"/>
        </w:numPr>
        <w:rPr>
          <w:lang w:val="en"/>
        </w:rPr>
      </w:pPr>
      <w:r>
        <w:rPr>
          <w:lang w:val="en"/>
        </w:rPr>
        <w:fldChar w:fldCharType="begin"/>
      </w:r>
      <w:r>
        <w:rPr>
          <w:lang w:val="en"/>
        </w:rPr>
        <w:instrText xml:space="preserve"> REF _Ref448240907 \h </w:instrText>
      </w:r>
      <w:r>
        <w:rPr>
          <w:lang w:val="en"/>
        </w:rPr>
      </w:r>
      <w:r>
        <w:rPr>
          <w:lang w:val="en"/>
        </w:rPr>
        <w:fldChar w:fldCharType="separate"/>
      </w:r>
      <w:r w:rsidR="00F713D9">
        <w:rPr>
          <w:b/>
          <w:bCs/>
        </w:rPr>
        <w:t>Error! Reference source not found.</w:t>
      </w:r>
      <w:r>
        <w:rPr>
          <w:lang w:val="en"/>
        </w:rPr>
        <w:fldChar w:fldCharType="end"/>
      </w:r>
      <w:r>
        <w:rPr>
          <w:lang w:val="en"/>
        </w:rPr>
        <w:t xml:space="preserve"> </w:t>
      </w:r>
      <w:r w:rsidR="003C17F2">
        <w:rPr>
          <w:lang w:val="en"/>
        </w:rPr>
        <w:t>–</w:t>
      </w:r>
      <w:r>
        <w:rPr>
          <w:lang w:val="en"/>
        </w:rPr>
        <w:t xml:space="preserve"> </w:t>
      </w:r>
      <w:r w:rsidR="003C17F2">
        <w:rPr>
          <w:lang w:val="en"/>
        </w:rPr>
        <w:t>This register will be device specific and will be defined on a per device basis.</w:t>
      </w:r>
    </w:p>
    <w:p w:rsidR="00ED4994" w:rsidRDefault="00ED4994" w:rsidP="00ED4994">
      <w:pPr>
        <w:pStyle w:val="ListParagraph"/>
        <w:numPr>
          <w:ilvl w:val="0"/>
          <w:numId w:val="46"/>
        </w:numPr>
        <w:rPr>
          <w:lang w:val="en"/>
        </w:rPr>
      </w:pPr>
      <w:r>
        <w:rPr>
          <w:lang w:val="en"/>
        </w:rPr>
        <w:fldChar w:fldCharType="begin"/>
      </w:r>
      <w:r>
        <w:rPr>
          <w:lang w:val="en"/>
        </w:rPr>
        <w:instrText xml:space="preserve"> REF _Ref448240878 \h </w:instrText>
      </w:r>
      <w:r>
        <w:rPr>
          <w:lang w:val="en"/>
        </w:rPr>
      </w:r>
      <w:r>
        <w:rPr>
          <w:lang w:val="en"/>
        </w:rPr>
        <w:fldChar w:fldCharType="separate"/>
      </w:r>
      <w:r w:rsidR="00F713D9">
        <w:t>Address Register High</w:t>
      </w:r>
      <w:r>
        <w:rPr>
          <w:lang w:val="en"/>
        </w:rPr>
        <w:fldChar w:fldCharType="end"/>
      </w:r>
      <w:r>
        <w:rPr>
          <w:lang w:val="en"/>
        </w:rPr>
        <w:t xml:space="preserve"> </w:t>
      </w:r>
      <w:r w:rsidR="003C17F2">
        <w:rPr>
          <w:lang w:val="en"/>
        </w:rPr>
        <w:t>–</w:t>
      </w:r>
      <w:r>
        <w:rPr>
          <w:lang w:val="en"/>
        </w:rPr>
        <w:t xml:space="preserve"> </w:t>
      </w:r>
      <w:r w:rsidR="003C17F2">
        <w:rPr>
          <w:lang w:val="en"/>
        </w:rPr>
        <w:t>Configure the high order two bits of the address.</w:t>
      </w:r>
    </w:p>
    <w:p w:rsidR="00ED4994" w:rsidRDefault="00ED4994" w:rsidP="00ED4994">
      <w:pPr>
        <w:pStyle w:val="ListParagraph"/>
        <w:numPr>
          <w:ilvl w:val="0"/>
          <w:numId w:val="46"/>
        </w:numPr>
        <w:rPr>
          <w:lang w:val="en"/>
        </w:rPr>
      </w:pPr>
      <w:r>
        <w:rPr>
          <w:lang w:val="en"/>
        </w:rPr>
        <w:fldChar w:fldCharType="begin"/>
      </w:r>
      <w:r>
        <w:rPr>
          <w:lang w:val="en"/>
        </w:rPr>
        <w:instrText xml:space="preserve"> REF _Ref448240886 \h </w:instrText>
      </w:r>
      <w:r>
        <w:rPr>
          <w:lang w:val="en"/>
        </w:rPr>
      </w:r>
      <w:r>
        <w:rPr>
          <w:lang w:val="en"/>
        </w:rPr>
        <w:fldChar w:fldCharType="separate"/>
      </w:r>
      <w:r w:rsidR="00F713D9">
        <w:t>Address Register Low</w:t>
      </w:r>
      <w:r>
        <w:rPr>
          <w:lang w:val="en"/>
        </w:rPr>
        <w:fldChar w:fldCharType="end"/>
      </w:r>
      <w:r>
        <w:rPr>
          <w:lang w:val="en"/>
        </w:rPr>
        <w:t xml:space="preserve"> </w:t>
      </w:r>
      <w:r w:rsidR="003C17F2">
        <w:rPr>
          <w:lang w:val="en"/>
        </w:rPr>
        <w:t>–</w:t>
      </w:r>
      <w:r>
        <w:rPr>
          <w:lang w:val="en"/>
        </w:rPr>
        <w:t xml:space="preserve"> </w:t>
      </w:r>
      <w:r w:rsidR="003C17F2">
        <w:rPr>
          <w:lang w:val="en"/>
        </w:rPr>
        <w:t>Configure the lower byte of the address.</w:t>
      </w:r>
    </w:p>
    <w:p w:rsidR="003C17F2" w:rsidRPr="003C17F2" w:rsidRDefault="003C17F2" w:rsidP="003C17F2">
      <w:pPr>
        <w:rPr>
          <w:lang w:val="en"/>
        </w:rPr>
      </w:pPr>
    </w:p>
    <w:p w:rsidR="005F1B99" w:rsidRPr="002C5D32" w:rsidRDefault="005F1B99">
      <w:pPr>
        <w:pStyle w:val="TemplateOutline3"/>
        <w:rPr>
          <w:lang w:val="en"/>
        </w:rPr>
      </w:pPr>
      <w:bookmarkStart w:id="1114" w:name="_Toc465781827"/>
      <w:r w:rsidRPr="002C5D32">
        <w:rPr>
          <w:lang w:val="en"/>
        </w:rPr>
        <w:t>Packet Transmit Procedure</w:t>
      </w:r>
      <w:bookmarkEnd w:id="1114"/>
    </w:p>
    <w:p w:rsidR="005F1B99" w:rsidRDefault="005F1B99" w:rsidP="005F1B99">
      <w:pPr>
        <w:rPr>
          <w:lang w:val="en"/>
        </w:rPr>
      </w:pPr>
      <w:r>
        <w:rPr>
          <w:lang w:val="en"/>
        </w:rPr>
        <w:t>To transmit a packet the following steps must be completed in the order described below.</w:t>
      </w:r>
    </w:p>
    <w:p w:rsidR="005F1B99" w:rsidRDefault="005F1B99" w:rsidP="005F1B99">
      <w:pPr>
        <w:rPr>
          <w:lang w:val="en"/>
        </w:rPr>
      </w:pPr>
    </w:p>
    <w:p w:rsidR="005F1B99" w:rsidRDefault="005F1B99" w:rsidP="004140AE">
      <w:pPr>
        <w:pStyle w:val="ListParagraph"/>
        <w:numPr>
          <w:ilvl w:val="0"/>
          <w:numId w:val="10"/>
        </w:numPr>
        <w:rPr>
          <w:lang w:val="en"/>
        </w:rPr>
      </w:pPr>
      <w:r>
        <w:rPr>
          <w:lang w:val="en"/>
        </w:rPr>
        <w:t>Fill the Transmit FIFO with the desired data.</w:t>
      </w:r>
    </w:p>
    <w:p w:rsidR="007D6F33" w:rsidRDefault="007D6F33" w:rsidP="004140AE">
      <w:pPr>
        <w:pStyle w:val="ListParagraph"/>
        <w:numPr>
          <w:ilvl w:val="0"/>
          <w:numId w:val="10"/>
        </w:numPr>
        <w:rPr>
          <w:lang w:val="en"/>
        </w:rPr>
      </w:pPr>
      <w:r>
        <w:rPr>
          <w:lang w:val="en"/>
        </w:rPr>
        <w:t xml:space="preserve">Ensure to put the length count as specified in section </w:t>
      </w:r>
      <w:r>
        <w:rPr>
          <w:lang w:val="en"/>
        </w:rPr>
        <w:fldChar w:fldCharType="begin"/>
      </w:r>
      <w:r>
        <w:rPr>
          <w:lang w:val="en"/>
        </w:rPr>
        <w:instrText xml:space="preserve"> REF _Ref416174266 \r \h </w:instrText>
      </w:r>
      <w:r>
        <w:rPr>
          <w:lang w:val="en"/>
        </w:rPr>
      </w:r>
      <w:r>
        <w:rPr>
          <w:lang w:val="en"/>
        </w:rPr>
        <w:fldChar w:fldCharType="separate"/>
      </w:r>
      <w:r w:rsidR="00F713D9">
        <w:rPr>
          <w:lang w:val="en"/>
        </w:rPr>
        <w:t>3.4</w:t>
      </w:r>
      <w:r>
        <w:rPr>
          <w:lang w:val="en"/>
        </w:rPr>
        <w:fldChar w:fldCharType="end"/>
      </w:r>
      <w:r>
        <w:rPr>
          <w:lang w:val="en"/>
        </w:rPr>
        <w:t>.</w:t>
      </w:r>
    </w:p>
    <w:p w:rsidR="005F1B99" w:rsidRPr="005F1B99" w:rsidRDefault="005F1B99" w:rsidP="004140AE">
      <w:pPr>
        <w:pStyle w:val="ListParagraph"/>
        <w:numPr>
          <w:ilvl w:val="0"/>
          <w:numId w:val="10"/>
        </w:numPr>
        <w:rPr>
          <w:lang w:val="en"/>
        </w:rPr>
      </w:pPr>
      <w:r>
        <w:rPr>
          <w:lang w:val="en"/>
        </w:rPr>
        <w:t xml:space="preserve">Set the </w:t>
      </w:r>
      <w:r>
        <w:t xml:space="preserve">TX_FIFO_XMT in Section </w:t>
      </w:r>
      <w:r>
        <w:fldChar w:fldCharType="begin"/>
      </w:r>
      <w:r>
        <w:instrText xml:space="preserve"> REF _Ref411959914 \w \h </w:instrText>
      </w:r>
      <w:r>
        <w:fldChar w:fldCharType="separate"/>
      </w:r>
      <w:r w:rsidR="00F713D9">
        <w:t>4.4.1</w:t>
      </w:r>
      <w:r>
        <w:fldChar w:fldCharType="end"/>
      </w:r>
      <w:r>
        <w:t xml:space="preserve"> </w:t>
      </w:r>
      <w:r>
        <w:fldChar w:fldCharType="begin"/>
      </w:r>
      <w:r>
        <w:instrText xml:space="preserve"> REF _Ref411959926 \h </w:instrText>
      </w:r>
      <w:r>
        <w:fldChar w:fldCharType="separate"/>
      </w:r>
      <w:r w:rsidR="00F713D9">
        <w:t>Control Register</w:t>
      </w:r>
      <w:r>
        <w:fldChar w:fldCharType="end"/>
      </w:r>
      <w:r>
        <w:t>.</w:t>
      </w:r>
    </w:p>
    <w:p w:rsidR="005F1B99" w:rsidRPr="005E0B88" w:rsidRDefault="005F1B99" w:rsidP="004140AE">
      <w:pPr>
        <w:pStyle w:val="ListParagraph"/>
        <w:numPr>
          <w:ilvl w:val="0"/>
          <w:numId w:val="10"/>
        </w:numPr>
        <w:rPr>
          <w:lang w:val="en"/>
        </w:rPr>
      </w:pPr>
      <w:r>
        <w:t>The TX_FIFO_XMT bit is automatically cleared when the all the data has been transmitted.</w:t>
      </w:r>
    </w:p>
    <w:p w:rsidR="005E0B88" w:rsidRPr="00E051C0" w:rsidRDefault="005E0B88" w:rsidP="004140AE">
      <w:pPr>
        <w:pStyle w:val="ListParagraph"/>
        <w:numPr>
          <w:ilvl w:val="0"/>
          <w:numId w:val="10"/>
        </w:numPr>
        <w:rPr>
          <w:lang w:val="en"/>
        </w:rPr>
      </w:pPr>
      <w:r>
        <w:t xml:space="preserve">A Transmit </w:t>
      </w:r>
      <w:r w:rsidR="00E051C0">
        <w:t>Complete interrupt is generated when the transfer is complete</w:t>
      </w:r>
      <w:r w:rsidR="00AB3B6E">
        <w:t xml:space="preserve"> if not masked</w:t>
      </w:r>
      <w:r w:rsidR="00E051C0">
        <w:t xml:space="preserve">.  Refer to the Interrupt Register in Section </w:t>
      </w:r>
      <w:r w:rsidR="00E051C0">
        <w:fldChar w:fldCharType="begin"/>
      </w:r>
      <w:r w:rsidR="00E051C0">
        <w:instrText xml:space="preserve"> REF _Ref415468721 \w \h </w:instrText>
      </w:r>
      <w:r w:rsidR="00E051C0">
        <w:fldChar w:fldCharType="separate"/>
      </w:r>
      <w:r w:rsidR="00F713D9">
        <w:t>4.4.2</w:t>
      </w:r>
      <w:r w:rsidR="00E051C0">
        <w:fldChar w:fldCharType="end"/>
      </w:r>
      <w:r w:rsidR="00E051C0">
        <w:t>, bit “</w:t>
      </w:r>
      <w:r w:rsidR="00E051C0" w:rsidRPr="005F4048">
        <w:rPr>
          <w:i/>
        </w:rPr>
        <w:t xml:space="preserve">TX </w:t>
      </w:r>
      <w:r w:rsidR="00E051C0">
        <w:rPr>
          <w:i/>
        </w:rPr>
        <w:t>PKT CMPLT</w:t>
      </w:r>
      <w:r w:rsidR="00E051C0">
        <w:t>”.</w:t>
      </w:r>
    </w:p>
    <w:p w:rsidR="00E051C0" w:rsidRPr="00E051C0" w:rsidRDefault="00E051C0" w:rsidP="004140AE">
      <w:pPr>
        <w:pStyle w:val="ListParagraph"/>
        <w:numPr>
          <w:ilvl w:val="0"/>
          <w:numId w:val="10"/>
        </w:numPr>
        <w:rPr>
          <w:lang w:val="en"/>
        </w:rPr>
      </w:pPr>
      <w:r>
        <w:t>At this point, the Transmit FIFO can be loaded with more data.</w:t>
      </w:r>
    </w:p>
    <w:p w:rsidR="00E051C0" w:rsidRDefault="00E051C0" w:rsidP="00E051C0">
      <w:pPr>
        <w:rPr>
          <w:lang w:val="en"/>
        </w:rPr>
      </w:pPr>
    </w:p>
    <w:p w:rsidR="00ED6DE9" w:rsidRDefault="00ED6DE9" w:rsidP="00E051C0">
      <w:pPr>
        <w:rPr>
          <w:lang w:val="en"/>
        </w:rPr>
      </w:pPr>
      <w:bookmarkStart w:id="1115" w:name="_GoBack"/>
      <w:bookmarkEnd w:id="1115"/>
      <w:r>
        <w:rPr>
          <w:lang w:val="en"/>
        </w:rPr>
        <w:t>Several error conditions can result from a packet transmission.  They include the following:</w:t>
      </w:r>
    </w:p>
    <w:p w:rsidR="00ED6DE9" w:rsidRDefault="00ED6DE9" w:rsidP="00E051C0">
      <w:pPr>
        <w:rPr>
          <w:lang w:val="en"/>
        </w:rPr>
      </w:pPr>
    </w:p>
    <w:p w:rsidR="00ED6DE9" w:rsidRPr="000A69A4" w:rsidRDefault="00ED6DE9" w:rsidP="000A69A4">
      <w:pPr>
        <w:pStyle w:val="ListParagraph"/>
        <w:numPr>
          <w:ilvl w:val="0"/>
          <w:numId w:val="44"/>
        </w:numPr>
        <w:rPr>
          <w:lang w:val="en"/>
        </w:rPr>
      </w:pPr>
      <w:r>
        <w:rPr>
          <w:lang w:val="en"/>
        </w:rPr>
        <w:t xml:space="preserve">Transmit FIFO Not Empty – </w:t>
      </w:r>
      <w:r w:rsidR="000A69A4">
        <w:rPr>
          <w:lang w:val="en"/>
        </w:rPr>
        <w:t xml:space="preserve">NOT YET IMPLEMENTED.  </w:t>
      </w:r>
      <w:r w:rsidRPr="000A69A4">
        <w:rPr>
          <w:lang w:val="en"/>
        </w:rPr>
        <w:t xml:space="preserve">If the processor attempts to start a transmission when the Transmit FIFO is not empty, </w:t>
      </w:r>
      <w:r w:rsidR="00C243CC" w:rsidRPr="000A69A4">
        <w:rPr>
          <w:lang w:val="en"/>
        </w:rPr>
        <w:t>the transmission will wait until the FIFO is empty.</w:t>
      </w:r>
    </w:p>
    <w:p w:rsidR="00C243CC" w:rsidRPr="00432E0C" w:rsidRDefault="000A69A4" w:rsidP="00ED6DE9">
      <w:pPr>
        <w:pStyle w:val="ListParagraph"/>
        <w:numPr>
          <w:ilvl w:val="0"/>
          <w:numId w:val="43"/>
        </w:numPr>
        <w:rPr>
          <w:lang w:val="en"/>
        </w:rPr>
      </w:pPr>
      <w:r>
        <w:rPr>
          <w:lang w:val="en"/>
        </w:rPr>
        <w:t xml:space="preserve">Collision Detected - </w:t>
      </w:r>
      <w:r w:rsidR="00C243CC">
        <w:rPr>
          <w:lang w:val="en"/>
        </w:rPr>
        <w:t xml:space="preserve">If a collision is detected, the Transmission terminates, the Transmit FIFO is flushed, and an interrupt provided to the processor.  </w:t>
      </w:r>
      <w:r w:rsidR="00C243CC">
        <w:t xml:space="preserve">Refer to the Interrupt Register in Section </w:t>
      </w:r>
      <w:r w:rsidR="00C243CC">
        <w:fldChar w:fldCharType="begin"/>
      </w:r>
      <w:r w:rsidR="00C243CC">
        <w:instrText xml:space="preserve"> REF _Ref415468721 \w \h </w:instrText>
      </w:r>
      <w:r w:rsidR="00C243CC">
        <w:fldChar w:fldCharType="separate"/>
      </w:r>
      <w:r w:rsidR="00F713D9">
        <w:t>4.4.2</w:t>
      </w:r>
      <w:r w:rsidR="00C243CC">
        <w:fldChar w:fldCharType="end"/>
      </w:r>
      <w:r w:rsidR="00C243CC">
        <w:t>.</w:t>
      </w:r>
    </w:p>
    <w:p w:rsidR="00F81608" w:rsidRPr="00F81608" w:rsidRDefault="00F81608" w:rsidP="00432E0C">
      <w:pPr>
        <w:ind w:left="360"/>
        <w:rPr>
          <w:lang w:val="en"/>
        </w:rPr>
      </w:pPr>
    </w:p>
    <w:p w:rsidR="00E051C0" w:rsidRPr="00AF5E3B" w:rsidRDefault="00E051C0">
      <w:pPr>
        <w:pStyle w:val="TemplateOutline3"/>
        <w:rPr>
          <w:lang w:val="en"/>
        </w:rPr>
      </w:pPr>
      <w:bookmarkStart w:id="1116" w:name="_Toc465781828"/>
      <w:r w:rsidRPr="00E051C0">
        <w:rPr>
          <w:lang w:val="en"/>
        </w:rPr>
        <w:t xml:space="preserve">Packet </w:t>
      </w:r>
      <w:r>
        <w:rPr>
          <w:lang w:val="en"/>
        </w:rPr>
        <w:t>Receive</w:t>
      </w:r>
      <w:r w:rsidRPr="00E051C0">
        <w:rPr>
          <w:lang w:val="en"/>
        </w:rPr>
        <w:t xml:space="preserve"> Procedure</w:t>
      </w:r>
      <w:bookmarkEnd w:id="1116"/>
    </w:p>
    <w:p w:rsidR="00E051C0" w:rsidRDefault="00E051C0" w:rsidP="00E051C0">
      <w:pPr>
        <w:rPr>
          <w:lang w:val="en"/>
        </w:rPr>
      </w:pPr>
      <w:r>
        <w:rPr>
          <w:lang w:val="en"/>
        </w:rPr>
        <w:t>To receive a packet the following steps must be completed in the order described below.</w:t>
      </w:r>
    </w:p>
    <w:p w:rsidR="00D2190E" w:rsidRDefault="00D2190E" w:rsidP="00E051C0">
      <w:pPr>
        <w:rPr>
          <w:lang w:val="en"/>
        </w:rPr>
      </w:pPr>
    </w:p>
    <w:p w:rsidR="00043752" w:rsidRDefault="00043752" w:rsidP="00043752">
      <w:pPr>
        <w:pStyle w:val="ListParagraph"/>
        <w:numPr>
          <w:ilvl w:val="0"/>
          <w:numId w:val="15"/>
        </w:numPr>
        <w:rPr>
          <w:lang w:val="en"/>
        </w:rPr>
      </w:pPr>
      <w:r>
        <w:rPr>
          <w:lang w:val="en"/>
        </w:rPr>
        <w:t xml:space="preserve">A Receive Packet Available interrupt will be generated if not masked.  </w:t>
      </w:r>
      <w:r w:rsidR="00AF5E3B">
        <w:rPr>
          <w:lang w:val="en"/>
        </w:rPr>
        <w:t xml:space="preserve">Refer to Section </w:t>
      </w:r>
      <w:r w:rsidR="00AF5E3B">
        <w:rPr>
          <w:lang w:val="en"/>
        </w:rPr>
        <w:fldChar w:fldCharType="begin"/>
      </w:r>
      <w:r w:rsidR="00AF5E3B">
        <w:rPr>
          <w:lang w:val="en"/>
        </w:rPr>
        <w:instrText xml:space="preserve"> REF _Ref415575233 \r \h </w:instrText>
      </w:r>
      <w:r w:rsidR="00AF5E3B">
        <w:rPr>
          <w:lang w:val="en"/>
        </w:rPr>
      </w:r>
      <w:r w:rsidR="00AF5E3B">
        <w:rPr>
          <w:lang w:val="en"/>
        </w:rPr>
        <w:fldChar w:fldCharType="separate"/>
      </w:r>
      <w:r w:rsidR="00F713D9">
        <w:rPr>
          <w:lang w:val="en"/>
        </w:rPr>
        <w:t>4.4.2</w:t>
      </w:r>
      <w:r w:rsidR="00AF5E3B">
        <w:rPr>
          <w:lang w:val="en"/>
        </w:rPr>
        <w:fldChar w:fldCharType="end"/>
      </w:r>
      <w:r w:rsidR="00AF5E3B">
        <w:rPr>
          <w:lang w:val="en"/>
        </w:rPr>
        <w:t xml:space="preserve"> </w:t>
      </w:r>
      <w:r w:rsidR="00AF5E3B">
        <w:rPr>
          <w:lang w:val="en"/>
        </w:rPr>
        <w:fldChar w:fldCharType="begin"/>
      </w:r>
      <w:r w:rsidR="00AF5E3B">
        <w:rPr>
          <w:lang w:val="en"/>
        </w:rPr>
        <w:instrText xml:space="preserve"> REF _Ref415575237 \h </w:instrText>
      </w:r>
      <w:r w:rsidR="00AF5E3B">
        <w:rPr>
          <w:lang w:val="en"/>
        </w:rPr>
      </w:r>
      <w:r w:rsidR="00AF5E3B">
        <w:rPr>
          <w:lang w:val="en"/>
        </w:rPr>
        <w:fldChar w:fldCharType="separate"/>
      </w:r>
      <w:r w:rsidR="00F713D9">
        <w:t>Interrupt Register</w:t>
      </w:r>
      <w:r w:rsidR="00AF5E3B">
        <w:rPr>
          <w:lang w:val="en"/>
        </w:rPr>
        <w:fldChar w:fldCharType="end"/>
      </w:r>
      <w:r w:rsidR="00AF5E3B">
        <w:rPr>
          <w:lang w:val="en"/>
        </w:rPr>
        <w:t xml:space="preserve"> and Section </w:t>
      </w:r>
      <w:r w:rsidR="00AF5E3B">
        <w:rPr>
          <w:lang w:val="en"/>
        </w:rPr>
        <w:fldChar w:fldCharType="begin"/>
      </w:r>
      <w:r w:rsidR="00AF5E3B">
        <w:rPr>
          <w:lang w:val="en"/>
        </w:rPr>
        <w:instrText xml:space="preserve"> REF _Ref415575257 \r \h </w:instrText>
      </w:r>
      <w:r w:rsidR="00AF5E3B">
        <w:rPr>
          <w:lang w:val="en"/>
        </w:rPr>
      </w:r>
      <w:r w:rsidR="00AF5E3B">
        <w:rPr>
          <w:lang w:val="en"/>
        </w:rPr>
        <w:fldChar w:fldCharType="separate"/>
      </w:r>
      <w:r w:rsidR="00F713D9">
        <w:rPr>
          <w:lang w:val="en"/>
        </w:rPr>
        <w:t>4.4.3</w:t>
      </w:r>
      <w:r w:rsidR="00AF5E3B">
        <w:rPr>
          <w:lang w:val="en"/>
        </w:rPr>
        <w:fldChar w:fldCharType="end"/>
      </w:r>
      <w:r w:rsidR="00AF5E3B">
        <w:rPr>
          <w:lang w:val="en"/>
        </w:rPr>
        <w:t xml:space="preserve"> </w:t>
      </w:r>
      <w:r w:rsidR="00AF5E3B">
        <w:rPr>
          <w:lang w:val="en"/>
        </w:rPr>
        <w:fldChar w:fldCharType="begin"/>
      </w:r>
      <w:r w:rsidR="00AF5E3B">
        <w:rPr>
          <w:lang w:val="en"/>
        </w:rPr>
        <w:instrText xml:space="preserve"> REF _Ref415575268 \h </w:instrText>
      </w:r>
      <w:r w:rsidR="00AF5E3B">
        <w:rPr>
          <w:lang w:val="en"/>
        </w:rPr>
      </w:r>
      <w:r w:rsidR="00AF5E3B">
        <w:rPr>
          <w:lang w:val="en"/>
        </w:rPr>
        <w:fldChar w:fldCharType="separate"/>
      </w:r>
      <w:r w:rsidR="00F713D9">
        <w:t>Interrupt Mask Register</w:t>
      </w:r>
      <w:r w:rsidR="00AF5E3B">
        <w:rPr>
          <w:lang w:val="en"/>
        </w:rPr>
        <w:fldChar w:fldCharType="end"/>
      </w:r>
      <w:r w:rsidR="00AF5E3B">
        <w:rPr>
          <w:lang w:val="en"/>
        </w:rPr>
        <w:t xml:space="preserve">.  </w:t>
      </w:r>
    </w:p>
    <w:p w:rsidR="00AF5E3B" w:rsidRDefault="00AF5E3B" w:rsidP="00043752">
      <w:pPr>
        <w:pStyle w:val="ListParagraph"/>
        <w:numPr>
          <w:ilvl w:val="0"/>
          <w:numId w:val="15"/>
        </w:numPr>
        <w:rPr>
          <w:lang w:val="en"/>
        </w:rPr>
      </w:pPr>
      <w:r>
        <w:rPr>
          <w:lang w:val="en"/>
        </w:rPr>
        <w:t xml:space="preserve">Read the length indication from the packet in the Receive FIFO, refer to </w:t>
      </w:r>
      <w:r>
        <w:rPr>
          <w:lang w:val="en"/>
        </w:rPr>
        <w:fldChar w:fldCharType="begin"/>
      </w:r>
      <w:r>
        <w:rPr>
          <w:lang w:val="en"/>
        </w:rPr>
        <w:instrText xml:space="preserve"> REF _Ref415575358 \r \h </w:instrText>
      </w:r>
      <w:r>
        <w:rPr>
          <w:lang w:val="en"/>
        </w:rPr>
      </w:r>
      <w:r>
        <w:rPr>
          <w:lang w:val="en"/>
        </w:rPr>
        <w:fldChar w:fldCharType="separate"/>
      </w:r>
      <w:r w:rsidR="00F713D9">
        <w:rPr>
          <w:lang w:val="en"/>
        </w:rPr>
        <w:t>4.1</w:t>
      </w:r>
      <w:r>
        <w:rPr>
          <w:lang w:val="en"/>
        </w:rPr>
        <w:fldChar w:fldCharType="end"/>
      </w:r>
      <w:r>
        <w:rPr>
          <w:lang w:val="en"/>
        </w:rPr>
        <w:t xml:space="preserve"> </w:t>
      </w:r>
      <w:r>
        <w:rPr>
          <w:lang w:val="en"/>
        </w:rPr>
        <w:fldChar w:fldCharType="begin"/>
      </w:r>
      <w:r>
        <w:rPr>
          <w:lang w:val="en"/>
        </w:rPr>
        <w:instrText xml:space="preserve"> REF _Ref415575366 \h </w:instrText>
      </w:r>
      <w:r>
        <w:rPr>
          <w:lang w:val="en"/>
        </w:rPr>
      </w:r>
      <w:r>
        <w:rPr>
          <w:lang w:val="en"/>
        </w:rPr>
        <w:fldChar w:fldCharType="separate"/>
      </w:r>
      <w:r w:rsidR="00F713D9">
        <w:t>Memory Map</w:t>
      </w:r>
      <w:r>
        <w:rPr>
          <w:lang w:val="en"/>
        </w:rPr>
        <w:fldChar w:fldCharType="end"/>
      </w:r>
      <w:r>
        <w:rPr>
          <w:lang w:val="en"/>
        </w:rPr>
        <w:t xml:space="preserve"> for address location.</w:t>
      </w:r>
    </w:p>
    <w:p w:rsidR="00AF5E3B" w:rsidRDefault="00AF5E3B" w:rsidP="00043752">
      <w:pPr>
        <w:pStyle w:val="ListParagraph"/>
        <w:numPr>
          <w:ilvl w:val="0"/>
          <w:numId w:val="15"/>
        </w:numPr>
        <w:rPr>
          <w:lang w:val="en"/>
        </w:rPr>
      </w:pPr>
      <w:r>
        <w:rPr>
          <w:lang w:val="en"/>
        </w:rPr>
        <w:t>Read the remaining bytes from the Receive FIFO.</w:t>
      </w:r>
    </w:p>
    <w:p w:rsidR="00AF5E3B" w:rsidRPr="005F1B99" w:rsidRDefault="00AF5E3B" w:rsidP="00AF5E3B">
      <w:pPr>
        <w:rPr>
          <w:lang w:val="en"/>
        </w:rPr>
      </w:pPr>
    </w:p>
    <w:p w:rsidR="00C243CC" w:rsidRDefault="00C243CC" w:rsidP="00C243CC">
      <w:pPr>
        <w:rPr>
          <w:lang w:val="en"/>
        </w:rPr>
      </w:pPr>
      <w:r>
        <w:rPr>
          <w:lang w:val="en"/>
        </w:rPr>
        <w:t>Several error conditions can result from a packet reception.  They include the following:</w:t>
      </w:r>
    </w:p>
    <w:p w:rsidR="00C243CC" w:rsidRDefault="00C243CC" w:rsidP="00C243CC">
      <w:pPr>
        <w:rPr>
          <w:lang w:val="en"/>
        </w:rPr>
      </w:pPr>
    </w:p>
    <w:p w:rsidR="00C243CC" w:rsidRDefault="00C243CC" w:rsidP="00C243CC">
      <w:pPr>
        <w:pStyle w:val="ListParagraph"/>
        <w:numPr>
          <w:ilvl w:val="0"/>
          <w:numId w:val="44"/>
        </w:numPr>
        <w:rPr>
          <w:lang w:val="en"/>
        </w:rPr>
      </w:pPr>
      <w:r>
        <w:rPr>
          <w:lang w:val="en"/>
        </w:rPr>
        <w:t xml:space="preserve">Collision Detected – </w:t>
      </w:r>
      <w:r w:rsidR="008A527F">
        <w:rPr>
          <w:lang w:val="en"/>
        </w:rPr>
        <w:t>NOT YET IMPLEMENTED.</w:t>
      </w:r>
    </w:p>
    <w:p w:rsidR="00C243CC" w:rsidRDefault="00C243CC" w:rsidP="00C243CC">
      <w:pPr>
        <w:pStyle w:val="ListParagraph"/>
        <w:numPr>
          <w:ilvl w:val="0"/>
          <w:numId w:val="44"/>
        </w:numPr>
        <w:rPr>
          <w:lang w:val="en"/>
        </w:rPr>
      </w:pPr>
      <w:r>
        <w:rPr>
          <w:lang w:val="en"/>
        </w:rPr>
        <w:t>Address Mismatch – If the address of the packet does not match the receivers address, then the reception is terminated.  There is no need to notify the processor of this event since it is intended to filter out packets bound for other devices.</w:t>
      </w:r>
    </w:p>
    <w:p w:rsidR="008A527F" w:rsidRPr="008A527F" w:rsidRDefault="00C243CC" w:rsidP="007D3178">
      <w:pPr>
        <w:pStyle w:val="ListParagraph"/>
        <w:numPr>
          <w:ilvl w:val="0"/>
          <w:numId w:val="44"/>
        </w:numPr>
        <w:rPr>
          <w:lang w:val="en"/>
        </w:rPr>
      </w:pPr>
      <w:r w:rsidRPr="008A527F">
        <w:rPr>
          <w:lang w:val="en"/>
        </w:rPr>
        <w:t xml:space="preserve">CRC Error – If a CRC error is detected, </w:t>
      </w:r>
      <w:r w:rsidR="008A527F" w:rsidRPr="008A527F">
        <w:rPr>
          <w:lang w:val="en"/>
        </w:rPr>
        <w:t xml:space="preserve">the processor is interrupted and must either reset the Receive FIFO or pull out the data for inspection.  </w:t>
      </w:r>
      <w:r w:rsidR="008A527F">
        <w:t xml:space="preserve">Refer to the Interrupt Register in Section </w:t>
      </w:r>
      <w:r w:rsidR="008A527F">
        <w:fldChar w:fldCharType="begin"/>
      </w:r>
      <w:r w:rsidR="008A527F">
        <w:instrText xml:space="preserve"> REF _Ref415468721 \w \h </w:instrText>
      </w:r>
      <w:r w:rsidR="008A527F">
        <w:fldChar w:fldCharType="separate"/>
      </w:r>
      <w:r w:rsidR="00F713D9">
        <w:t>4.4.2</w:t>
      </w:r>
      <w:r w:rsidR="008A527F">
        <w:fldChar w:fldCharType="end"/>
      </w:r>
      <w:r w:rsidR="008A527F">
        <w:t>.</w:t>
      </w:r>
    </w:p>
    <w:p w:rsidR="00AF5E3B" w:rsidRDefault="00AF5E3B" w:rsidP="00AF5E3B">
      <w:pPr>
        <w:rPr>
          <w:lang w:val="en"/>
        </w:rPr>
      </w:pPr>
    </w:p>
    <w:p w:rsidR="00AF5E3B" w:rsidRPr="00AF5E3B" w:rsidRDefault="00AF5E3B" w:rsidP="00AF5E3B">
      <w:pPr>
        <w:rPr>
          <w:lang w:val="en"/>
        </w:rPr>
      </w:pPr>
    </w:p>
    <w:p w:rsidR="00E051C0" w:rsidRDefault="00E051C0" w:rsidP="00E051C0">
      <w:pPr>
        <w:rPr>
          <w:lang w:val="en"/>
        </w:rPr>
      </w:pPr>
    </w:p>
    <w:p w:rsidR="00E051C0" w:rsidRPr="00E051C0" w:rsidRDefault="00E051C0" w:rsidP="00E051C0">
      <w:pPr>
        <w:rPr>
          <w:lang w:val="en"/>
        </w:rPr>
      </w:pPr>
    </w:p>
    <w:p w:rsidR="00B054AF" w:rsidRDefault="00B054AF" w:rsidP="00C81AF6">
      <w:r>
        <w:br w:type="page"/>
      </w:r>
    </w:p>
    <w:p w:rsidR="00B054AF" w:rsidRPr="00B054AF" w:rsidRDefault="001408FD" w:rsidP="00E051C0">
      <w:pPr>
        <w:pStyle w:val="TemplateOutline1"/>
        <w:rPr>
          <w:lang w:val="en"/>
        </w:rPr>
      </w:pPr>
      <w:bookmarkStart w:id="1117" w:name="_Ref407106206"/>
      <w:bookmarkStart w:id="1118" w:name="_Toc465781829"/>
      <w:r>
        <w:t xml:space="preserve">FPGA </w:t>
      </w:r>
      <w:r w:rsidR="00B054AF">
        <w:t xml:space="preserve">Signal </w:t>
      </w:r>
      <w:bookmarkEnd w:id="1117"/>
      <w:r>
        <w:t>Definitions</w:t>
      </w:r>
      <w:bookmarkEnd w:id="1118"/>
    </w:p>
    <w:p w:rsidR="00B054AF" w:rsidRDefault="00B054AF" w:rsidP="00B054AF">
      <w:r>
        <w:t xml:space="preserve">This section provides </w:t>
      </w:r>
      <w:r w:rsidR="001408FD">
        <w:t>FPGA signal definitions</w:t>
      </w:r>
      <w:r>
        <w:t xml:space="preserve">.  See </w:t>
      </w:r>
      <w:r w:rsidR="00A0534B">
        <w:fldChar w:fldCharType="begin"/>
      </w:r>
      <w:r w:rsidR="00A0534B">
        <w:instrText xml:space="preserve"> REF _Ref407001920 \h </w:instrText>
      </w:r>
      <w:r w:rsidR="00A0534B">
        <w:fldChar w:fldCharType="separate"/>
      </w:r>
      <w:ins w:id="1119" w:author="Scott Walker" w:date="2016-11-01T16:37:00Z">
        <w:r w:rsidR="00F713D9">
          <w:t xml:space="preserve">Table </w:t>
        </w:r>
        <w:r w:rsidR="00F713D9">
          <w:rPr>
            <w:noProof/>
          </w:rPr>
          <w:t>9</w:t>
        </w:r>
      </w:ins>
      <w:del w:id="1120" w:author="Scott Walker" w:date="2016-11-01T16:32:00Z">
        <w:r w:rsidR="004F3001" w:rsidDel="00524863">
          <w:delText xml:space="preserve">Table </w:delText>
        </w:r>
        <w:r w:rsidR="004F3001" w:rsidDel="00524863">
          <w:rPr>
            <w:noProof/>
          </w:rPr>
          <w:delText>11</w:delText>
        </w:r>
      </w:del>
      <w:r w:rsidR="00A0534B">
        <w:fldChar w:fldCharType="end"/>
      </w:r>
      <w:r w:rsidR="00A0534B">
        <w:t xml:space="preserve"> below.  </w:t>
      </w:r>
    </w:p>
    <w:p w:rsidR="00E407A0" w:rsidRDefault="00E407A0" w:rsidP="00B054AF"/>
    <w:tbl>
      <w:tblPr>
        <w:tblStyle w:val="TableGrid"/>
        <w:tblW w:w="0" w:type="auto"/>
        <w:tblLook w:val="04A0" w:firstRow="1" w:lastRow="0" w:firstColumn="1" w:lastColumn="0" w:noHBand="0" w:noVBand="1"/>
      </w:tblPr>
      <w:tblGrid>
        <w:gridCol w:w="2376"/>
        <w:gridCol w:w="781"/>
        <w:gridCol w:w="781"/>
        <w:gridCol w:w="5052"/>
      </w:tblGrid>
      <w:tr w:rsidR="007315BB" w:rsidRPr="007315BB" w:rsidTr="00A22765">
        <w:trPr>
          <w:trHeight w:val="312"/>
        </w:trPr>
        <w:tc>
          <w:tcPr>
            <w:tcW w:w="2800" w:type="dxa"/>
            <w:shd w:val="clear" w:color="auto" w:fill="DEEAF6" w:themeFill="accent1" w:themeFillTint="33"/>
            <w:noWrap/>
            <w:hideMark/>
          </w:tcPr>
          <w:p w:rsidR="007315BB" w:rsidRPr="007315BB" w:rsidRDefault="007315BB" w:rsidP="007315BB">
            <w:pPr>
              <w:rPr>
                <w:b/>
                <w:bCs/>
              </w:rPr>
            </w:pPr>
            <w:r w:rsidRPr="007315BB">
              <w:rPr>
                <w:b/>
                <w:bCs/>
              </w:rPr>
              <w:t>Port</w:t>
            </w:r>
          </w:p>
        </w:tc>
        <w:tc>
          <w:tcPr>
            <w:tcW w:w="960" w:type="dxa"/>
            <w:shd w:val="clear" w:color="auto" w:fill="DEEAF6" w:themeFill="accent1" w:themeFillTint="33"/>
            <w:noWrap/>
            <w:hideMark/>
          </w:tcPr>
          <w:p w:rsidR="007315BB" w:rsidRPr="007315BB" w:rsidRDefault="007315BB">
            <w:pPr>
              <w:rPr>
                <w:b/>
                <w:bCs/>
              </w:rPr>
            </w:pPr>
            <w:r w:rsidRPr="007315BB">
              <w:rPr>
                <w:b/>
                <w:bCs/>
              </w:rPr>
              <w:t>Pin</w:t>
            </w:r>
          </w:p>
        </w:tc>
        <w:tc>
          <w:tcPr>
            <w:tcW w:w="960" w:type="dxa"/>
            <w:shd w:val="clear" w:color="auto" w:fill="DEEAF6" w:themeFill="accent1" w:themeFillTint="33"/>
            <w:noWrap/>
            <w:hideMark/>
          </w:tcPr>
          <w:p w:rsidR="007315BB" w:rsidRPr="007315BB" w:rsidRDefault="007315BB">
            <w:pPr>
              <w:rPr>
                <w:b/>
                <w:bCs/>
              </w:rPr>
            </w:pPr>
            <w:r w:rsidRPr="007315BB">
              <w:rPr>
                <w:b/>
                <w:bCs/>
              </w:rPr>
              <w:t>Fixed</w:t>
            </w:r>
          </w:p>
        </w:tc>
        <w:tc>
          <w:tcPr>
            <w:tcW w:w="6160" w:type="dxa"/>
            <w:shd w:val="clear" w:color="auto" w:fill="DEEAF6" w:themeFill="accent1" w:themeFillTint="33"/>
            <w:noWrap/>
            <w:hideMark/>
          </w:tcPr>
          <w:p w:rsidR="007315BB" w:rsidRPr="007315BB" w:rsidRDefault="007315BB">
            <w:pPr>
              <w:rPr>
                <w:b/>
                <w:bCs/>
              </w:rPr>
            </w:pPr>
            <w:r w:rsidRPr="007315BB">
              <w:rPr>
                <w:b/>
                <w:bCs/>
              </w:rPr>
              <w:t>Function</w:t>
            </w:r>
          </w:p>
        </w:tc>
      </w:tr>
      <w:tr w:rsidR="007315BB" w:rsidRPr="007315BB" w:rsidTr="007315BB">
        <w:trPr>
          <w:trHeight w:val="288"/>
        </w:trPr>
        <w:tc>
          <w:tcPr>
            <w:tcW w:w="2800" w:type="dxa"/>
            <w:noWrap/>
            <w:hideMark/>
          </w:tcPr>
          <w:p w:rsidR="007315BB" w:rsidRPr="007315BB" w:rsidRDefault="007315BB">
            <w:r w:rsidRPr="007315BB">
              <w:t>atck</w:t>
            </w:r>
          </w:p>
        </w:tc>
        <w:tc>
          <w:tcPr>
            <w:tcW w:w="960" w:type="dxa"/>
            <w:noWrap/>
            <w:hideMark/>
          </w:tcPr>
          <w:p w:rsidR="007315BB" w:rsidRPr="007315BB" w:rsidRDefault="007315BB">
            <w:r w:rsidRPr="007315BB">
              <w:t>L9</w:t>
            </w:r>
          </w:p>
        </w:tc>
        <w:tc>
          <w:tcPr>
            <w:tcW w:w="960" w:type="dxa"/>
            <w:noWrap/>
            <w:hideMark/>
          </w:tcPr>
          <w:p w:rsidR="007315BB" w:rsidRPr="007315BB" w:rsidRDefault="007315BB">
            <w:r w:rsidRPr="007315BB">
              <w:t>Fixed</w:t>
            </w:r>
          </w:p>
        </w:tc>
        <w:tc>
          <w:tcPr>
            <w:tcW w:w="6160" w:type="dxa"/>
            <w:noWrap/>
            <w:hideMark/>
          </w:tcPr>
          <w:p w:rsidR="007315BB" w:rsidRPr="007315BB" w:rsidRDefault="007315BB">
            <w:r w:rsidRPr="007315BB">
              <w:t>JTAG_TCK/M3_TCK</w:t>
            </w:r>
          </w:p>
        </w:tc>
      </w:tr>
      <w:tr w:rsidR="007315BB" w:rsidRPr="007315BB" w:rsidTr="007315BB">
        <w:trPr>
          <w:trHeight w:val="288"/>
        </w:trPr>
        <w:tc>
          <w:tcPr>
            <w:tcW w:w="2800" w:type="dxa"/>
            <w:noWrap/>
            <w:hideMark/>
          </w:tcPr>
          <w:p w:rsidR="007315BB" w:rsidRPr="007315BB" w:rsidRDefault="007315BB">
            <w:r w:rsidRPr="007315BB">
              <w:t>atdi</w:t>
            </w:r>
          </w:p>
        </w:tc>
        <w:tc>
          <w:tcPr>
            <w:tcW w:w="960" w:type="dxa"/>
            <w:noWrap/>
            <w:hideMark/>
          </w:tcPr>
          <w:p w:rsidR="007315BB" w:rsidRPr="007315BB" w:rsidRDefault="007315BB">
            <w:r w:rsidRPr="007315BB">
              <w:t>N9</w:t>
            </w:r>
          </w:p>
        </w:tc>
        <w:tc>
          <w:tcPr>
            <w:tcW w:w="960" w:type="dxa"/>
            <w:noWrap/>
            <w:hideMark/>
          </w:tcPr>
          <w:p w:rsidR="007315BB" w:rsidRPr="007315BB" w:rsidRDefault="007315BB">
            <w:r w:rsidRPr="007315BB">
              <w:t>Fixed</w:t>
            </w:r>
          </w:p>
        </w:tc>
        <w:tc>
          <w:tcPr>
            <w:tcW w:w="6160" w:type="dxa"/>
            <w:noWrap/>
            <w:hideMark/>
          </w:tcPr>
          <w:p w:rsidR="007315BB" w:rsidRPr="007315BB" w:rsidRDefault="007315BB">
            <w:r w:rsidRPr="007315BB">
              <w:t>JTAG_TDI/M3_TDI</w:t>
            </w:r>
          </w:p>
        </w:tc>
      </w:tr>
      <w:tr w:rsidR="007315BB" w:rsidRPr="007315BB" w:rsidTr="007315BB">
        <w:trPr>
          <w:trHeight w:val="288"/>
        </w:trPr>
        <w:tc>
          <w:tcPr>
            <w:tcW w:w="2800" w:type="dxa"/>
            <w:noWrap/>
            <w:hideMark/>
          </w:tcPr>
          <w:p w:rsidR="007315BB" w:rsidRPr="007315BB" w:rsidRDefault="007315BB">
            <w:r w:rsidRPr="007315BB">
              <w:t>atdo</w:t>
            </w:r>
          </w:p>
        </w:tc>
        <w:tc>
          <w:tcPr>
            <w:tcW w:w="960" w:type="dxa"/>
            <w:noWrap/>
            <w:hideMark/>
          </w:tcPr>
          <w:p w:rsidR="007315BB" w:rsidRPr="007315BB" w:rsidRDefault="007315BB">
            <w:r w:rsidRPr="007315BB">
              <w:t>R7</w:t>
            </w:r>
          </w:p>
        </w:tc>
        <w:tc>
          <w:tcPr>
            <w:tcW w:w="960" w:type="dxa"/>
            <w:noWrap/>
            <w:hideMark/>
          </w:tcPr>
          <w:p w:rsidR="007315BB" w:rsidRPr="007315BB" w:rsidRDefault="007315BB">
            <w:r w:rsidRPr="007315BB">
              <w:t>Fixed</w:t>
            </w:r>
          </w:p>
        </w:tc>
        <w:tc>
          <w:tcPr>
            <w:tcW w:w="6160" w:type="dxa"/>
            <w:noWrap/>
            <w:hideMark/>
          </w:tcPr>
          <w:p w:rsidR="007315BB" w:rsidRPr="007315BB" w:rsidRDefault="007315BB">
            <w:r w:rsidRPr="007315BB">
              <w:t>JTAG_TDO/M3_TDO/M3_SWO</w:t>
            </w:r>
          </w:p>
        </w:tc>
      </w:tr>
      <w:tr w:rsidR="007315BB" w:rsidRPr="007315BB" w:rsidTr="007315BB">
        <w:trPr>
          <w:trHeight w:val="288"/>
        </w:trPr>
        <w:tc>
          <w:tcPr>
            <w:tcW w:w="2800" w:type="dxa"/>
            <w:noWrap/>
            <w:hideMark/>
          </w:tcPr>
          <w:p w:rsidR="007315BB" w:rsidRPr="007315BB" w:rsidRDefault="007315BB">
            <w:r w:rsidRPr="007315BB">
              <w:t>atms</w:t>
            </w:r>
          </w:p>
        </w:tc>
        <w:tc>
          <w:tcPr>
            <w:tcW w:w="960" w:type="dxa"/>
            <w:noWrap/>
            <w:hideMark/>
          </w:tcPr>
          <w:p w:rsidR="007315BB" w:rsidRPr="007315BB" w:rsidRDefault="007315BB">
            <w:r w:rsidRPr="007315BB">
              <w:t>AA3</w:t>
            </w:r>
          </w:p>
        </w:tc>
        <w:tc>
          <w:tcPr>
            <w:tcW w:w="960" w:type="dxa"/>
            <w:noWrap/>
            <w:hideMark/>
          </w:tcPr>
          <w:p w:rsidR="007315BB" w:rsidRPr="007315BB" w:rsidRDefault="007315BB">
            <w:r w:rsidRPr="007315BB">
              <w:t>Fixed</w:t>
            </w:r>
          </w:p>
        </w:tc>
        <w:tc>
          <w:tcPr>
            <w:tcW w:w="6160" w:type="dxa"/>
            <w:noWrap/>
            <w:hideMark/>
          </w:tcPr>
          <w:p w:rsidR="007315BB" w:rsidRPr="007315BB" w:rsidRDefault="007315BB">
            <w:r w:rsidRPr="007315BB">
              <w:t>JTAG_TMS/M3_TMS/M3_SWDIO</w:t>
            </w:r>
          </w:p>
        </w:tc>
      </w:tr>
      <w:tr w:rsidR="007315BB" w:rsidRPr="007315BB" w:rsidTr="007315BB">
        <w:trPr>
          <w:trHeight w:val="288"/>
        </w:trPr>
        <w:tc>
          <w:tcPr>
            <w:tcW w:w="2800" w:type="dxa"/>
            <w:noWrap/>
            <w:hideMark/>
          </w:tcPr>
          <w:p w:rsidR="007315BB" w:rsidRPr="007315BB" w:rsidRDefault="007315BB">
            <w:r w:rsidRPr="007315BB">
              <w:t>atrstb</w:t>
            </w:r>
          </w:p>
        </w:tc>
        <w:tc>
          <w:tcPr>
            <w:tcW w:w="960" w:type="dxa"/>
            <w:noWrap/>
            <w:hideMark/>
          </w:tcPr>
          <w:p w:rsidR="007315BB" w:rsidRPr="007315BB" w:rsidRDefault="007315BB">
            <w:r w:rsidRPr="007315BB">
              <w:t>Y3</w:t>
            </w:r>
          </w:p>
        </w:tc>
        <w:tc>
          <w:tcPr>
            <w:tcW w:w="960" w:type="dxa"/>
            <w:noWrap/>
            <w:hideMark/>
          </w:tcPr>
          <w:p w:rsidR="007315BB" w:rsidRPr="007315BB" w:rsidRDefault="007315BB">
            <w:r w:rsidRPr="007315BB">
              <w:t>Fixed</w:t>
            </w:r>
          </w:p>
        </w:tc>
        <w:tc>
          <w:tcPr>
            <w:tcW w:w="6160" w:type="dxa"/>
            <w:noWrap/>
            <w:hideMark/>
          </w:tcPr>
          <w:p w:rsidR="007315BB" w:rsidRPr="007315BB" w:rsidRDefault="007315BB">
            <w:r w:rsidRPr="007315BB">
              <w:t>JTAG_TRSTB/M3_TRSTB</w:t>
            </w:r>
          </w:p>
        </w:tc>
      </w:tr>
      <w:tr w:rsidR="007315BB" w:rsidRPr="007315BB" w:rsidTr="007315BB">
        <w:trPr>
          <w:trHeight w:val="288"/>
        </w:trPr>
        <w:tc>
          <w:tcPr>
            <w:tcW w:w="2800" w:type="dxa"/>
            <w:noWrap/>
            <w:hideMark/>
          </w:tcPr>
          <w:p w:rsidR="007315BB" w:rsidRPr="007315BB" w:rsidRDefault="007315BB">
            <w:r w:rsidRPr="007315BB">
              <w:t>BLUEn</w:t>
            </w:r>
          </w:p>
        </w:tc>
        <w:tc>
          <w:tcPr>
            <w:tcW w:w="960" w:type="dxa"/>
            <w:noWrap/>
            <w:hideMark/>
          </w:tcPr>
          <w:p w:rsidR="007315BB" w:rsidRPr="007315BB" w:rsidRDefault="007315BB">
            <w:r w:rsidRPr="007315BB">
              <w:t>E20</w:t>
            </w:r>
          </w:p>
        </w:tc>
        <w:tc>
          <w:tcPr>
            <w:tcW w:w="960" w:type="dxa"/>
            <w:noWrap/>
            <w:hideMark/>
          </w:tcPr>
          <w:p w:rsidR="007315BB" w:rsidRPr="007315BB" w:rsidRDefault="007315BB">
            <w:r w:rsidRPr="007315BB">
              <w:t>No</w:t>
            </w:r>
          </w:p>
        </w:tc>
        <w:tc>
          <w:tcPr>
            <w:tcW w:w="6160" w:type="dxa"/>
            <w:noWrap/>
            <w:hideMark/>
          </w:tcPr>
          <w:p w:rsidR="007315BB" w:rsidRPr="007315BB" w:rsidRDefault="007315BB">
            <w:r w:rsidRPr="007315BB">
              <w:t>MSIO130NB9</w:t>
            </w:r>
          </w:p>
        </w:tc>
      </w:tr>
      <w:tr w:rsidR="007315BB" w:rsidRPr="007315BB" w:rsidTr="007315BB">
        <w:trPr>
          <w:trHeight w:val="288"/>
        </w:trPr>
        <w:tc>
          <w:tcPr>
            <w:tcW w:w="2800" w:type="dxa"/>
            <w:noWrap/>
            <w:hideMark/>
          </w:tcPr>
          <w:p w:rsidR="007315BB" w:rsidRPr="007315BB" w:rsidRDefault="007315BB">
            <w:r w:rsidRPr="007315BB">
              <w:t>Data_FAIL</w:t>
            </w:r>
          </w:p>
        </w:tc>
        <w:tc>
          <w:tcPr>
            <w:tcW w:w="960" w:type="dxa"/>
            <w:noWrap/>
            <w:hideMark/>
          </w:tcPr>
          <w:p w:rsidR="007315BB" w:rsidRPr="007315BB" w:rsidRDefault="007315BB">
            <w:r w:rsidRPr="007315BB">
              <w:t>L2</w:t>
            </w:r>
          </w:p>
        </w:tc>
        <w:tc>
          <w:tcPr>
            <w:tcW w:w="960" w:type="dxa"/>
            <w:noWrap/>
            <w:hideMark/>
          </w:tcPr>
          <w:p w:rsidR="007315BB" w:rsidRPr="007315BB" w:rsidRDefault="007315BB">
            <w:r w:rsidRPr="007315BB">
              <w:t>No</w:t>
            </w:r>
          </w:p>
        </w:tc>
        <w:tc>
          <w:tcPr>
            <w:tcW w:w="6160" w:type="dxa"/>
            <w:noWrap/>
            <w:hideMark/>
          </w:tcPr>
          <w:p w:rsidR="007315BB" w:rsidRPr="007315BB" w:rsidRDefault="007315BB">
            <w:r w:rsidRPr="007315BB">
              <w:t>MSIO24NB4/SPI_1_SS3/GPIO_16_A</w:t>
            </w:r>
          </w:p>
        </w:tc>
      </w:tr>
      <w:tr w:rsidR="007315BB" w:rsidRPr="007315BB" w:rsidTr="007315BB">
        <w:trPr>
          <w:trHeight w:val="288"/>
        </w:trPr>
        <w:tc>
          <w:tcPr>
            <w:tcW w:w="2800" w:type="dxa"/>
            <w:noWrap/>
            <w:hideMark/>
          </w:tcPr>
          <w:p w:rsidR="007315BB" w:rsidRPr="007315BB" w:rsidRDefault="007315BB">
            <w:r w:rsidRPr="007315BB">
              <w:t>DEVRST_N</w:t>
            </w:r>
          </w:p>
        </w:tc>
        <w:tc>
          <w:tcPr>
            <w:tcW w:w="960" w:type="dxa"/>
            <w:noWrap/>
            <w:hideMark/>
          </w:tcPr>
          <w:p w:rsidR="007315BB" w:rsidRPr="007315BB" w:rsidRDefault="007315BB">
            <w:r w:rsidRPr="007315BB">
              <w:t>M9</w:t>
            </w:r>
          </w:p>
        </w:tc>
        <w:tc>
          <w:tcPr>
            <w:tcW w:w="960" w:type="dxa"/>
            <w:noWrap/>
            <w:hideMark/>
          </w:tcPr>
          <w:p w:rsidR="007315BB" w:rsidRPr="007315BB" w:rsidRDefault="007315BB">
            <w:r w:rsidRPr="007315BB">
              <w:t>Fixed</w:t>
            </w:r>
          </w:p>
        </w:tc>
        <w:tc>
          <w:tcPr>
            <w:tcW w:w="6160" w:type="dxa"/>
            <w:noWrap/>
            <w:hideMark/>
          </w:tcPr>
          <w:p w:rsidR="007315BB" w:rsidRPr="007315BB" w:rsidRDefault="007315BB">
            <w:r w:rsidRPr="007315BB">
              <w:t>DEVRST_N</w:t>
            </w:r>
          </w:p>
        </w:tc>
      </w:tr>
      <w:tr w:rsidR="007315BB" w:rsidRPr="007315BB" w:rsidTr="007315BB">
        <w:trPr>
          <w:trHeight w:val="288"/>
        </w:trPr>
        <w:tc>
          <w:tcPr>
            <w:tcW w:w="2800" w:type="dxa"/>
            <w:noWrap/>
            <w:hideMark/>
          </w:tcPr>
          <w:p w:rsidR="007315BB" w:rsidRPr="007315BB" w:rsidRDefault="007315BB">
            <w:r w:rsidRPr="007315BB">
              <w:t>DRVR_EN</w:t>
            </w:r>
          </w:p>
        </w:tc>
        <w:tc>
          <w:tcPr>
            <w:tcW w:w="960" w:type="dxa"/>
            <w:noWrap/>
            <w:hideMark/>
          </w:tcPr>
          <w:p w:rsidR="007315BB" w:rsidRPr="007315BB" w:rsidRDefault="007315BB">
            <w:r w:rsidRPr="007315BB">
              <w:t>W2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MSIO5PB4</w:t>
            </w:r>
          </w:p>
        </w:tc>
      </w:tr>
      <w:tr w:rsidR="007315BB" w:rsidRPr="007315BB" w:rsidTr="007315BB">
        <w:trPr>
          <w:trHeight w:val="288"/>
        </w:trPr>
        <w:tc>
          <w:tcPr>
            <w:tcW w:w="2800" w:type="dxa"/>
            <w:noWrap/>
            <w:hideMark/>
          </w:tcPr>
          <w:p w:rsidR="007315BB" w:rsidRPr="007315BB" w:rsidRDefault="007315BB">
            <w:r w:rsidRPr="007315BB">
              <w:t>GPIO_0_BI</w:t>
            </w:r>
          </w:p>
        </w:tc>
        <w:tc>
          <w:tcPr>
            <w:tcW w:w="960" w:type="dxa"/>
            <w:noWrap/>
            <w:hideMark/>
          </w:tcPr>
          <w:p w:rsidR="007315BB" w:rsidRPr="007315BB" w:rsidRDefault="007315BB">
            <w:r w:rsidRPr="007315BB">
              <w:t>J2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MSIO33NB3/GPIO_0_B</w:t>
            </w:r>
          </w:p>
        </w:tc>
      </w:tr>
      <w:tr w:rsidR="007315BB" w:rsidRPr="007315BB" w:rsidTr="007315BB">
        <w:trPr>
          <w:trHeight w:val="288"/>
        </w:trPr>
        <w:tc>
          <w:tcPr>
            <w:tcW w:w="2800" w:type="dxa"/>
            <w:noWrap/>
            <w:hideMark/>
          </w:tcPr>
          <w:p w:rsidR="007315BB" w:rsidRPr="007315BB" w:rsidRDefault="007315BB">
            <w:r w:rsidRPr="007315BB">
              <w:t>GPIO_1_M2F</w:t>
            </w:r>
          </w:p>
        </w:tc>
        <w:tc>
          <w:tcPr>
            <w:tcW w:w="960" w:type="dxa"/>
            <w:noWrap/>
            <w:hideMark/>
          </w:tcPr>
          <w:p w:rsidR="007315BB" w:rsidRPr="007315BB" w:rsidRDefault="007315BB">
            <w:r w:rsidRPr="007315BB">
              <w:t>J1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MSIO38PB3/GPIO_9_B</w:t>
            </w:r>
          </w:p>
        </w:tc>
      </w:tr>
      <w:tr w:rsidR="007315BB" w:rsidRPr="007315BB" w:rsidTr="007315BB">
        <w:trPr>
          <w:trHeight w:val="288"/>
        </w:trPr>
        <w:tc>
          <w:tcPr>
            <w:tcW w:w="2800" w:type="dxa"/>
            <w:noWrap/>
            <w:hideMark/>
          </w:tcPr>
          <w:p w:rsidR="007315BB" w:rsidRPr="007315BB" w:rsidRDefault="007315BB">
            <w:r w:rsidRPr="007315BB">
              <w:t>GPIO_2_IN</w:t>
            </w:r>
          </w:p>
        </w:tc>
        <w:tc>
          <w:tcPr>
            <w:tcW w:w="960" w:type="dxa"/>
            <w:noWrap/>
            <w:hideMark/>
          </w:tcPr>
          <w:p w:rsidR="007315BB" w:rsidRPr="007315BB" w:rsidRDefault="007315BB">
            <w:r w:rsidRPr="007315BB">
              <w:t>V1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MSIO7NB4/CAN_TX/GPIO_2_A/USB_DATA0_A</w:t>
            </w:r>
          </w:p>
        </w:tc>
      </w:tr>
      <w:tr w:rsidR="007315BB" w:rsidRPr="007315BB" w:rsidTr="007315BB">
        <w:trPr>
          <w:trHeight w:val="288"/>
        </w:trPr>
        <w:tc>
          <w:tcPr>
            <w:tcW w:w="2800" w:type="dxa"/>
            <w:noWrap/>
            <w:hideMark/>
          </w:tcPr>
          <w:p w:rsidR="007315BB" w:rsidRPr="007315BB" w:rsidRDefault="007315BB">
            <w:r w:rsidRPr="007315BB">
              <w:t>GPIO_3_BI</w:t>
            </w:r>
          </w:p>
        </w:tc>
        <w:tc>
          <w:tcPr>
            <w:tcW w:w="960" w:type="dxa"/>
            <w:noWrap/>
            <w:hideMark/>
          </w:tcPr>
          <w:p w:rsidR="007315BB" w:rsidRPr="007315BB" w:rsidRDefault="007315BB">
            <w:r w:rsidRPr="007315BB">
              <w:t>T5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MSIO8PB4/CAN_RX/GPIO_3_A/USB_DATA1_A</w:t>
            </w:r>
          </w:p>
        </w:tc>
      </w:tr>
      <w:tr w:rsidR="007315BB" w:rsidRPr="007315BB" w:rsidTr="007315BB">
        <w:trPr>
          <w:trHeight w:val="288"/>
        </w:trPr>
        <w:tc>
          <w:tcPr>
            <w:tcW w:w="2800" w:type="dxa"/>
            <w:noWrap/>
            <w:hideMark/>
          </w:tcPr>
          <w:p w:rsidR="007315BB" w:rsidRPr="007315BB" w:rsidRDefault="007315BB">
            <w:r w:rsidRPr="007315BB">
              <w:t>GPIO_4_BI</w:t>
            </w:r>
          </w:p>
        </w:tc>
        <w:tc>
          <w:tcPr>
            <w:tcW w:w="960" w:type="dxa"/>
            <w:noWrap/>
            <w:hideMark/>
          </w:tcPr>
          <w:p w:rsidR="007315BB" w:rsidRPr="007315BB" w:rsidRDefault="007315BB">
            <w:r w:rsidRPr="007315BB">
              <w:t>U5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MSIO8NB4/CAN_TX_EN_N/GPIO_4_A/USB_DATA2_A</w:t>
            </w:r>
          </w:p>
        </w:tc>
      </w:tr>
      <w:tr w:rsidR="007315BB" w:rsidRPr="007315BB" w:rsidTr="007315BB">
        <w:trPr>
          <w:trHeight w:val="288"/>
        </w:trPr>
        <w:tc>
          <w:tcPr>
            <w:tcW w:w="2800" w:type="dxa"/>
            <w:noWrap/>
            <w:hideMark/>
          </w:tcPr>
          <w:p w:rsidR="007315BB" w:rsidRPr="007315BB" w:rsidRDefault="007315BB">
            <w:r w:rsidRPr="007315BB">
              <w:t>GPIO_5_M2F</w:t>
            </w:r>
          </w:p>
        </w:tc>
        <w:tc>
          <w:tcPr>
            <w:tcW w:w="960" w:type="dxa"/>
            <w:noWrap/>
            <w:hideMark/>
          </w:tcPr>
          <w:p w:rsidR="007315BB" w:rsidRPr="007315BB" w:rsidRDefault="007315BB">
            <w:r w:rsidRPr="007315BB">
              <w:t>H2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MSIO38NB3/GPIO_10_B</w:t>
            </w:r>
          </w:p>
        </w:tc>
      </w:tr>
      <w:tr w:rsidR="007315BB" w:rsidRPr="007315BB" w:rsidTr="007315BB">
        <w:trPr>
          <w:trHeight w:val="288"/>
        </w:trPr>
        <w:tc>
          <w:tcPr>
            <w:tcW w:w="2800" w:type="dxa"/>
            <w:noWrap/>
            <w:hideMark/>
          </w:tcPr>
          <w:p w:rsidR="007315BB" w:rsidRPr="007315BB" w:rsidRDefault="007315BB">
            <w:r w:rsidRPr="007315BB">
              <w:t>GPIO_6_M2F</w:t>
            </w:r>
          </w:p>
        </w:tc>
        <w:tc>
          <w:tcPr>
            <w:tcW w:w="960" w:type="dxa"/>
            <w:noWrap/>
            <w:hideMark/>
          </w:tcPr>
          <w:p w:rsidR="007315BB" w:rsidRPr="007315BB" w:rsidRDefault="007315BB">
            <w:r w:rsidRPr="007315BB">
              <w:t>H5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MSIO35PB3/GPIO_3_B</w:t>
            </w:r>
          </w:p>
        </w:tc>
      </w:tr>
      <w:tr w:rsidR="007315BB" w:rsidRPr="007315BB" w:rsidTr="007315BB">
        <w:trPr>
          <w:trHeight w:val="288"/>
        </w:trPr>
        <w:tc>
          <w:tcPr>
            <w:tcW w:w="2800" w:type="dxa"/>
            <w:noWrap/>
            <w:hideMark/>
          </w:tcPr>
          <w:p w:rsidR="007315BB" w:rsidRPr="007315BB" w:rsidRDefault="007315BB">
            <w:r w:rsidRPr="007315BB">
              <w:t>GPIO_7_M2F</w:t>
            </w:r>
          </w:p>
        </w:tc>
        <w:tc>
          <w:tcPr>
            <w:tcW w:w="960" w:type="dxa"/>
            <w:noWrap/>
            <w:hideMark/>
          </w:tcPr>
          <w:p w:rsidR="007315BB" w:rsidRPr="007315BB" w:rsidRDefault="007315BB">
            <w:r w:rsidRPr="007315BB">
              <w:t>H4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MSIO35NB3/GPIO_4_B</w:t>
            </w:r>
          </w:p>
        </w:tc>
      </w:tr>
      <w:tr w:rsidR="007315BB" w:rsidRPr="007315BB" w:rsidTr="007315BB">
        <w:trPr>
          <w:trHeight w:val="288"/>
        </w:trPr>
        <w:tc>
          <w:tcPr>
            <w:tcW w:w="2800" w:type="dxa"/>
            <w:noWrap/>
            <w:hideMark/>
          </w:tcPr>
          <w:p w:rsidR="007315BB" w:rsidRPr="007315BB" w:rsidRDefault="007315BB">
            <w:r w:rsidRPr="007315BB">
              <w:t>GPIO_8_M2F</w:t>
            </w:r>
          </w:p>
        </w:tc>
        <w:tc>
          <w:tcPr>
            <w:tcW w:w="960" w:type="dxa"/>
            <w:noWrap/>
            <w:hideMark/>
          </w:tcPr>
          <w:p w:rsidR="007315BB" w:rsidRPr="007315BB" w:rsidRDefault="007315BB">
            <w:r w:rsidRPr="007315BB">
              <w:t>J4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MSIO30PB3</w:t>
            </w:r>
          </w:p>
        </w:tc>
      </w:tr>
      <w:tr w:rsidR="007315BB" w:rsidRPr="007315BB" w:rsidTr="007315BB">
        <w:trPr>
          <w:trHeight w:val="288"/>
        </w:trPr>
        <w:tc>
          <w:tcPr>
            <w:tcW w:w="2800" w:type="dxa"/>
            <w:noWrap/>
            <w:hideMark/>
          </w:tcPr>
          <w:p w:rsidR="007315BB" w:rsidRPr="007315BB" w:rsidRDefault="007315BB">
            <w:r w:rsidRPr="007315BB">
              <w:t>GPIO_9_IN</w:t>
            </w:r>
          </w:p>
        </w:tc>
        <w:tc>
          <w:tcPr>
            <w:tcW w:w="960" w:type="dxa"/>
            <w:noWrap/>
            <w:hideMark/>
          </w:tcPr>
          <w:p w:rsidR="007315BB" w:rsidRPr="007315BB" w:rsidRDefault="007315BB">
            <w:r w:rsidRPr="007315BB">
              <w:t>N1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MSIO22NB4/SPI_0_SS2/GPIO_9_A/USB_DATA6_A</w:t>
            </w:r>
          </w:p>
        </w:tc>
      </w:tr>
      <w:tr w:rsidR="007315BB" w:rsidRPr="007315BB" w:rsidTr="007315BB">
        <w:trPr>
          <w:trHeight w:val="288"/>
        </w:trPr>
        <w:tc>
          <w:tcPr>
            <w:tcW w:w="2800" w:type="dxa"/>
            <w:noWrap/>
            <w:hideMark/>
          </w:tcPr>
          <w:p w:rsidR="007315BB" w:rsidRPr="007315BB" w:rsidRDefault="007315BB">
            <w:r w:rsidRPr="007315BB">
              <w:t>GPIO_10_IN</w:t>
            </w:r>
          </w:p>
        </w:tc>
        <w:tc>
          <w:tcPr>
            <w:tcW w:w="960" w:type="dxa"/>
            <w:noWrap/>
            <w:hideMark/>
          </w:tcPr>
          <w:p w:rsidR="007315BB" w:rsidRPr="007315BB" w:rsidRDefault="007315BB">
            <w:r w:rsidRPr="007315BB">
              <w:t>M4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MSIO23PB4/SPI_0_SS3/GPIO_10_A/USB_DATA7_A</w:t>
            </w:r>
          </w:p>
        </w:tc>
      </w:tr>
      <w:tr w:rsidR="007315BB" w:rsidRPr="007315BB" w:rsidTr="007315BB">
        <w:trPr>
          <w:trHeight w:val="288"/>
        </w:trPr>
        <w:tc>
          <w:tcPr>
            <w:tcW w:w="2800" w:type="dxa"/>
            <w:noWrap/>
            <w:hideMark/>
          </w:tcPr>
          <w:p w:rsidR="007315BB" w:rsidRPr="007315BB" w:rsidRDefault="007315BB">
            <w:r w:rsidRPr="007315BB">
              <w:t>GPIO_11_M2F</w:t>
            </w:r>
          </w:p>
        </w:tc>
        <w:tc>
          <w:tcPr>
            <w:tcW w:w="960" w:type="dxa"/>
            <w:noWrap/>
            <w:hideMark/>
          </w:tcPr>
          <w:p w:rsidR="007315BB" w:rsidRPr="007315BB" w:rsidRDefault="007315BB">
            <w:r w:rsidRPr="007315BB">
              <w:t>K2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MSIO30NB3</w:t>
            </w:r>
          </w:p>
        </w:tc>
      </w:tr>
      <w:tr w:rsidR="007315BB" w:rsidRPr="007315BB" w:rsidTr="007315BB">
        <w:trPr>
          <w:trHeight w:val="288"/>
        </w:trPr>
        <w:tc>
          <w:tcPr>
            <w:tcW w:w="2800" w:type="dxa"/>
            <w:noWrap/>
            <w:hideMark/>
          </w:tcPr>
          <w:p w:rsidR="007315BB" w:rsidRPr="007315BB" w:rsidRDefault="007315BB">
            <w:r w:rsidRPr="007315BB">
              <w:t>GPIO_12_BI</w:t>
            </w:r>
          </w:p>
        </w:tc>
        <w:tc>
          <w:tcPr>
            <w:tcW w:w="960" w:type="dxa"/>
            <w:noWrap/>
            <w:hideMark/>
          </w:tcPr>
          <w:p w:rsidR="007315BB" w:rsidRPr="007315BB" w:rsidRDefault="007315BB">
            <w:r w:rsidRPr="007315BB">
              <w:t>G5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MSIO39NB2/MMUART_1_DTR/GPIO_12_B</w:t>
            </w:r>
          </w:p>
        </w:tc>
      </w:tr>
      <w:tr w:rsidR="007315BB" w:rsidRPr="007315BB" w:rsidTr="007315BB">
        <w:trPr>
          <w:trHeight w:val="288"/>
        </w:trPr>
        <w:tc>
          <w:tcPr>
            <w:tcW w:w="2800" w:type="dxa"/>
            <w:noWrap/>
            <w:hideMark/>
          </w:tcPr>
          <w:p w:rsidR="007315BB" w:rsidRPr="007315BB" w:rsidRDefault="007315BB">
            <w:r w:rsidRPr="007315BB">
              <w:t>GPIO_13_M2F</w:t>
            </w:r>
          </w:p>
        </w:tc>
        <w:tc>
          <w:tcPr>
            <w:tcW w:w="960" w:type="dxa"/>
            <w:noWrap/>
            <w:hideMark/>
          </w:tcPr>
          <w:p w:rsidR="007315BB" w:rsidRPr="007315BB" w:rsidRDefault="007315BB">
            <w:r w:rsidRPr="007315BB">
              <w:t>L7</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MSIO27PB3</w:t>
            </w:r>
          </w:p>
        </w:tc>
      </w:tr>
      <w:tr w:rsidR="007315BB" w:rsidRPr="007315BB" w:rsidTr="007315BB">
        <w:trPr>
          <w:trHeight w:val="288"/>
        </w:trPr>
        <w:tc>
          <w:tcPr>
            <w:tcW w:w="2800" w:type="dxa"/>
            <w:noWrap/>
            <w:hideMark/>
          </w:tcPr>
          <w:p w:rsidR="007315BB" w:rsidRPr="007315BB" w:rsidRDefault="007315BB">
            <w:r w:rsidRPr="007315BB">
              <w:t>GPIO_14_BI</w:t>
            </w:r>
          </w:p>
        </w:tc>
        <w:tc>
          <w:tcPr>
            <w:tcW w:w="960" w:type="dxa"/>
            <w:noWrap/>
            <w:hideMark/>
          </w:tcPr>
          <w:p w:rsidR="007315BB" w:rsidRPr="007315BB" w:rsidRDefault="007315BB">
            <w:r w:rsidRPr="007315BB">
              <w:t>G1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MSIO40NB2/MMUART_1_DSR/GPIO_14_B</w:t>
            </w:r>
          </w:p>
        </w:tc>
      </w:tr>
      <w:tr w:rsidR="007315BB" w:rsidRPr="007315BB" w:rsidTr="007315BB">
        <w:trPr>
          <w:trHeight w:val="288"/>
        </w:trPr>
        <w:tc>
          <w:tcPr>
            <w:tcW w:w="2800" w:type="dxa"/>
            <w:noWrap/>
            <w:hideMark/>
          </w:tcPr>
          <w:p w:rsidR="007315BB" w:rsidRPr="007315BB" w:rsidRDefault="007315BB">
            <w:r w:rsidRPr="007315BB">
              <w:t>GPIO_15_BI</w:t>
            </w:r>
          </w:p>
        </w:tc>
        <w:tc>
          <w:tcPr>
            <w:tcW w:w="960" w:type="dxa"/>
            <w:noWrap/>
            <w:hideMark/>
          </w:tcPr>
          <w:p w:rsidR="007315BB" w:rsidRPr="007315BB" w:rsidRDefault="007315BB">
            <w:r w:rsidRPr="007315BB">
              <w:t>F2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MSIO41PB2/MMUART_1_RI/GPIO_15_B/CCC_NE1_CLKI1</w:t>
            </w:r>
          </w:p>
        </w:tc>
      </w:tr>
      <w:tr w:rsidR="007315BB" w:rsidRPr="007315BB" w:rsidTr="007315BB">
        <w:trPr>
          <w:trHeight w:val="288"/>
        </w:trPr>
        <w:tc>
          <w:tcPr>
            <w:tcW w:w="2800" w:type="dxa"/>
            <w:noWrap/>
            <w:hideMark/>
          </w:tcPr>
          <w:p w:rsidR="007315BB" w:rsidRPr="007315BB" w:rsidRDefault="007315BB">
            <w:r w:rsidRPr="007315BB">
              <w:t>GPIO_16_BI</w:t>
            </w:r>
          </w:p>
        </w:tc>
        <w:tc>
          <w:tcPr>
            <w:tcW w:w="960" w:type="dxa"/>
            <w:noWrap/>
            <w:hideMark/>
          </w:tcPr>
          <w:p w:rsidR="007315BB" w:rsidRPr="007315BB" w:rsidRDefault="007315BB">
            <w:r w:rsidRPr="007315BB">
              <w:t>F3</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MSIO41NB2/MMUART_1_DCD/GPIO_16_B</w:t>
            </w:r>
          </w:p>
        </w:tc>
      </w:tr>
      <w:tr w:rsidR="007315BB" w:rsidRPr="007315BB" w:rsidTr="007315BB">
        <w:trPr>
          <w:trHeight w:val="288"/>
        </w:trPr>
        <w:tc>
          <w:tcPr>
            <w:tcW w:w="2800" w:type="dxa"/>
            <w:noWrap/>
            <w:hideMark/>
          </w:tcPr>
          <w:p w:rsidR="007315BB" w:rsidRPr="007315BB" w:rsidRDefault="007315BB">
            <w:r w:rsidRPr="007315BB">
              <w:t>GPIO_17_BI</w:t>
            </w:r>
          </w:p>
        </w:tc>
        <w:tc>
          <w:tcPr>
            <w:tcW w:w="960" w:type="dxa"/>
            <w:noWrap/>
            <w:hideMark/>
          </w:tcPr>
          <w:p w:rsidR="007315BB" w:rsidRPr="007315BB" w:rsidRDefault="007315BB">
            <w:r w:rsidRPr="007315BB">
              <w:t>P2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MSIO18PB4/SPI_1_SS4/GPIO_17_A</w:t>
            </w:r>
          </w:p>
        </w:tc>
      </w:tr>
      <w:tr w:rsidR="007315BB" w:rsidRPr="007315BB" w:rsidTr="007315BB">
        <w:trPr>
          <w:trHeight w:val="288"/>
        </w:trPr>
        <w:tc>
          <w:tcPr>
            <w:tcW w:w="2800" w:type="dxa"/>
            <w:noWrap/>
            <w:hideMark/>
          </w:tcPr>
          <w:p w:rsidR="007315BB" w:rsidRPr="007315BB" w:rsidRDefault="007315BB">
            <w:r w:rsidRPr="007315BB">
              <w:t>GPIO_18_BI</w:t>
            </w:r>
          </w:p>
        </w:tc>
        <w:tc>
          <w:tcPr>
            <w:tcW w:w="960" w:type="dxa"/>
            <w:noWrap/>
            <w:hideMark/>
          </w:tcPr>
          <w:p w:rsidR="007315BB" w:rsidRPr="007315BB" w:rsidRDefault="007315BB">
            <w:r w:rsidRPr="007315BB">
              <w:t>R2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MSIO18NB4/SPI_1_SS5/GPIO_18_A</w:t>
            </w:r>
          </w:p>
        </w:tc>
      </w:tr>
      <w:tr w:rsidR="007315BB" w:rsidRPr="007315BB" w:rsidTr="007315BB">
        <w:trPr>
          <w:trHeight w:val="288"/>
        </w:trPr>
        <w:tc>
          <w:tcPr>
            <w:tcW w:w="2800" w:type="dxa"/>
            <w:noWrap/>
            <w:hideMark/>
          </w:tcPr>
          <w:p w:rsidR="007315BB" w:rsidRPr="007315BB" w:rsidRDefault="007315BB">
            <w:r w:rsidRPr="007315BB">
              <w:t>GPIO_19_IN</w:t>
            </w:r>
          </w:p>
        </w:tc>
        <w:tc>
          <w:tcPr>
            <w:tcW w:w="960" w:type="dxa"/>
            <w:noWrap/>
            <w:hideMark/>
          </w:tcPr>
          <w:p w:rsidR="007315BB" w:rsidRPr="007315BB" w:rsidRDefault="007315BB">
            <w:r w:rsidRPr="007315BB">
              <w:t>T2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MSIO14PB4/SPI_0_SS4/GPIO_19_A</w:t>
            </w:r>
          </w:p>
        </w:tc>
      </w:tr>
      <w:tr w:rsidR="007315BB" w:rsidRPr="007315BB" w:rsidTr="007315BB">
        <w:trPr>
          <w:trHeight w:val="288"/>
        </w:trPr>
        <w:tc>
          <w:tcPr>
            <w:tcW w:w="2800" w:type="dxa"/>
            <w:noWrap/>
            <w:hideMark/>
          </w:tcPr>
          <w:p w:rsidR="007315BB" w:rsidRPr="007315BB" w:rsidRDefault="007315BB">
            <w:r w:rsidRPr="007315BB">
              <w:t>GPIO_20_OUT</w:t>
            </w:r>
          </w:p>
        </w:tc>
        <w:tc>
          <w:tcPr>
            <w:tcW w:w="960" w:type="dxa"/>
            <w:noWrap/>
            <w:hideMark/>
          </w:tcPr>
          <w:p w:rsidR="007315BB" w:rsidRPr="007315BB" w:rsidRDefault="007315BB">
            <w:r w:rsidRPr="007315BB">
              <w:t>T1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MSIO14NB4/SPI_0_SS5/GPIO_20_A</w:t>
            </w:r>
          </w:p>
        </w:tc>
      </w:tr>
      <w:tr w:rsidR="007315BB" w:rsidRPr="007315BB" w:rsidTr="007315BB">
        <w:trPr>
          <w:trHeight w:val="288"/>
        </w:trPr>
        <w:tc>
          <w:tcPr>
            <w:tcW w:w="2800" w:type="dxa"/>
            <w:noWrap/>
            <w:hideMark/>
          </w:tcPr>
          <w:p w:rsidR="007315BB" w:rsidRPr="007315BB" w:rsidRDefault="007315BB">
            <w:r w:rsidRPr="007315BB">
              <w:t>GPIO_21_M2F</w:t>
            </w:r>
          </w:p>
        </w:tc>
        <w:tc>
          <w:tcPr>
            <w:tcW w:w="960" w:type="dxa"/>
            <w:noWrap/>
            <w:hideMark/>
          </w:tcPr>
          <w:p w:rsidR="007315BB" w:rsidRPr="007315BB" w:rsidRDefault="007315BB">
            <w:r w:rsidRPr="007315BB">
              <w:t>K7</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MSIO27NB3</w:t>
            </w:r>
          </w:p>
        </w:tc>
      </w:tr>
      <w:tr w:rsidR="007315BB" w:rsidRPr="007315BB" w:rsidTr="007315BB">
        <w:trPr>
          <w:trHeight w:val="288"/>
        </w:trPr>
        <w:tc>
          <w:tcPr>
            <w:tcW w:w="2800" w:type="dxa"/>
            <w:noWrap/>
            <w:hideMark/>
          </w:tcPr>
          <w:p w:rsidR="007315BB" w:rsidRPr="007315BB" w:rsidRDefault="007315BB">
            <w:r w:rsidRPr="007315BB">
              <w:t>GPIO_22_M2F</w:t>
            </w:r>
          </w:p>
        </w:tc>
        <w:tc>
          <w:tcPr>
            <w:tcW w:w="960" w:type="dxa"/>
            <w:noWrap/>
            <w:hideMark/>
          </w:tcPr>
          <w:p w:rsidR="007315BB" w:rsidRPr="007315BB" w:rsidRDefault="007315BB">
            <w:r w:rsidRPr="007315BB">
              <w:t>K5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MSIO26PB3</w:t>
            </w:r>
          </w:p>
        </w:tc>
      </w:tr>
      <w:tr w:rsidR="007315BB" w:rsidRPr="007315BB" w:rsidTr="007315BB">
        <w:trPr>
          <w:trHeight w:val="288"/>
        </w:trPr>
        <w:tc>
          <w:tcPr>
            <w:tcW w:w="2800" w:type="dxa"/>
            <w:noWrap/>
            <w:hideMark/>
          </w:tcPr>
          <w:p w:rsidR="007315BB" w:rsidRPr="007315BB" w:rsidRDefault="007315BB">
            <w:r w:rsidRPr="007315BB">
              <w:t>GPIO_24_M2F</w:t>
            </w:r>
          </w:p>
        </w:tc>
        <w:tc>
          <w:tcPr>
            <w:tcW w:w="960" w:type="dxa"/>
            <w:noWrap/>
            <w:hideMark/>
          </w:tcPr>
          <w:p w:rsidR="007315BB" w:rsidRPr="007315BB" w:rsidRDefault="007315BB">
            <w:r w:rsidRPr="007315BB">
              <w:t>K4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MSIO26NB3</w:t>
            </w:r>
          </w:p>
        </w:tc>
      </w:tr>
      <w:tr w:rsidR="007315BB" w:rsidRPr="007315BB" w:rsidTr="007315BB">
        <w:trPr>
          <w:trHeight w:val="288"/>
        </w:trPr>
        <w:tc>
          <w:tcPr>
            <w:tcW w:w="2800" w:type="dxa"/>
            <w:noWrap/>
            <w:hideMark/>
          </w:tcPr>
          <w:p w:rsidR="007315BB" w:rsidRPr="007315BB" w:rsidRDefault="007315BB">
            <w:r w:rsidRPr="007315BB">
              <w:t>GPIO_25_BI</w:t>
            </w:r>
          </w:p>
        </w:tc>
        <w:tc>
          <w:tcPr>
            <w:tcW w:w="960" w:type="dxa"/>
            <w:noWrap/>
            <w:hideMark/>
          </w:tcPr>
          <w:p w:rsidR="007315BB" w:rsidRPr="007315BB" w:rsidRDefault="007315BB">
            <w:r w:rsidRPr="007315BB">
              <w:t>P1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MSIO20PB4/GPIO_25_A/GB9/VCCC_SE0_CLKI</w:t>
            </w:r>
          </w:p>
        </w:tc>
      </w:tr>
      <w:tr w:rsidR="007315BB" w:rsidRPr="007315BB" w:rsidTr="007315BB">
        <w:trPr>
          <w:trHeight w:val="288"/>
        </w:trPr>
        <w:tc>
          <w:tcPr>
            <w:tcW w:w="2800" w:type="dxa"/>
            <w:noWrap/>
            <w:hideMark/>
          </w:tcPr>
          <w:p w:rsidR="007315BB" w:rsidRPr="007315BB" w:rsidRDefault="007315BB">
            <w:r w:rsidRPr="007315BB">
              <w:t>GPIO_26_BI</w:t>
            </w:r>
          </w:p>
        </w:tc>
        <w:tc>
          <w:tcPr>
            <w:tcW w:w="960" w:type="dxa"/>
            <w:noWrap/>
            <w:hideMark/>
          </w:tcPr>
          <w:p w:rsidR="007315BB" w:rsidRPr="007315BB" w:rsidRDefault="007315BB">
            <w:r w:rsidRPr="007315BB">
              <w:t>N2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MSIO20NB4/GPIO_26_A/GB13/VCCC_SE1_CLKI</w:t>
            </w:r>
          </w:p>
        </w:tc>
      </w:tr>
      <w:tr w:rsidR="007315BB" w:rsidRPr="007315BB" w:rsidTr="007315BB">
        <w:trPr>
          <w:trHeight w:val="288"/>
        </w:trPr>
        <w:tc>
          <w:tcPr>
            <w:tcW w:w="2800" w:type="dxa"/>
            <w:noWrap/>
            <w:hideMark/>
          </w:tcPr>
          <w:p w:rsidR="007315BB" w:rsidRPr="007315BB" w:rsidRDefault="007315BB">
            <w:r w:rsidRPr="007315BB">
              <w:t>GPIO_31_BI</w:t>
            </w:r>
          </w:p>
        </w:tc>
        <w:tc>
          <w:tcPr>
            <w:tcW w:w="960" w:type="dxa"/>
            <w:noWrap/>
            <w:hideMark/>
          </w:tcPr>
          <w:p w:rsidR="007315BB" w:rsidRPr="007315BB" w:rsidRDefault="007315BB">
            <w:r w:rsidRPr="007315BB">
              <w:t>K1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MSIO33PB3/GPIO_31_A</w:t>
            </w:r>
          </w:p>
        </w:tc>
      </w:tr>
      <w:tr w:rsidR="007315BB" w:rsidRPr="007315BB" w:rsidTr="007315BB">
        <w:trPr>
          <w:trHeight w:val="288"/>
        </w:trPr>
        <w:tc>
          <w:tcPr>
            <w:tcW w:w="2800" w:type="dxa"/>
            <w:noWrap/>
            <w:hideMark/>
          </w:tcPr>
          <w:p w:rsidR="007315BB" w:rsidRPr="007315BB" w:rsidRDefault="007315BB">
            <w:r w:rsidRPr="007315BB">
              <w:t>GREENn</w:t>
            </w:r>
          </w:p>
        </w:tc>
        <w:tc>
          <w:tcPr>
            <w:tcW w:w="960" w:type="dxa"/>
            <w:noWrap/>
            <w:hideMark/>
          </w:tcPr>
          <w:p w:rsidR="007315BB" w:rsidRPr="007315BB" w:rsidRDefault="007315BB">
            <w:r w:rsidRPr="007315BB">
              <w:t>D21</w:t>
            </w:r>
          </w:p>
        </w:tc>
        <w:tc>
          <w:tcPr>
            <w:tcW w:w="960" w:type="dxa"/>
            <w:noWrap/>
            <w:hideMark/>
          </w:tcPr>
          <w:p w:rsidR="007315BB" w:rsidRPr="007315BB" w:rsidRDefault="007315BB">
            <w:r w:rsidRPr="007315BB">
              <w:t>No</w:t>
            </w:r>
          </w:p>
        </w:tc>
        <w:tc>
          <w:tcPr>
            <w:tcW w:w="6160" w:type="dxa"/>
            <w:noWrap/>
            <w:hideMark/>
          </w:tcPr>
          <w:p w:rsidR="007315BB" w:rsidRPr="007315BB" w:rsidRDefault="007315BB">
            <w:r w:rsidRPr="007315BB">
              <w:t>MSIO120NB9</w:t>
            </w:r>
          </w:p>
        </w:tc>
      </w:tr>
      <w:tr w:rsidR="007315BB" w:rsidRPr="007315BB" w:rsidTr="007315BB">
        <w:trPr>
          <w:trHeight w:val="288"/>
        </w:trPr>
        <w:tc>
          <w:tcPr>
            <w:tcW w:w="2800" w:type="dxa"/>
            <w:noWrap/>
            <w:hideMark/>
          </w:tcPr>
          <w:p w:rsidR="007315BB" w:rsidRPr="007315BB" w:rsidRDefault="007315BB">
            <w:r w:rsidRPr="007315BB">
              <w:t>I2C_1_SCL</w:t>
            </w:r>
          </w:p>
        </w:tc>
        <w:tc>
          <w:tcPr>
            <w:tcW w:w="960" w:type="dxa"/>
            <w:noWrap/>
            <w:hideMark/>
          </w:tcPr>
          <w:p w:rsidR="007315BB" w:rsidRPr="007315BB" w:rsidRDefault="007315BB">
            <w:r w:rsidRPr="007315BB">
              <w:t>R5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MSIO11NB4/I2C_1_SCL/GPIO_1_A/USB_DATA4_A/CCC_NE1_CLKI0</w:t>
            </w:r>
          </w:p>
        </w:tc>
      </w:tr>
      <w:tr w:rsidR="007315BB" w:rsidRPr="007315BB" w:rsidTr="007315BB">
        <w:trPr>
          <w:trHeight w:val="288"/>
        </w:trPr>
        <w:tc>
          <w:tcPr>
            <w:tcW w:w="2800" w:type="dxa"/>
            <w:noWrap/>
            <w:hideMark/>
          </w:tcPr>
          <w:p w:rsidR="007315BB" w:rsidRPr="007315BB" w:rsidRDefault="007315BB">
            <w:r w:rsidRPr="007315BB">
              <w:t>I2C_1_SDA</w:t>
            </w:r>
          </w:p>
        </w:tc>
        <w:tc>
          <w:tcPr>
            <w:tcW w:w="960" w:type="dxa"/>
            <w:noWrap/>
            <w:hideMark/>
          </w:tcPr>
          <w:p w:rsidR="007315BB" w:rsidRPr="007315BB" w:rsidRDefault="007315BB">
            <w:r w:rsidRPr="007315BB">
              <w:t>R4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MSIO11PB4/I2C_1_SDA/GPIO_0_A/USB_DATA3_A/CCC_NE0_CLKI0</w:t>
            </w:r>
          </w:p>
        </w:tc>
      </w:tr>
      <w:tr w:rsidR="007315BB" w:rsidRPr="007315BB" w:rsidTr="007315BB">
        <w:trPr>
          <w:trHeight w:val="288"/>
        </w:trPr>
        <w:tc>
          <w:tcPr>
            <w:tcW w:w="2800" w:type="dxa"/>
            <w:noWrap/>
            <w:hideMark/>
          </w:tcPr>
          <w:p w:rsidR="007315BB" w:rsidRPr="007315BB" w:rsidRDefault="007315BB">
            <w:r w:rsidRPr="007315BB">
              <w:t>MAC_MII_COL</w:t>
            </w:r>
          </w:p>
        </w:tc>
        <w:tc>
          <w:tcPr>
            <w:tcW w:w="960" w:type="dxa"/>
            <w:noWrap/>
            <w:hideMark/>
          </w:tcPr>
          <w:p w:rsidR="007315BB" w:rsidRPr="007315BB" w:rsidRDefault="007315BB">
            <w:r w:rsidRPr="007315BB">
              <w:t>L19</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MSIO123PB9/GB6/CCC_NW1_CLKI1</w:t>
            </w:r>
          </w:p>
        </w:tc>
      </w:tr>
      <w:tr w:rsidR="007315BB" w:rsidRPr="007315BB" w:rsidTr="007315BB">
        <w:trPr>
          <w:trHeight w:val="288"/>
        </w:trPr>
        <w:tc>
          <w:tcPr>
            <w:tcW w:w="2800" w:type="dxa"/>
            <w:noWrap/>
            <w:hideMark/>
          </w:tcPr>
          <w:p w:rsidR="007315BB" w:rsidRPr="007315BB" w:rsidRDefault="007315BB">
            <w:r w:rsidRPr="007315BB">
              <w:t>MAC_MII_CRS</w:t>
            </w:r>
          </w:p>
        </w:tc>
        <w:tc>
          <w:tcPr>
            <w:tcW w:w="960" w:type="dxa"/>
            <w:noWrap/>
            <w:hideMark/>
          </w:tcPr>
          <w:p w:rsidR="007315BB" w:rsidRPr="007315BB" w:rsidRDefault="007315BB">
            <w:r w:rsidRPr="007315BB">
              <w:t>M20</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MSIO124NB9</w:t>
            </w:r>
          </w:p>
        </w:tc>
      </w:tr>
      <w:tr w:rsidR="007315BB" w:rsidRPr="007315BB" w:rsidTr="007315BB">
        <w:trPr>
          <w:trHeight w:val="288"/>
        </w:trPr>
        <w:tc>
          <w:tcPr>
            <w:tcW w:w="2800" w:type="dxa"/>
            <w:noWrap/>
            <w:hideMark/>
          </w:tcPr>
          <w:p w:rsidR="007315BB" w:rsidRPr="007315BB" w:rsidRDefault="007315BB">
            <w:r w:rsidRPr="007315BB">
              <w:t>MAC_MII_MDC</w:t>
            </w:r>
          </w:p>
        </w:tc>
        <w:tc>
          <w:tcPr>
            <w:tcW w:w="960" w:type="dxa"/>
            <w:noWrap/>
            <w:hideMark/>
          </w:tcPr>
          <w:p w:rsidR="007315BB" w:rsidRPr="007315BB" w:rsidRDefault="007315BB">
            <w:r w:rsidRPr="007315BB">
              <w:t>F18</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MSIO118PB9</w:t>
            </w:r>
          </w:p>
        </w:tc>
      </w:tr>
      <w:tr w:rsidR="007315BB" w:rsidRPr="007315BB" w:rsidTr="007315BB">
        <w:trPr>
          <w:trHeight w:val="288"/>
        </w:trPr>
        <w:tc>
          <w:tcPr>
            <w:tcW w:w="2800" w:type="dxa"/>
            <w:noWrap/>
            <w:hideMark/>
          </w:tcPr>
          <w:p w:rsidR="007315BB" w:rsidRPr="007315BB" w:rsidRDefault="007315BB">
            <w:r w:rsidRPr="007315BB">
              <w:t>MAC_MII_MDIO</w:t>
            </w:r>
          </w:p>
        </w:tc>
        <w:tc>
          <w:tcPr>
            <w:tcW w:w="960" w:type="dxa"/>
            <w:noWrap/>
            <w:hideMark/>
          </w:tcPr>
          <w:p w:rsidR="007315BB" w:rsidRPr="007315BB" w:rsidRDefault="007315BB">
            <w:r w:rsidRPr="007315BB">
              <w:t>G17</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MSIO118NB9</w:t>
            </w:r>
          </w:p>
        </w:tc>
      </w:tr>
      <w:tr w:rsidR="007315BB" w:rsidRPr="007315BB" w:rsidTr="007315BB">
        <w:trPr>
          <w:trHeight w:val="288"/>
        </w:trPr>
        <w:tc>
          <w:tcPr>
            <w:tcW w:w="2800" w:type="dxa"/>
            <w:noWrap/>
            <w:hideMark/>
          </w:tcPr>
          <w:p w:rsidR="007315BB" w:rsidRPr="007315BB" w:rsidRDefault="007315BB">
            <w:r w:rsidRPr="007315BB">
              <w:t>MAC_MII_RX_CLK</w:t>
            </w:r>
          </w:p>
        </w:tc>
        <w:tc>
          <w:tcPr>
            <w:tcW w:w="960" w:type="dxa"/>
            <w:noWrap/>
            <w:hideMark/>
          </w:tcPr>
          <w:p w:rsidR="007315BB" w:rsidRPr="007315BB" w:rsidRDefault="007315BB">
            <w:r w:rsidRPr="007315BB">
              <w:t>M18</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MSIO123NB9</w:t>
            </w:r>
          </w:p>
        </w:tc>
      </w:tr>
      <w:tr w:rsidR="007315BB" w:rsidRPr="007315BB" w:rsidTr="007315BB">
        <w:trPr>
          <w:trHeight w:val="288"/>
        </w:trPr>
        <w:tc>
          <w:tcPr>
            <w:tcW w:w="2800" w:type="dxa"/>
            <w:noWrap/>
            <w:hideMark/>
          </w:tcPr>
          <w:p w:rsidR="007315BB" w:rsidRPr="007315BB" w:rsidRDefault="007315BB">
            <w:r w:rsidRPr="007315BB">
              <w:t>MAC_MII_RX_DV</w:t>
            </w:r>
          </w:p>
        </w:tc>
        <w:tc>
          <w:tcPr>
            <w:tcW w:w="960" w:type="dxa"/>
            <w:noWrap/>
            <w:hideMark/>
          </w:tcPr>
          <w:p w:rsidR="007315BB" w:rsidRPr="007315BB" w:rsidRDefault="007315BB">
            <w:r w:rsidRPr="007315BB">
              <w:t>L20</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MSIO124PB9/GB2/CCC_NW0_CLKI1</w:t>
            </w:r>
          </w:p>
        </w:tc>
      </w:tr>
      <w:tr w:rsidR="007315BB" w:rsidRPr="007315BB" w:rsidTr="007315BB">
        <w:trPr>
          <w:trHeight w:val="288"/>
        </w:trPr>
        <w:tc>
          <w:tcPr>
            <w:tcW w:w="2800" w:type="dxa"/>
            <w:noWrap/>
            <w:hideMark/>
          </w:tcPr>
          <w:p w:rsidR="007315BB" w:rsidRPr="007315BB" w:rsidRDefault="007315BB">
            <w:r w:rsidRPr="007315BB">
              <w:t>MAC_MII_RX_ER</w:t>
            </w:r>
          </w:p>
        </w:tc>
        <w:tc>
          <w:tcPr>
            <w:tcW w:w="960" w:type="dxa"/>
            <w:noWrap/>
            <w:hideMark/>
          </w:tcPr>
          <w:p w:rsidR="007315BB" w:rsidRPr="007315BB" w:rsidRDefault="007315BB">
            <w:r w:rsidRPr="007315BB">
              <w:t>E17</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MSIO128NB9</w:t>
            </w:r>
          </w:p>
        </w:tc>
      </w:tr>
      <w:tr w:rsidR="007315BB" w:rsidRPr="007315BB" w:rsidTr="007315BB">
        <w:trPr>
          <w:trHeight w:val="288"/>
        </w:trPr>
        <w:tc>
          <w:tcPr>
            <w:tcW w:w="2800" w:type="dxa"/>
            <w:noWrap/>
            <w:hideMark/>
          </w:tcPr>
          <w:p w:rsidR="007315BB" w:rsidRPr="007315BB" w:rsidRDefault="007315BB">
            <w:r w:rsidRPr="007315BB">
              <w:t>MAC_MII_RXD[0]</w:t>
            </w:r>
          </w:p>
        </w:tc>
        <w:tc>
          <w:tcPr>
            <w:tcW w:w="960" w:type="dxa"/>
            <w:noWrap/>
            <w:hideMark/>
          </w:tcPr>
          <w:p w:rsidR="007315BB" w:rsidRPr="007315BB" w:rsidRDefault="007315BB">
            <w:r w:rsidRPr="007315BB">
              <w:t>L18</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MSIO125NB9</w:t>
            </w:r>
          </w:p>
        </w:tc>
      </w:tr>
      <w:tr w:rsidR="007315BB" w:rsidRPr="007315BB" w:rsidTr="007315BB">
        <w:trPr>
          <w:trHeight w:val="288"/>
        </w:trPr>
        <w:tc>
          <w:tcPr>
            <w:tcW w:w="2800" w:type="dxa"/>
            <w:noWrap/>
            <w:hideMark/>
          </w:tcPr>
          <w:p w:rsidR="007315BB" w:rsidRPr="007315BB" w:rsidRDefault="007315BB">
            <w:r w:rsidRPr="007315BB">
              <w:t>MAC_MII_RXD[1]</w:t>
            </w:r>
          </w:p>
        </w:tc>
        <w:tc>
          <w:tcPr>
            <w:tcW w:w="960" w:type="dxa"/>
            <w:noWrap/>
            <w:hideMark/>
          </w:tcPr>
          <w:p w:rsidR="007315BB" w:rsidRPr="007315BB" w:rsidRDefault="007315BB">
            <w:r w:rsidRPr="007315BB">
              <w:t>L17</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MSIO125PB9/CCC_NW1_CLKI0</w:t>
            </w:r>
          </w:p>
        </w:tc>
      </w:tr>
      <w:tr w:rsidR="007315BB" w:rsidRPr="007315BB" w:rsidTr="007315BB">
        <w:trPr>
          <w:trHeight w:val="288"/>
        </w:trPr>
        <w:tc>
          <w:tcPr>
            <w:tcW w:w="2800" w:type="dxa"/>
            <w:noWrap/>
            <w:hideMark/>
          </w:tcPr>
          <w:p w:rsidR="007315BB" w:rsidRPr="007315BB" w:rsidRDefault="007315BB">
            <w:r w:rsidRPr="007315BB">
              <w:t>MAC_MII_RXD[2]</w:t>
            </w:r>
          </w:p>
        </w:tc>
        <w:tc>
          <w:tcPr>
            <w:tcW w:w="960" w:type="dxa"/>
            <w:noWrap/>
            <w:hideMark/>
          </w:tcPr>
          <w:p w:rsidR="007315BB" w:rsidRPr="007315BB" w:rsidRDefault="007315BB">
            <w:r w:rsidRPr="007315BB">
              <w:t>K18</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MSIO126NB9</w:t>
            </w:r>
          </w:p>
        </w:tc>
      </w:tr>
      <w:tr w:rsidR="007315BB" w:rsidRPr="007315BB" w:rsidTr="007315BB">
        <w:trPr>
          <w:trHeight w:val="288"/>
        </w:trPr>
        <w:tc>
          <w:tcPr>
            <w:tcW w:w="2800" w:type="dxa"/>
            <w:noWrap/>
            <w:hideMark/>
          </w:tcPr>
          <w:p w:rsidR="007315BB" w:rsidRPr="007315BB" w:rsidRDefault="007315BB">
            <w:r w:rsidRPr="007315BB">
              <w:t>MAC_MII_RXD[3]</w:t>
            </w:r>
          </w:p>
        </w:tc>
        <w:tc>
          <w:tcPr>
            <w:tcW w:w="960" w:type="dxa"/>
            <w:noWrap/>
            <w:hideMark/>
          </w:tcPr>
          <w:p w:rsidR="007315BB" w:rsidRPr="007315BB" w:rsidRDefault="007315BB">
            <w:r w:rsidRPr="007315BB">
              <w:t>K17</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MSIO126PB9/CCC_NW0_CLKI0</w:t>
            </w:r>
          </w:p>
        </w:tc>
      </w:tr>
      <w:tr w:rsidR="007315BB" w:rsidRPr="007315BB" w:rsidTr="007315BB">
        <w:trPr>
          <w:trHeight w:val="288"/>
        </w:trPr>
        <w:tc>
          <w:tcPr>
            <w:tcW w:w="2800" w:type="dxa"/>
            <w:noWrap/>
            <w:hideMark/>
          </w:tcPr>
          <w:p w:rsidR="007315BB" w:rsidRPr="007315BB" w:rsidRDefault="007315BB">
            <w:r w:rsidRPr="007315BB">
              <w:t>MAC_MII_TX_CLK</w:t>
            </w:r>
          </w:p>
        </w:tc>
        <w:tc>
          <w:tcPr>
            <w:tcW w:w="960" w:type="dxa"/>
            <w:noWrap/>
            <w:hideMark/>
          </w:tcPr>
          <w:p w:rsidR="007315BB" w:rsidRPr="007315BB" w:rsidRDefault="007315BB">
            <w:r w:rsidRPr="007315BB">
              <w:t>J18</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MSIO135NB9</w:t>
            </w:r>
          </w:p>
        </w:tc>
      </w:tr>
      <w:tr w:rsidR="007315BB" w:rsidRPr="007315BB" w:rsidTr="007315BB">
        <w:trPr>
          <w:trHeight w:val="288"/>
        </w:trPr>
        <w:tc>
          <w:tcPr>
            <w:tcW w:w="2800" w:type="dxa"/>
            <w:noWrap/>
            <w:hideMark/>
          </w:tcPr>
          <w:p w:rsidR="007315BB" w:rsidRPr="007315BB" w:rsidRDefault="007315BB">
            <w:r w:rsidRPr="007315BB">
              <w:t>MAC_MII_TX_EN</w:t>
            </w:r>
          </w:p>
        </w:tc>
        <w:tc>
          <w:tcPr>
            <w:tcW w:w="960" w:type="dxa"/>
            <w:noWrap/>
            <w:hideMark/>
          </w:tcPr>
          <w:p w:rsidR="007315BB" w:rsidRPr="007315BB" w:rsidRDefault="007315BB">
            <w:r w:rsidRPr="007315BB">
              <w:t>F20</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MSIO131PB9</w:t>
            </w:r>
          </w:p>
        </w:tc>
      </w:tr>
      <w:tr w:rsidR="007315BB" w:rsidRPr="007315BB" w:rsidTr="007315BB">
        <w:trPr>
          <w:trHeight w:val="288"/>
        </w:trPr>
        <w:tc>
          <w:tcPr>
            <w:tcW w:w="2800" w:type="dxa"/>
            <w:noWrap/>
            <w:hideMark/>
          </w:tcPr>
          <w:p w:rsidR="007315BB" w:rsidRPr="007315BB" w:rsidRDefault="007315BB">
            <w:r w:rsidRPr="007315BB">
              <w:t>MAC_MII_TX_ER</w:t>
            </w:r>
          </w:p>
        </w:tc>
        <w:tc>
          <w:tcPr>
            <w:tcW w:w="960" w:type="dxa"/>
            <w:noWrap/>
            <w:hideMark/>
          </w:tcPr>
          <w:p w:rsidR="007315BB" w:rsidRPr="007315BB" w:rsidRDefault="007315BB">
            <w:r w:rsidRPr="007315BB">
              <w:t>F19</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MSIO131NB9</w:t>
            </w:r>
          </w:p>
        </w:tc>
      </w:tr>
      <w:tr w:rsidR="007315BB" w:rsidRPr="007315BB" w:rsidTr="007315BB">
        <w:trPr>
          <w:trHeight w:val="288"/>
        </w:trPr>
        <w:tc>
          <w:tcPr>
            <w:tcW w:w="2800" w:type="dxa"/>
            <w:noWrap/>
            <w:hideMark/>
          </w:tcPr>
          <w:p w:rsidR="007315BB" w:rsidRPr="007315BB" w:rsidRDefault="007315BB">
            <w:r w:rsidRPr="007315BB">
              <w:t>MAC_MII_TXD[0]</w:t>
            </w:r>
          </w:p>
        </w:tc>
        <w:tc>
          <w:tcPr>
            <w:tcW w:w="960" w:type="dxa"/>
            <w:noWrap/>
            <w:hideMark/>
          </w:tcPr>
          <w:p w:rsidR="007315BB" w:rsidRPr="007315BB" w:rsidRDefault="007315BB">
            <w:r w:rsidRPr="007315BB">
              <w:t>G18</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MSIO132NB9</w:t>
            </w:r>
          </w:p>
        </w:tc>
      </w:tr>
      <w:tr w:rsidR="007315BB" w:rsidRPr="007315BB" w:rsidTr="007315BB">
        <w:trPr>
          <w:trHeight w:val="288"/>
        </w:trPr>
        <w:tc>
          <w:tcPr>
            <w:tcW w:w="2800" w:type="dxa"/>
            <w:noWrap/>
            <w:hideMark/>
          </w:tcPr>
          <w:p w:rsidR="007315BB" w:rsidRPr="007315BB" w:rsidRDefault="007315BB">
            <w:r w:rsidRPr="007315BB">
              <w:t>MAC_MII_TXD[1]</w:t>
            </w:r>
          </w:p>
        </w:tc>
        <w:tc>
          <w:tcPr>
            <w:tcW w:w="960" w:type="dxa"/>
            <w:noWrap/>
            <w:hideMark/>
          </w:tcPr>
          <w:p w:rsidR="007315BB" w:rsidRPr="007315BB" w:rsidRDefault="007315BB">
            <w:r w:rsidRPr="007315BB">
              <w:t>H17</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MSIO132PB9</w:t>
            </w:r>
          </w:p>
        </w:tc>
      </w:tr>
      <w:tr w:rsidR="007315BB" w:rsidRPr="007315BB" w:rsidTr="007315BB">
        <w:trPr>
          <w:trHeight w:val="288"/>
        </w:trPr>
        <w:tc>
          <w:tcPr>
            <w:tcW w:w="2800" w:type="dxa"/>
            <w:noWrap/>
            <w:hideMark/>
          </w:tcPr>
          <w:p w:rsidR="007315BB" w:rsidRPr="007315BB" w:rsidRDefault="007315BB">
            <w:r w:rsidRPr="007315BB">
              <w:t>MAC_MII_TXD[2]</w:t>
            </w:r>
          </w:p>
        </w:tc>
        <w:tc>
          <w:tcPr>
            <w:tcW w:w="960" w:type="dxa"/>
            <w:noWrap/>
            <w:hideMark/>
          </w:tcPr>
          <w:p w:rsidR="007315BB" w:rsidRPr="007315BB" w:rsidRDefault="007315BB">
            <w:r w:rsidRPr="007315BB">
              <w:t>G20</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MSIO134NB9</w:t>
            </w:r>
          </w:p>
        </w:tc>
      </w:tr>
      <w:tr w:rsidR="007315BB" w:rsidRPr="007315BB" w:rsidTr="007315BB">
        <w:trPr>
          <w:trHeight w:val="288"/>
        </w:trPr>
        <w:tc>
          <w:tcPr>
            <w:tcW w:w="2800" w:type="dxa"/>
            <w:noWrap/>
            <w:hideMark/>
          </w:tcPr>
          <w:p w:rsidR="007315BB" w:rsidRPr="007315BB" w:rsidRDefault="007315BB">
            <w:r w:rsidRPr="007315BB">
              <w:t>MAC_MII_TXD[3]</w:t>
            </w:r>
          </w:p>
        </w:tc>
        <w:tc>
          <w:tcPr>
            <w:tcW w:w="960" w:type="dxa"/>
            <w:noWrap/>
            <w:hideMark/>
          </w:tcPr>
          <w:p w:rsidR="007315BB" w:rsidRPr="007315BB" w:rsidRDefault="007315BB">
            <w:r w:rsidRPr="007315BB">
              <w:t>G21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MSIO134PB9</w:t>
            </w:r>
          </w:p>
        </w:tc>
      </w:tr>
      <w:tr w:rsidR="007315BB" w:rsidRPr="007315BB" w:rsidTr="007315BB">
        <w:trPr>
          <w:trHeight w:val="288"/>
        </w:trPr>
        <w:tc>
          <w:tcPr>
            <w:tcW w:w="2800" w:type="dxa"/>
            <w:noWrap/>
            <w:hideMark/>
          </w:tcPr>
          <w:p w:rsidR="007315BB" w:rsidRPr="007315BB" w:rsidRDefault="007315BB">
            <w:r w:rsidRPr="007315BB">
              <w:t>MANCH_OUT_N</w:t>
            </w:r>
          </w:p>
        </w:tc>
        <w:tc>
          <w:tcPr>
            <w:tcW w:w="960" w:type="dxa"/>
            <w:noWrap/>
            <w:hideMark/>
          </w:tcPr>
          <w:p w:rsidR="007315BB" w:rsidRPr="007315BB" w:rsidRDefault="007315BB">
            <w:r w:rsidRPr="007315BB">
              <w:t>Y1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MSIO2NB4</w:t>
            </w:r>
          </w:p>
        </w:tc>
      </w:tr>
      <w:tr w:rsidR="007315BB" w:rsidRPr="007315BB" w:rsidTr="007315BB">
        <w:trPr>
          <w:trHeight w:val="288"/>
        </w:trPr>
        <w:tc>
          <w:tcPr>
            <w:tcW w:w="2800" w:type="dxa"/>
            <w:noWrap/>
            <w:hideMark/>
          </w:tcPr>
          <w:p w:rsidR="007315BB" w:rsidRPr="007315BB" w:rsidRDefault="007315BB">
            <w:r w:rsidRPr="007315BB">
              <w:t>MANCH_OUT_P</w:t>
            </w:r>
          </w:p>
        </w:tc>
        <w:tc>
          <w:tcPr>
            <w:tcW w:w="960" w:type="dxa"/>
            <w:noWrap/>
            <w:hideMark/>
          </w:tcPr>
          <w:p w:rsidR="007315BB" w:rsidRPr="007315BB" w:rsidRDefault="007315BB">
            <w:r w:rsidRPr="007315BB">
              <w:t>AA2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MSIO2PB4</w:t>
            </w:r>
          </w:p>
        </w:tc>
      </w:tr>
      <w:tr w:rsidR="007315BB" w:rsidRPr="007315BB" w:rsidTr="007315BB">
        <w:trPr>
          <w:trHeight w:val="288"/>
        </w:trPr>
        <w:tc>
          <w:tcPr>
            <w:tcW w:w="2800" w:type="dxa"/>
            <w:noWrap/>
            <w:hideMark/>
          </w:tcPr>
          <w:p w:rsidR="007315BB" w:rsidRPr="007315BB" w:rsidRDefault="007315BB">
            <w:r w:rsidRPr="007315BB">
              <w:t>MANCHESTER_IN</w:t>
            </w:r>
          </w:p>
        </w:tc>
        <w:tc>
          <w:tcPr>
            <w:tcW w:w="960" w:type="dxa"/>
            <w:noWrap/>
            <w:hideMark/>
          </w:tcPr>
          <w:p w:rsidR="007315BB" w:rsidRPr="007315BB" w:rsidRDefault="007315BB">
            <w:r w:rsidRPr="007315BB">
              <w:t>Y2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MSIO5NB4</w:t>
            </w:r>
          </w:p>
        </w:tc>
      </w:tr>
      <w:tr w:rsidR="007315BB" w:rsidRPr="007315BB" w:rsidTr="007315BB">
        <w:trPr>
          <w:trHeight w:val="288"/>
        </w:trPr>
        <w:tc>
          <w:tcPr>
            <w:tcW w:w="2800" w:type="dxa"/>
            <w:noWrap/>
            <w:hideMark/>
          </w:tcPr>
          <w:p w:rsidR="007315BB" w:rsidRPr="007315BB" w:rsidRDefault="007315BB">
            <w:r w:rsidRPr="007315BB">
              <w:t>MDDR_ADDR[0]</w:t>
            </w:r>
          </w:p>
        </w:tc>
        <w:tc>
          <w:tcPr>
            <w:tcW w:w="960" w:type="dxa"/>
            <w:noWrap/>
            <w:hideMark/>
          </w:tcPr>
          <w:p w:rsidR="007315BB" w:rsidRPr="007315BB" w:rsidRDefault="007315BB">
            <w:r w:rsidRPr="007315BB">
              <w:t>A4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DDRIO58NB1/MDDR_ADDR0</w:t>
            </w:r>
          </w:p>
        </w:tc>
      </w:tr>
      <w:tr w:rsidR="007315BB" w:rsidRPr="007315BB" w:rsidTr="007315BB">
        <w:trPr>
          <w:trHeight w:val="288"/>
        </w:trPr>
        <w:tc>
          <w:tcPr>
            <w:tcW w:w="2800" w:type="dxa"/>
            <w:noWrap/>
            <w:hideMark/>
          </w:tcPr>
          <w:p w:rsidR="007315BB" w:rsidRPr="007315BB" w:rsidRDefault="007315BB">
            <w:r w:rsidRPr="007315BB">
              <w:t>MDDR_ADDR[1]</w:t>
            </w:r>
          </w:p>
        </w:tc>
        <w:tc>
          <w:tcPr>
            <w:tcW w:w="960" w:type="dxa"/>
            <w:noWrap/>
            <w:hideMark/>
          </w:tcPr>
          <w:p w:rsidR="007315BB" w:rsidRPr="007315BB" w:rsidRDefault="007315BB">
            <w:r w:rsidRPr="007315BB">
              <w:t>E7</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DDRIO57PB1/MDDR_ADDR1</w:t>
            </w:r>
          </w:p>
        </w:tc>
      </w:tr>
      <w:tr w:rsidR="007315BB" w:rsidRPr="007315BB" w:rsidTr="007315BB">
        <w:trPr>
          <w:trHeight w:val="288"/>
        </w:trPr>
        <w:tc>
          <w:tcPr>
            <w:tcW w:w="2800" w:type="dxa"/>
            <w:noWrap/>
            <w:hideMark/>
          </w:tcPr>
          <w:p w:rsidR="007315BB" w:rsidRPr="007315BB" w:rsidRDefault="007315BB">
            <w:r w:rsidRPr="007315BB">
              <w:t>MDDR_ADDR[2]</w:t>
            </w:r>
          </w:p>
        </w:tc>
        <w:tc>
          <w:tcPr>
            <w:tcW w:w="960" w:type="dxa"/>
            <w:noWrap/>
            <w:hideMark/>
          </w:tcPr>
          <w:p w:rsidR="007315BB" w:rsidRPr="007315BB" w:rsidRDefault="007315BB">
            <w:r w:rsidRPr="007315BB">
              <w:t>E6</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DDRIO57NB1/MDDR_ADDR2</w:t>
            </w:r>
          </w:p>
        </w:tc>
      </w:tr>
      <w:tr w:rsidR="007315BB" w:rsidRPr="007315BB" w:rsidTr="007315BB">
        <w:trPr>
          <w:trHeight w:val="288"/>
        </w:trPr>
        <w:tc>
          <w:tcPr>
            <w:tcW w:w="2800" w:type="dxa"/>
            <w:noWrap/>
            <w:hideMark/>
          </w:tcPr>
          <w:p w:rsidR="007315BB" w:rsidRPr="007315BB" w:rsidRDefault="007315BB">
            <w:r w:rsidRPr="007315BB">
              <w:t>MDDR_ADDR[3]</w:t>
            </w:r>
          </w:p>
        </w:tc>
        <w:tc>
          <w:tcPr>
            <w:tcW w:w="960" w:type="dxa"/>
            <w:noWrap/>
            <w:hideMark/>
          </w:tcPr>
          <w:p w:rsidR="007315BB" w:rsidRPr="007315BB" w:rsidRDefault="007315BB">
            <w:r w:rsidRPr="007315BB">
              <w:t>A5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DDRIO56PB1/MDDR_ADDR3</w:t>
            </w:r>
          </w:p>
        </w:tc>
      </w:tr>
      <w:tr w:rsidR="007315BB" w:rsidRPr="007315BB" w:rsidTr="007315BB">
        <w:trPr>
          <w:trHeight w:val="288"/>
        </w:trPr>
        <w:tc>
          <w:tcPr>
            <w:tcW w:w="2800" w:type="dxa"/>
            <w:noWrap/>
            <w:hideMark/>
          </w:tcPr>
          <w:p w:rsidR="007315BB" w:rsidRPr="007315BB" w:rsidRDefault="007315BB">
            <w:r w:rsidRPr="007315BB">
              <w:t>MDDR_ADDR[4]</w:t>
            </w:r>
          </w:p>
        </w:tc>
        <w:tc>
          <w:tcPr>
            <w:tcW w:w="960" w:type="dxa"/>
            <w:noWrap/>
            <w:hideMark/>
          </w:tcPr>
          <w:p w:rsidR="007315BB" w:rsidRPr="007315BB" w:rsidRDefault="007315BB">
            <w:r w:rsidRPr="007315BB">
              <w:t>B5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DDRIO56NB1/MDDR_ADDR4</w:t>
            </w:r>
          </w:p>
        </w:tc>
      </w:tr>
      <w:tr w:rsidR="007315BB" w:rsidRPr="007315BB" w:rsidTr="007315BB">
        <w:trPr>
          <w:trHeight w:val="288"/>
        </w:trPr>
        <w:tc>
          <w:tcPr>
            <w:tcW w:w="2800" w:type="dxa"/>
            <w:noWrap/>
            <w:hideMark/>
          </w:tcPr>
          <w:p w:rsidR="007315BB" w:rsidRPr="007315BB" w:rsidRDefault="007315BB">
            <w:r w:rsidRPr="007315BB">
              <w:t>MDDR_ADDR[5]</w:t>
            </w:r>
          </w:p>
        </w:tc>
        <w:tc>
          <w:tcPr>
            <w:tcW w:w="960" w:type="dxa"/>
            <w:noWrap/>
            <w:hideMark/>
          </w:tcPr>
          <w:p w:rsidR="007315BB" w:rsidRPr="007315BB" w:rsidRDefault="007315BB">
            <w:r w:rsidRPr="007315BB">
              <w:t>D5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DDRIO55PB1/MDDR_ADDR5</w:t>
            </w:r>
          </w:p>
        </w:tc>
      </w:tr>
      <w:tr w:rsidR="007315BB" w:rsidRPr="007315BB" w:rsidTr="007315BB">
        <w:trPr>
          <w:trHeight w:val="288"/>
        </w:trPr>
        <w:tc>
          <w:tcPr>
            <w:tcW w:w="2800" w:type="dxa"/>
            <w:noWrap/>
            <w:hideMark/>
          </w:tcPr>
          <w:p w:rsidR="007315BB" w:rsidRPr="007315BB" w:rsidRDefault="007315BB">
            <w:r w:rsidRPr="007315BB">
              <w:t>MDDR_ADDR[6]</w:t>
            </w:r>
          </w:p>
        </w:tc>
        <w:tc>
          <w:tcPr>
            <w:tcW w:w="960" w:type="dxa"/>
            <w:noWrap/>
            <w:hideMark/>
          </w:tcPr>
          <w:p w:rsidR="007315BB" w:rsidRPr="007315BB" w:rsidRDefault="007315BB">
            <w:r w:rsidRPr="007315BB">
              <w:t>D6</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DDRIO55NB1/MDDR_ADDR6</w:t>
            </w:r>
          </w:p>
        </w:tc>
      </w:tr>
      <w:tr w:rsidR="007315BB" w:rsidRPr="007315BB" w:rsidTr="007315BB">
        <w:trPr>
          <w:trHeight w:val="288"/>
        </w:trPr>
        <w:tc>
          <w:tcPr>
            <w:tcW w:w="2800" w:type="dxa"/>
            <w:noWrap/>
            <w:hideMark/>
          </w:tcPr>
          <w:p w:rsidR="007315BB" w:rsidRPr="007315BB" w:rsidRDefault="007315BB">
            <w:r w:rsidRPr="007315BB">
              <w:t>MDDR_ADDR[7]</w:t>
            </w:r>
          </w:p>
        </w:tc>
        <w:tc>
          <w:tcPr>
            <w:tcW w:w="960" w:type="dxa"/>
            <w:noWrap/>
            <w:hideMark/>
          </w:tcPr>
          <w:p w:rsidR="007315BB" w:rsidRPr="007315BB" w:rsidRDefault="007315BB">
            <w:r w:rsidRPr="007315BB">
              <w:t>A2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DDRIO54NB1/MDDR_ADDR7</w:t>
            </w:r>
          </w:p>
        </w:tc>
      </w:tr>
      <w:tr w:rsidR="007315BB" w:rsidRPr="007315BB" w:rsidTr="007315BB">
        <w:trPr>
          <w:trHeight w:val="288"/>
        </w:trPr>
        <w:tc>
          <w:tcPr>
            <w:tcW w:w="2800" w:type="dxa"/>
            <w:noWrap/>
            <w:hideMark/>
          </w:tcPr>
          <w:p w:rsidR="007315BB" w:rsidRPr="007315BB" w:rsidRDefault="007315BB">
            <w:r w:rsidRPr="007315BB">
              <w:t>MDDR_ADDR[8]</w:t>
            </w:r>
          </w:p>
        </w:tc>
        <w:tc>
          <w:tcPr>
            <w:tcW w:w="960" w:type="dxa"/>
            <w:noWrap/>
            <w:hideMark/>
          </w:tcPr>
          <w:p w:rsidR="007315BB" w:rsidRPr="007315BB" w:rsidRDefault="007315BB">
            <w:r w:rsidRPr="007315BB">
              <w:t>F5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DDRIO53PB1/MDDR_ADDR8</w:t>
            </w:r>
          </w:p>
        </w:tc>
      </w:tr>
      <w:tr w:rsidR="007315BB" w:rsidRPr="007315BB" w:rsidTr="007315BB">
        <w:trPr>
          <w:trHeight w:val="288"/>
        </w:trPr>
        <w:tc>
          <w:tcPr>
            <w:tcW w:w="2800" w:type="dxa"/>
            <w:noWrap/>
            <w:hideMark/>
          </w:tcPr>
          <w:p w:rsidR="007315BB" w:rsidRPr="007315BB" w:rsidRDefault="007315BB">
            <w:r w:rsidRPr="007315BB">
              <w:t>MDDR_ADDR[9]</w:t>
            </w:r>
          </w:p>
        </w:tc>
        <w:tc>
          <w:tcPr>
            <w:tcW w:w="960" w:type="dxa"/>
            <w:noWrap/>
            <w:hideMark/>
          </w:tcPr>
          <w:p w:rsidR="007315BB" w:rsidRPr="007315BB" w:rsidRDefault="007315BB">
            <w:r w:rsidRPr="007315BB">
              <w:t>E5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DDRIO53NB1/MDDR_ADDR9</w:t>
            </w:r>
          </w:p>
        </w:tc>
      </w:tr>
      <w:tr w:rsidR="007315BB" w:rsidRPr="007315BB" w:rsidTr="007315BB">
        <w:trPr>
          <w:trHeight w:val="288"/>
        </w:trPr>
        <w:tc>
          <w:tcPr>
            <w:tcW w:w="2800" w:type="dxa"/>
            <w:noWrap/>
            <w:hideMark/>
          </w:tcPr>
          <w:p w:rsidR="007315BB" w:rsidRPr="007315BB" w:rsidRDefault="007315BB">
            <w:r w:rsidRPr="007315BB">
              <w:t>MDDR_ADDR[10]</w:t>
            </w:r>
          </w:p>
        </w:tc>
        <w:tc>
          <w:tcPr>
            <w:tcW w:w="960" w:type="dxa"/>
            <w:noWrap/>
            <w:hideMark/>
          </w:tcPr>
          <w:p w:rsidR="007315BB" w:rsidRPr="007315BB" w:rsidRDefault="007315BB">
            <w:r w:rsidRPr="007315BB">
              <w:t>B2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DDRIO52PB1/MDDR_ADDR10</w:t>
            </w:r>
          </w:p>
        </w:tc>
      </w:tr>
      <w:tr w:rsidR="007315BB" w:rsidRPr="007315BB" w:rsidTr="007315BB">
        <w:trPr>
          <w:trHeight w:val="288"/>
        </w:trPr>
        <w:tc>
          <w:tcPr>
            <w:tcW w:w="2800" w:type="dxa"/>
            <w:noWrap/>
            <w:hideMark/>
          </w:tcPr>
          <w:p w:rsidR="007315BB" w:rsidRPr="007315BB" w:rsidRDefault="007315BB">
            <w:r w:rsidRPr="007315BB">
              <w:t>MDDR_ADDR[11]</w:t>
            </w:r>
          </w:p>
        </w:tc>
        <w:tc>
          <w:tcPr>
            <w:tcW w:w="960" w:type="dxa"/>
            <w:noWrap/>
            <w:hideMark/>
          </w:tcPr>
          <w:p w:rsidR="007315BB" w:rsidRPr="007315BB" w:rsidRDefault="007315BB">
            <w:r w:rsidRPr="007315BB">
              <w:t>B1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DDRIO52NB1/MDDR_ADDR11</w:t>
            </w:r>
          </w:p>
        </w:tc>
      </w:tr>
      <w:tr w:rsidR="007315BB" w:rsidRPr="007315BB" w:rsidTr="007315BB">
        <w:trPr>
          <w:trHeight w:val="288"/>
        </w:trPr>
        <w:tc>
          <w:tcPr>
            <w:tcW w:w="2800" w:type="dxa"/>
            <w:noWrap/>
            <w:hideMark/>
          </w:tcPr>
          <w:p w:rsidR="007315BB" w:rsidRPr="007315BB" w:rsidRDefault="007315BB">
            <w:r w:rsidRPr="007315BB">
              <w:t>MDDR_ADDR[12]</w:t>
            </w:r>
          </w:p>
        </w:tc>
        <w:tc>
          <w:tcPr>
            <w:tcW w:w="960" w:type="dxa"/>
            <w:noWrap/>
            <w:hideMark/>
          </w:tcPr>
          <w:p w:rsidR="007315BB" w:rsidRPr="007315BB" w:rsidRDefault="007315BB">
            <w:r w:rsidRPr="007315BB">
              <w:t>E4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DDRIO51PB1/MDDR_ADDR12</w:t>
            </w:r>
          </w:p>
        </w:tc>
      </w:tr>
      <w:tr w:rsidR="007315BB" w:rsidRPr="007315BB" w:rsidTr="007315BB">
        <w:trPr>
          <w:trHeight w:val="288"/>
        </w:trPr>
        <w:tc>
          <w:tcPr>
            <w:tcW w:w="2800" w:type="dxa"/>
            <w:noWrap/>
            <w:hideMark/>
          </w:tcPr>
          <w:p w:rsidR="007315BB" w:rsidRPr="007315BB" w:rsidRDefault="007315BB">
            <w:r w:rsidRPr="007315BB">
              <w:t>MDDR_ADDR[13]</w:t>
            </w:r>
          </w:p>
        </w:tc>
        <w:tc>
          <w:tcPr>
            <w:tcW w:w="960" w:type="dxa"/>
            <w:noWrap/>
            <w:hideMark/>
          </w:tcPr>
          <w:p w:rsidR="007315BB" w:rsidRPr="007315BB" w:rsidRDefault="007315BB">
            <w:r w:rsidRPr="007315BB">
              <w:t>D4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DDRIO51NB1/MDDR_ADDR13</w:t>
            </w:r>
          </w:p>
        </w:tc>
      </w:tr>
      <w:tr w:rsidR="007315BB" w:rsidRPr="007315BB" w:rsidTr="007315BB">
        <w:trPr>
          <w:trHeight w:val="288"/>
        </w:trPr>
        <w:tc>
          <w:tcPr>
            <w:tcW w:w="2800" w:type="dxa"/>
            <w:noWrap/>
            <w:hideMark/>
          </w:tcPr>
          <w:p w:rsidR="007315BB" w:rsidRPr="007315BB" w:rsidRDefault="007315BB">
            <w:r w:rsidRPr="007315BB">
              <w:t>MDDR_ADDR[14]</w:t>
            </w:r>
          </w:p>
        </w:tc>
        <w:tc>
          <w:tcPr>
            <w:tcW w:w="960" w:type="dxa"/>
            <w:noWrap/>
            <w:hideMark/>
          </w:tcPr>
          <w:p w:rsidR="007315BB" w:rsidRPr="007315BB" w:rsidRDefault="007315BB">
            <w:r w:rsidRPr="007315BB">
              <w:t>C1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DDRIO50PB1/MDDR_ADDR14</w:t>
            </w:r>
          </w:p>
        </w:tc>
      </w:tr>
      <w:tr w:rsidR="007315BB" w:rsidRPr="007315BB" w:rsidTr="007315BB">
        <w:trPr>
          <w:trHeight w:val="288"/>
        </w:trPr>
        <w:tc>
          <w:tcPr>
            <w:tcW w:w="2800" w:type="dxa"/>
            <w:noWrap/>
            <w:hideMark/>
          </w:tcPr>
          <w:p w:rsidR="007315BB" w:rsidRPr="007315BB" w:rsidRDefault="007315BB">
            <w:r w:rsidRPr="007315BB">
              <w:t>MDDR_ADDR[15]</w:t>
            </w:r>
          </w:p>
        </w:tc>
        <w:tc>
          <w:tcPr>
            <w:tcW w:w="960" w:type="dxa"/>
            <w:noWrap/>
            <w:hideMark/>
          </w:tcPr>
          <w:p w:rsidR="007315BB" w:rsidRPr="007315BB" w:rsidRDefault="007315BB">
            <w:r w:rsidRPr="007315BB">
              <w:t>C2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DDRIO50NB1/MDDR_ADDR15</w:t>
            </w:r>
          </w:p>
        </w:tc>
      </w:tr>
      <w:tr w:rsidR="007315BB" w:rsidRPr="007315BB" w:rsidTr="007315BB">
        <w:trPr>
          <w:trHeight w:val="288"/>
        </w:trPr>
        <w:tc>
          <w:tcPr>
            <w:tcW w:w="2800" w:type="dxa"/>
            <w:noWrap/>
            <w:hideMark/>
          </w:tcPr>
          <w:p w:rsidR="007315BB" w:rsidRPr="007315BB" w:rsidRDefault="007315BB">
            <w:r w:rsidRPr="007315BB">
              <w:t>MDDR_BA[0]</w:t>
            </w:r>
          </w:p>
        </w:tc>
        <w:tc>
          <w:tcPr>
            <w:tcW w:w="960" w:type="dxa"/>
            <w:noWrap/>
            <w:hideMark/>
          </w:tcPr>
          <w:p w:rsidR="007315BB" w:rsidRPr="007315BB" w:rsidRDefault="007315BB">
            <w:r w:rsidRPr="007315BB">
              <w:t>C6</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DDRIO59PB1/MDDR_BA0</w:t>
            </w:r>
          </w:p>
        </w:tc>
      </w:tr>
      <w:tr w:rsidR="007315BB" w:rsidRPr="007315BB" w:rsidTr="007315BB">
        <w:trPr>
          <w:trHeight w:val="288"/>
        </w:trPr>
        <w:tc>
          <w:tcPr>
            <w:tcW w:w="2800" w:type="dxa"/>
            <w:noWrap/>
            <w:hideMark/>
          </w:tcPr>
          <w:p w:rsidR="007315BB" w:rsidRPr="007315BB" w:rsidRDefault="007315BB">
            <w:r w:rsidRPr="007315BB">
              <w:t>MDDR_BA[1]</w:t>
            </w:r>
          </w:p>
        </w:tc>
        <w:tc>
          <w:tcPr>
            <w:tcW w:w="960" w:type="dxa"/>
            <w:noWrap/>
            <w:hideMark/>
          </w:tcPr>
          <w:p w:rsidR="007315BB" w:rsidRPr="007315BB" w:rsidRDefault="007315BB">
            <w:r w:rsidRPr="007315BB">
              <w:t>B6</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DDRIO59NB1/MDDR_BA1</w:t>
            </w:r>
          </w:p>
        </w:tc>
      </w:tr>
      <w:tr w:rsidR="007315BB" w:rsidRPr="007315BB" w:rsidTr="007315BB">
        <w:trPr>
          <w:trHeight w:val="288"/>
        </w:trPr>
        <w:tc>
          <w:tcPr>
            <w:tcW w:w="2800" w:type="dxa"/>
            <w:noWrap/>
            <w:hideMark/>
          </w:tcPr>
          <w:p w:rsidR="007315BB" w:rsidRPr="007315BB" w:rsidRDefault="007315BB">
            <w:r w:rsidRPr="007315BB">
              <w:t>MDDR_BA[2]</w:t>
            </w:r>
          </w:p>
        </w:tc>
        <w:tc>
          <w:tcPr>
            <w:tcW w:w="960" w:type="dxa"/>
            <w:noWrap/>
            <w:hideMark/>
          </w:tcPr>
          <w:p w:rsidR="007315BB" w:rsidRPr="007315BB" w:rsidRDefault="007315BB">
            <w:r w:rsidRPr="007315BB">
              <w:t>B4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DDRIO58PB1/MDDR_BA2</w:t>
            </w:r>
          </w:p>
        </w:tc>
      </w:tr>
      <w:tr w:rsidR="007315BB" w:rsidRPr="007315BB" w:rsidTr="007315BB">
        <w:trPr>
          <w:trHeight w:val="288"/>
        </w:trPr>
        <w:tc>
          <w:tcPr>
            <w:tcW w:w="2800" w:type="dxa"/>
            <w:noWrap/>
            <w:hideMark/>
          </w:tcPr>
          <w:p w:rsidR="007315BB" w:rsidRPr="007315BB" w:rsidRDefault="007315BB">
            <w:r w:rsidRPr="007315BB">
              <w:t>MDDR_CAS_N</w:t>
            </w:r>
          </w:p>
        </w:tc>
        <w:tc>
          <w:tcPr>
            <w:tcW w:w="960" w:type="dxa"/>
            <w:noWrap/>
            <w:hideMark/>
          </w:tcPr>
          <w:p w:rsidR="007315BB" w:rsidRPr="007315BB" w:rsidRDefault="007315BB">
            <w:r w:rsidRPr="007315BB">
              <w:t>D8</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DDRIO61NB1/MDDR_CAS_N</w:t>
            </w:r>
          </w:p>
        </w:tc>
      </w:tr>
      <w:tr w:rsidR="007315BB" w:rsidRPr="007315BB" w:rsidTr="007315BB">
        <w:trPr>
          <w:trHeight w:val="288"/>
        </w:trPr>
        <w:tc>
          <w:tcPr>
            <w:tcW w:w="2800" w:type="dxa"/>
            <w:noWrap/>
            <w:hideMark/>
          </w:tcPr>
          <w:p w:rsidR="007315BB" w:rsidRPr="007315BB" w:rsidRDefault="007315BB">
            <w:r w:rsidRPr="007315BB">
              <w:t>MDDR_CKE</w:t>
            </w:r>
          </w:p>
        </w:tc>
        <w:tc>
          <w:tcPr>
            <w:tcW w:w="960" w:type="dxa"/>
            <w:noWrap/>
            <w:hideMark/>
          </w:tcPr>
          <w:p w:rsidR="007315BB" w:rsidRPr="007315BB" w:rsidRDefault="007315BB">
            <w:r w:rsidRPr="007315BB">
              <w:t>G9</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DDRIO62PB1/MDDR_CKE</w:t>
            </w:r>
          </w:p>
        </w:tc>
      </w:tr>
      <w:tr w:rsidR="007315BB" w:rsidRPr="007315BB" w:rsidTr="007315BB">
        <w:trPr>
          <w:trHeight w:val="288"/>
        </w:trPr>
        <w:tc>
          <w:tcPr>
            <w:tcW w:w="2800" w:type="dxa"/>
            <w:noWrap/>
            <w:hideMark/>
          </w:tcPr>
          <w:p w:rsidR="007315BB" w:rsidRPr="007315BB" w:rsidRDefault="007315BB">
            <w:r w:rsidRPr="007315BB">
              <w:t>MDDR_CLK</w:t>
            </w:r>
          </w:p>
        </w:tc>
        <w:tc>
          <w:tcPr>
            <w:tcW w:w="960" w:type="dxa"/>
            <w:noWrap/>
            <w:hideMark/>
          </w:tcPr>
          <w:p w:rsidR="007315BB" w:rsidRPr="007315BB" w:rsidRDefault="007315BB">
            <w:r w:rsidRPr="007315BB">
              <w:t>B7</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DDRIO60PB1/MDDR_CLK</w:t>
            </w:r>
          </w:p>
        </w:tc>
      </w:tr>
      <w:tr w:rsidR="007315BB" w:rsidRPr="007315BB" w:rsidTr="007315BB">
        <w:trPr>
          <w:trHeight w:val="288"/>
        </w:trPr>
        <w:tc>
          <w:tcPr>
            <w:tcW w:w="2800" w:type="dxa"/>
            <w:noWrap/>
            <w:hideMark/>
          </w:tcPr>
          <w:p w:rsidR="007315BB" w:rsidRPr="007315BB" w:rsidRDefault="007315BB">
            <w:r w:rsidRPr="007315BB">
              <w:t>MDDR_CLK_N</w:t>
            </w:r>
          </w:p>
        </w:tc>
        <w:tc>
          <w:tcPr>
            <w:tcW w:w="960" w:type="dxa"/>
            <w:noWrap/>
            <w:hideMark/>
          </w:tcPr>
          <w:p w:rsidR="007315BB" w:rsidRPr="007315BB" w:rsidRDefault="007315BB">
            <w:r w:rsidRPr="007315BB">
              <w:t>A7</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DDRIO60NB1/MDDR_CLK_N</w:t>
            </w:r>
          </w:p>
        </w:tc>
      </w:tr>
      <w:tr w:rsidR="007315BB" w:rsidRPr="007315BB" w:rsidTr="007315BB">
        <w:trPr>
          <w:trHeight w:val="288"/>
        </w:trPr>
        <w:tc>
          <w:tcPr>
            <w:tcW w:w="2800" w:type="dxa"/>
            <w:noWrap/>
            <w:hideMark/>
          </w:tcPr>
          <w:p w:rsidR="007315BB" w:rsidRPr="007315BB" w:rsidRDefault="007315BB">
            <w:r w:rsidRPr="007315BB">
              <w:t>MDDR_CS_N</w:t>
            </w:r>
          </w:p>
        </w:tc>
        <w:tc>
          <w:tcPr>
            <w:tcW w:w="960" w:type="dxa"/>
            <w:noWrap/>
            <w:hideMark/>
          </w:tcPr>
          <w:p w:rsidR="007315BB" w:rsidRPr="007315BB" w:rsidRDefault="007315BB">
            <w:r w:rsidRPr="007315BB">
              <w:t>G10</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DDRIO62NB1/MDDR_CS_N</w:t>
            </w:r>
          </w:p>
        </w:tc>
      </w:tr>
      <w:tr w:rsidR="007315BB" w:rsidRPr="007315BB" w:rsidTr="007315BB">
        <w:trPr>
          <w:trHeight w:val="288"/>
        </w:trPr>
        <w:tc>
          <w:tcPr>
            <w:tcW w:w="2800" w:type="dxa"/>
            <w:noWrap/>
            <w:hideMark/>
          </w:tcPr>
          <w:p w:rsidR="007315BB" w:rsidRPr="007315BB" w:rsidRDefault="007315BB">
            <w:r w:rsidRPr="007315BB">
              <w:t>MDDR_DM_RDQS[0]</w:t>
            </w:r>
          </w:p>
        </w:tc>
        <w:tc>
          <w:tcPr>
            <w:tcW w:w="960" w:type="dxa"/>
            <w:noWrap/>
            <w:hideMark/>
          </w:tcPr>
          <w:p w:rsidR="007315BB" w:rsidRPr="007315BB" w:rsidRDefault="007315BB">
            <w:r w:rsidRPr="007315BB">
              <w:t>A12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DDRIO72PB1/MDDR_DM_RDQS0</w:t>
            </w:r>
          </w:p>
        </w:tc>
      </w:tr>
      <w:tr w:rsidR="007315BB" w:rsidRPr="007315BB" w:rsidTr="007315BB">
        <w:trPr>
          <w:trHeight w:val="288"/>
        </w:trPr>
        <w:tc>
          <w:tcPr>
            <w:tcW w:w="2800" w:type="dxa"/>
            <w:noWrap/>
            <w:hideMark/>
          </w:tcPr>
          <w:p w:rsidR="007315BB" w:rsidRPr="007315BB" w:rsidRDefault="007315BB">
            <w:r w:rsidRPr="007315BB">
              <w:t>MDDR_DM_RDQS[1]</w:t>
            </w:r>
          </w:p>
        </w:tc>
        <w:tc>
          <w:tcPr>
            <w:tcW w:w="960" w:type="dxa"/>
            <w:noWrap/>
            <w:hideMark/>
          </w:tcPr>
          <w:p w:rsidR="007315BB" w:rsidRPr="007315BB" w:rsidRDefault="007315BB">
            <w:r w:rsidRPr="007315BB">
              <w:t>D11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DDRIO66NB1/MDDR_DM_RDQS1</w:t>
            </w:r>
          </w:p>
        </w:tc>
      </w:tr>
      <w:tr w:rsidR="007315BB" w:rsidRPr="007315BB" w:rsidTr="007315BB">
        <w:trPr>
          <w:trHeight w:val="288"/>
        </w:trPr>
        <w:tc>
          <w:tcPr>
            <w:tcW w:w="2800" w:type="dxa"/>
            <w:noWrap/>
            <w:hideMark/>
          </w:tcPr>
          <w:p w:rsidR="007315BB" w:rsidRPr="007315BB" w:rsidRDefault="007315BB">
            <w:r w:rsidRPr="007315BB">
              <w:t>MDDR_DQ[0]</w:t>
            </w:r>
          </w:p>
        </w:tc>
        <w:tc>
          <w:tcPr>
            <w:tcW w:w="960" w:type="dxa"/>
            <w:noWrap/>
            <w:hideMark/>
          </w:tcPr>
          <w:p w:rsidR="007315BB" w:rsidRPr="007315BB" w:rsidRDefault="007315BB">
            <w:r w:rsidRPr="007315BB">
              <w:t>D13</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DDRIO75PB1/MDDR_DQ0</w:t>
            </w:r>
          </w:p>
        </w:tc>
      </w:tr>
      <w:tr w:rsidR="007315BB" w:rsidRPr="007315BB" w:rsidTr="007315BB">
        <w:trPr>
          <w:trHeight w:val="288"/>
        </w:trPr>
        <w:tc>
          <w:tcPr>
            <w:tcW w:w="2800" w:type="dxa"/>
            <w:noWrap/>
            <w:hideMark/>
          </w:tcPr>
          <w:p w:rsidR="007315BB" w:rsidRPr="007315BB" w:rsidRDefault="007315BB">
            <w:r w:rsidRPr="007315BB">
              <w:t>MDDR_DQ[1]</w:t>
            </w:r>
          </w:p>
        </w:tc>
        <w:tc>
          <w:tcPr>
            <w:tcW w:w="960" w:type="dxa"/>
            <w:noWrap/>
            <w:hideMark/>
          </w:tcPr>
          <w:p w:rsidR="007315BB" w:rsidRPr="007315BB" w:rsidRDefault="007315BB">
            <w:r w:rsidRPr="007315BB">
              <w:t>E13</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DDRIO75NB1/MDDR_DQ1</w:t>
            </w:r>
          </w:p>
        </w:tc>
      </w:tr>
      <w:tr w:rsidR="007315BB" w:rsidRPr="007315BB" w:rsidTr="007315BB">
        <w:trPr>
          <w:trHeight w:val="288"/>
        </w:trPr>
        <w:tc>
          <w:tcPr>
            <w:tcW w:w="2800" w:type="dxa"/>
            <w:noWrap/>
            <w:hideMark/>
          </w:tcPr>
          <w:p w:rsidR="007315BB" w:rsidRPr="007315BB" w:rsidRDefault="007315BB">
            <w:r w:rsidRPr="007315BB">
              <w:t>MDDR_DQ[2]</w:t>
            </w:r>
          </w:p>
        </w:tc>
        <w:tc>
          <w:tcPr>
            <w:tcW w:w="960" w:type="dxa"/>
            <w:noWrap/>
            <w:hideMark/>
          </w:tcPr>
          <w:p w:rsidR="007315BB" w:rsidRPr="007315BB" w:rsidRDefault="007315BB">
            <w:r w:rsidRPr="007315BB">
              <w:t>D14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DDRIO74PB1/MDDR_DQ2</w:t>
            </w:r>
          </w:p>
        </w:tc>
      </w:tr>
      <w:tr w:rsidR="007315BB" w:rsidRPr="007315BB" w:rsidTr="007315BB">
        <w:trPr>
          <w:trHeight w:val="288"/>
        </w:trPr>
        <w:tc>
          <w:tcPr>
            <w:tcW w:w="2800" w:type="dxa"/>
            <w:noWrap/>
            <w:hideMark/>
          </w:tcPr>
          <w:p w:rsidR="007315BB" w:rsidRPr="007315BB" w:rsidRDefault="007315BB">
            <w:r w:rsidRPr="007315BB">
              <w:t>MDDR_DQ[3]</w:t>
            </w:r>
          </w:p>
        </w:tc>
        <w:tc>
          <w:tcPr>
            <w:tcW w:w="960" w:type="dxa"/>
            <w:noWrap/>
            <w:hideMark/>
          </w:tcPr>
          <w:p w:rsidR="007315BB" w:rsidRPr="007315BB" w:rsidRDefault="007315BB">
            <w:r w:rsidRPr="007315BB">
              <w:t>D15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DDRIO74NB1/MDDR_DQ3</w:t>
            </w:r>
          </w:p>
        </w:tc>
      </w:tr>
      <w:tr w:rsidR="007315BB" w:rsidRPr="007315BB" w:rsidTr="007315BB">
        <w:trPr>
          <w:trHeight w:val="288"/>
        </w:trPr>
        <w:tc>
          <w:tcPr>
            <w:tcW w:w="2800" w:type="dxa"/>
            <w:noWrap/>
            <w:hideMark/>
          </w:tcPr>
          <w:p w:rsidR="007315BB" w:rsidRPr="007315BB" w:rsidRDefault="007315BB">
            <w:r w:rsidRPr="007315BB">
              <w:t>MDDR_DQ[4]</w:t>
            </w:r>
          </w:p>
        </w:tc>
        <w:tc>
          <w:tcPr>
            <w:tcW w:w="960" w:type="dxa"/>
            <w:noWrap/>
            <w:hideMark/>
          </w:tcPr>
          <w:p w:rsidR="007315BB" w:rsidRPr="007315BB" w:rsidRDefault="007315BB">
            <w:r w:rsidRPr="007315BB">
              <w:t>A13</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DDRIO72NB1/MDDR_DQ4</w:t>
            </w:r>
          </w:p>
        </w:tc>
      </w:tr>
      <w:tr w:rsidR="007315BB" w:rsidRPr="007315BB" w:rsidTr="007315BB">
        <w:trPr>
          <w:trHeight w:val="288"/>
        </w:trPr>
        <w:tc>
          <w:tcPr>
            <w:tcW w:w="2800" w:type="dxa"/>
            <w:noWrap/>
            <w:hideMark/>
          </w:tcPr>
          <w:p w:rsidR="007315BB" w:rsidRPr="007315BB" w:rsidRDefault="007315BB">
            <w:r w:rsidRPr="007315BB">
              <w:t>MDDR_DQ[5]</w:t>
            </w:r>
          </w:p>
        </w:tc>
        <w:tc>
          <w:tcPr>
            <w:tcW w:w="960" w:type="dxa"/>
            <w:noWrap/>
            <w:hideMark/>
          </w:tcPr>
          <w:p w:rsidR="007315BB" w:rsidRPr="007315BB" w:rsidRDefault="007315BB">
            <w:r w:rsidRPr="007315BB">
              <w:t>A14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DDRIO71PB1/MDDR_DQ5</w:t>
            </w:r>
          </w:p>
        </w:tc>
      </w:tr>
      <w:tr w:rsidR="007315BB" w:rsidRPr="007315BB" w:rsidTr="007315BB">
        <w:trPr>
          <w:trHeight w:val="288"/>
        </w:trPr>
        <w:tc>
          <w:tcPr>
            <w:tcW w:w="2800" w:type="dxa"/>
            <w:noWrap/>
            <w:hideMark/>
          </w:tcPr>
          <w:p w:rsidR="007315BB" w:rsidRPr="007315BB" w:rsidRDefault="007315BB">
            <w:r w:rsidRPr="007315BB">
              <w:t>MDDR_DQ[6]</w:t>
            </w:r>
          </w:p>
        </w:tc>
        <w:tc>
          <w:tcPr>
            <w:tcW w:w="960" w:type="dxa"/>
            <w:noWrap/>
            <w:hideMark/>
          </w:tcPr>
          <w:p w:rsidR="007315BB" w:rsidRPr="007315BB" w:rsidRDefault="007315BB">
            <w:r w:rsidRPr="007315BB">
              <w:t>B14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DDRIO71NB1/MDDR_DQ6</w:t>
            </w:r>
          </w:p>
        </w:tc>
      </w:tr>
      <w:tr w:rsidR="007315BB" w:rsidRPr="007315BB" w:rsidTr="007315BB">
        <w:trPr>
          <w:trHeight w:val="288"/>
        </w:trPr>
        <w:tc>
          <w:tcPr>
            <w:tcW w:w="2800" w:type="dxa"/>
            <w:noWrap/>
            <w:hideMark/>
          </w:tcPr>
          <w:p w:rsidR="007315BB" w:rsidRPr="007315BB" w:rsidRDefault="007315BB">
            <w:r w:rsidRPr="007315BB">
              <w:t>MDDR_DQ[7]</w:t>
            </w:r>
          </w:p>
        </w:tc>
        <w:tc>
          <w:tcPr>
            <w:tcW w:w="960" w:type="dxa"/>
            <w:noWrap/>
            <w:hideMark/>
          </w:tcPr>
          <w:p w:rsidR="007315BB" w:rsidRPr="007315BB" w:rsidRDefault="007315BB">
            <w:r w:rsidRPr="007315BB">
              <w:t>G11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DDRIO70PB1/MDDR_DQ7</w:t>
            </w:r>
          </w:p>
        </w:tc>
      </w:tr>
      <w:tr w:rsidR="007315BB" w:rsidRPr="007315BB" w:rsidTr="007315BB">
        <w:trPr>
          <w:trHeight w:val="288"/>
        </w:trPr>
        <w:tc>
          <w:tcPr>
            <w:tcW w:w="2800" w:type="dxa"/>
            <w:noWrap/>
            <w:hideMark/>
          </w:tcPr>
          <w:p w:rsidR="007315BB" w:rsidRPr="007315BB" w:rsidRDefault="007315BB">
            <w:r w:rsidRPr="007315BB">
              <w:t>MDDR_DQ[8]</w:t>
            </w:r>
          </w:p>
        </w:tc>
        <w:tc>
          <w:tcPr>
            <w:tcW w:w="960" w:type="dxa"/>
            <w:noWrap/>
            <w:hideMark/>
          </w:tcPr>
          <w:p w:rsidR="007315BB" w:rsidRPr="007315BB" w:rsidRDefault="007315BB">
            <w:r w:rsidRPr="007315BB">
              <w:t>B12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DDRIO69PB1/MDDR_DQ8</w:t>
            </w:r>
          </w:p>
        </w:tc>
      </w:tr>
      <w:tr w:rsidR="007315BB" w:rsidRPr="007315BB" w:rsidTr="007315BB">
        <w:trPr>
          <w:trHeight w:val="288"/>
        </w:trPr>
        <w:tc>
          <w:tcPr>
            <w:tcW w:w="2800" w:type="dxa"/>
            <w:noWrap/>
            <w:hideMark/>
          </w:tcPr>
          <w:p w:rsidR="007315BB" w:rsidRPr="007315BB" w:rsidRDefault="007315BB">
            <w:r w:rsidRPr="007315BB">
              <w:t>MDDR_DQ[9]</w:t>
            </w:r>
          </w:p>
        </w:tc>
        <w:tc>
          <w:tcPr>
            <w:tcW w:w="960" w:type="dxa"/>
            <w:noWrap/>
            <w:hideMark/>
          </w:tcPr>
          <w:p w:rsidR="007315BB" w:rsidRPr="007315BB" w:rsidRDefault="007315BB">
            <w:r w:rsidRPr="007315BB">
              <w:t>B11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DDRIO69NB1/MDDR_DQ9</w:t>
            </w:r>
          </w:p>
        </w:tc>
      </w:tr>
      <w:tr w:rsidR="007315BB" w:rsidRPr="007315BB" w:rsidTr="007315BB">
        <w:trPr>
          <w:trHeight w:val="288"/>
        </w:trPr>
        <w:tc>
          <w:tcPr>
            <w:tcW w:w="2800" w:type="dxa"/>
            <w:noWrap/>
            <w:hideMark/>
          </w:tcPr>
          <w:p w:rsidR="007315BB" w:rsidRPr="007315BB" w:rsidRDefault="007315BB">
            <w:r w:rsidRPr="007315BB">
              <w:t>MDDR_DQ[10]</w:t>
            </w:r>
          </w:p>
        </w:tc>
        <w:tc>
          <w:tcPr>
            <w:tcW w:w="960" w:type="dxa"/>
            <w:noWrap/>
            <w:hideMark/>
          </w:tcPr>
          <w:p w:rsidR="007315BB" w:rsidRPr="007315BB" w:rsidRDefault="007315BB">
            <w:r w:rsidRPr="007315BB">
              <w:t>E11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DDRIO68PB1/MDDR_DQ10/CCC_NE0_CLKI2</w:t>
            </w:r>
          </w:p>
        </w:tc>
      </w:tr>
      <w:tr w:rsidR="007315BB" w:rsidRPr="007315BB" w:rsidTr="007315BB">
        <w:trPr>
          <w:trHeight w:val="288"/>
        </w:trPr>
        <w:tc>
          <w:tcPr>
            <w:tcW w:w="2800" w:type="dxa"/>
            <w:noWrap/>
            <w:hideMark/>
          </w:tcPr>
          <w:p w:rsidR="007315BB" w:rsidRPr="007315BB" w:rsidRDefault="007315BB">
            <w:r w:rsidRPr="007315BB">
              <w:t>MDDR_DQ[11]</w:t>
            </w:r>
          </w:p>
        </w:tc>
        <w:tc>
          <w:tcPr>
            <w:tcW w:w="960" w:type="dxa"/>
            <w:noWrap/>
            <w:hideMark/>
          </w:tcPr>
          <w:p w:rsidR="007315BB" w:rsidRPr="007315BB" w:rsidRDefault="007315BB">
            <w:r w:rsidRPr="007315BB">
              <w:t>E12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DDRIO68NB1/MDDR_DQ11</w:t>
            </w:r>
          </w:p>
        </w:tc>
      </w:tr>
      <w:tr w:rsidR="007315BB" w:rsidRPr="007315BB" w:rsidTr="007315BB">
        <w:trPr>
          <w:trHeight w:val="288"/>
        </w:trPr>
        <w:tc>
          <w:tcPr>
            <w:tcW w:w="2800" w:type="dxa"/>
            <w:noWrap/>
            <w:hideMark/>
          </w:tcPr>
          <w:p w:rsidR="007315BB" w:rsidRPr="007315BB" w:rsidRDefault="007315BB">
            <w:r w:rsidRPr="007315BB">
              <w:t>MDDR_DQ[12]</w:t>
            </w:r>
          </w:p>
        </w:tc>
        <w:tc>
          <w:tcPr>
            <w:tcW w:w="960" w:type="dxa"/>
            <w:noWrap/>
            <w:hideMark/>
          </w:tcPr>
          <w:p w:rsidR="007315BB" w:rsidRPr="007315BB" w:rsidRDefault="007315BB">
            <w:r w:rsidRPr="007315BB">
              <w:t>D9</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DDRIO65PB1/MDDR_DQ12/GB12/CCC_NE1_CLKI2</w:t>
            </w:r>
          </w:p>
        </w:tc>
      </w:tr>
      <w:tr w:rsidR="007315BB" w:rsidRPr="007315BB" w:rsidTr="007315BB">
        <w:trPr>
          <w:trHeight w:val="288"/>
        </w:trPr>
        <w:tc>
          <w:tcPr>
            <w:tcW w:w="2800" w:type="dxa"/>
            <w:noWrap/>
            <w:hideMark/>
          </w:tcPr>
          <w:p w:rsidR="007315BB" w:rsidRPr="007315BB" w:rsidRDefault="007315BB">
            <w:r w:rsidRPr="007315BB">
              <w:t>MDDR_DQ[13]</w:t>
            </w:r>
          </w:p>
        </w:tc>
        <w:tc>
          <w:tcPr>
            <w:tcW w:w="960" w:type="dxa"/>
            <w:noWrap/>
            <w:hideMark/>
          </w:tcPr>
          <w:p w:rsidR="007315BB" w:rsidRPr="007315BB" w:rsidRDefault="007315BB">
            <w:r w:rsidRPr="007315BB">
              <w:t>E10</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DDRIO65NB1/MDDR_DQ13</w:t>
            </w:r>
          </w:p>
        </w:tc>
      </w:tr>
      <w:tr w:rsidR="007315BB" w:rsidRPr="007315BB" w:rsidTr="007315BB">
        <w:trPr>
          <w:trHeight w:val="288"/>
        </w:trPr>
        <w:tc>
          <w:tcPr>
            <w:tcW w:w="2800" w:type="dxa"/>
            <w:noWrap/>
            <w:hideMark/>
          </w:tcPr>
          <w:p w:rsidR="007315BB" w:rsidRPr="007315BB" w:rsidRDefault="007315BB">
            <w:r w:rsidRPr="007315BB">
              <w:t>MDDR_DQ[14]</w:t>
            </w:r>
          </w:p>
        </w:tc>
        <w:tc>
          <w:tcPr>
            <w:tcW w:w="960" w:type="dxa"/>
            <w:noWrap/>
            <w:hideMark/>
          </w:tcPr>
          <w:p w:rsidR="007315BB" w:rsidRPr="007315BB" w:rsidRDefault="007315BB">
            <w:r w:rsidRPr="007315BB">
              <w:t>B9</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DDRIO64PB1/MDDR_DQ14/CCC_NE1_CLKI3</w:t>
            </w:r>
          </w:p>
        </w:tc>
      </w:tr>
      <w:tr w:rsidR="007315BB" w:rsidRPr="007315BB" w:rsidTr="007315BB">
        <w:trPr>
          <w:trHeight w:val="288"/>
        </w:trPr>
        <w:tc>
          <w:tcPr>
            <w:tcW w:w="2800" w:type="dxa"/>
            <w:noWrap/>
            <w:hideMark/>
          </w:tcPr>
          <w:p w:rsidR="007315BB" w:rsidRPr="007315BB" w:rsidRDefault="007315BB">
            <w:r w:rsidRPr="007315BB">
              <w:t>MDDR_DQ[15]</w:t>
            </w:r>
          </w:p>
        </w:tc>
        <w:tc>
          <w:tcPr>
            <w:tcW w:w="960" w:type="dxa"/>
            <w:noWrap/>
            <w:hideMark/>
          </w:tcPr>
          <w:p w:rsidR="007315BB" w:rsidRPr="007315BB" w:rsidRDefault="007315BB">
            <w:r w:rsidRPr="007315BB">
              <w:t>A10</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DDRIO64NB1/MDDR_DQ15</w:t>
            </w:r>
          </w:p>
        </w:tc>
      </w:tr>
      <w:tr w:rsidR="007315BB" w:rsidRPr="007315BB" w:rsidTr="007315BB">
        <w:trPr>
          <w:trHeight w:val="288"/>
        </w:trPr>
        <w:tc>
          <w:tcPr>
            <w:tcW w:w="2800" w:type="dxa"/>
            <w:noWrap/>
            <w:hideMark/>
          </w:tcPr>
          <w:p w:rsidR="007315BB" w:rsidRPr="007315BB" w:rsidRDefault="007315BB">
            <w:r w:rsidRPr="007315BB">
              <w:t>MDDR_DQS[0]</w:t>
            </w:r>
          </w:p>
        </w:tc>
        <w:tc>
          <w:tcPr>
            <w:tcW w:w="960" w:type="dxa"/>
            <w:noWrap/>
            <w:hideMark/>
          </w:tcPr>
          <w:p w:rsidR="007315BB" w:rsidRPr="007315BB" w:rsidRDefault="007315BB">
            <w:r w:rsidRPr="007315BB">
              <w:t>A15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DDRIO73PB1/MDDR_DQS0</w:t>
            </w:r>
          </w:p>
        </w:tc>
      </w:tr>
      <w:tr w:rsidR="007315BB" w:rsidRPr="007315BB" w:rsidTr="007315BB">
        <w:trPr>
          <w:trHeight w:val="288"/>
        </w:trPr>
        <w:tc>
          <w:tcPr>
            <w:tcW w:w="2800" w:type="dxa"/>
            <w:noWrap/>
            <w:hideMark/>
          </w:tcPr>
          <w:p w:rsidR="007315BB" w:rsidRPr="007315BB" w:rsidRDefault="007315BB">
            <w:r w:rsidRPr="007315BB">
              <w:t>MDDR_DQS[1]</w:t>
            </w:r>
          </w:p>
        </w:tc>
        <w:tc>
          <w:tcPr>
            <w:tcW w:w="960" w:type="dxa"/>
            <w:noWrap/>
            <w:hideMark/>
          </w:tcPr>
          <w:p w:rsidR="007315BB" w:rsidRPr="007315BB" w:rsidRDefault="007315BB">
            <w:r w:rsidRPr="007315BB">
              <w:t>C11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DDRIO67PB1/MDDR_DQS1/GB8/CCC_NE0_CLKI3</w:t>
            </w:r>
          </w:p>
        </w:tc>
      </w:tr>
      <w:tr w:rsidR="007315BB" w:rsidRPr="007315BB" w:rsidTr="007315BB">
        <w:trPr>
          <w:trHeight w:val="288"/>
        </w:trPr>
        <w:tc>
          <w:tcPr>
            <w:tcW w:w="2800" w:type="dxa"/>
            <w:noWrap/>
            <w:hideMark/>
          </w:tcPr>
          <w:p w:rsidR="007315BB" w:rsidRPr="007315BB" w:rsidRDefault="007315BB">
            <w:r w:rsidRPr="007315BB">
              <w:t>MDDR_DQS_TMATCH_0_IN</w:t>
            </w:r>
          </w:p>
        </w:tc>
        <w:tc>
          <w:tcPr>
            <w:tcW w:w="960" w:type="dxa"/>
            <w:noWrap/>
            <w:hideMark/>
          </w:tcPr>
          <w:p w:rsidR="007315BB" w:rsidRPr="007315BB" w:rsidRDefault="007315BB">
            <w:r w:rsidRPr="007315BB">
              <w:t>D10</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DDRIO66PB1/MDDR_TMATCH_0_IN</w:t>
            </w:r>
          </w:p>
        </w:tc>
      </w:tr>
      <w:tr w:rsidR="007315BB" w:rsidRPr="007315BB" w:rsidTr="007315BB">
        <w:trPr>
          <w:trHeight w:val="288"/>
        </w:trPr>
        <w:tc>
          <w:tcPr>
            <w:tcW w:w="2800" w:type="dxa"/>
            <w:noWrap/>
            <w:hideMark/>
          </w:tcPr>
          <w:p w:rsidR="007315BB" w:rsidRPr="007315BB" w:rsidRDefault="007315BB">
            <w:r w:rsidRPr="007315BB">
              <w:t>MDDR_DQS_TMATCH_0_OUT</w:t>
            </w:r>
          </w:p>
        </w:tc>
        <w:tc>
          <w:tcPr>
            <w:tcW w:w="960" w:type="dxa"/>
            <w:noWrap/>
            <w:hideMark/>
          </w:tcPr>
          <w:p w:rsidR="007315BB" w:rsidRPr="007315BB" w:rsidRDefault="007315BB">
            <w:r w:rsidRPr="007315BB">
              <w:t>G13</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DDRIO70NB1/MDDR_TMATCH_0_OUT</w:t>
            </w:r>
          </w:p>
        </w:tc>
      </w:tr>
      <w:tr w:rsidR="007315BB" w:rsidRPr="007315BB" w:rsidTr="007315BB">
        <w:trPr>
          <w:trHeight w:val="288"/>
        </w:trPr>
        <w:tc>
          <w:tcPr>
            <w:tcW w:w="2800" w:type="dxa"/>
            <w:noWrap/>
            <w:hideMark/>
          </w:tcPr>
          <w:p w:rsidR="007315BB" w:rsidRPr="007315BB" w:rsidRDefault="007315BB">
            <w:r w:rsidRPr="007315BB">
              <w:t>MDDR_ODT</w:t>
            </w:r>
          </w:p>
        </w:tc>
        <w:tc>
          <w:tcPr>
            <w:tcW w:w="960" w:type="dxa"/>
            <w:noWrap/>
            <w:hideMark/>
          </w:tcPr>
          <w:p w:rsidR="007315BB" w:rsidRPr="007315BB" w:rsidRDefault="007315BB">
            <w:r w:rsidRPr="007315BB">
              <w:t>A3</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DDRIO54PB1/MDDR_ODT</w:t>
            </w:r>
          </w:p>
        </w:tc>
      </w:tr>
      <w:tr w:rsidR="007315BB" w:rsidRPr="007315BB" w:rsidTr="007315BB">
        <w:trPr>
          <w:trHeight w:val="288"/>
        </w:trPr>
        <w:tc>
          <w:tcPr>
            <w:tcW w:w="2800" w:type="dxa"/>
            <w:noWrap/>
            <w:hideMark/>
          </w:tcPr>
          <w:p w:rsidR="007315BB" w:rsidRPr="007315BB" w:rsidRDefault="007315BB">
            <w:r w:rsidRPr="007315BB">
              <w:t>MDDR_RAS_N</w:t>
            </w:r>
          </w:p>
        </w:tc>
        <w:tc>
          <w:tcPr>
            <w:tcW w:w="960" w:type="dxa"/>
            <w:noWrap/>
            <w:hideMark/>
          </w:tcPr>
          <w:p w:rsidR="007315BB" w:rsidRPr="007315BB" w:rsidRDefault="007315BB">
            <w:r w:rsidRPr="007315BB">
              <w:t>A8</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DDRIO63PB1/MDDR_RAS_N</w:t>
            </w:r>
          </w:p>
        </w:tc>
      </w:tr>
      <w:tr w:rsidR="007315BB" w:rsidRPr="007315BB" w:rsidTr="007315BB">
        <w:trPr>
          <w:trHeight w:val="288"/>
        </w:trPr>
        <w:tc>
          <w:tcPr>
            <w:tcW w:w="2800" w:type="dxa"/>
            <w:noWrap/>
            <w:hideMark/>
          </w:tcPr>
          <w:p w:rsidR="007315BB" w:rsidRPr="007315BB" w:rsidRDefault="007315BB">
            <w:r w:rsidRPr="007315BB">
              <w:t>MDDR_RESET_N</w:t>
            </w:r>
          </w:p>
        </w:tc>
        <w:tc>
          <w:tcPr>
            <w:tcW w:w="960" w:type="dxa"/>
            <w:noWrap/>
            <w:hideMark/>
          </w:tcPr>
          <w:p w:rsidR="007315BB" w:rsidRPr="007315BB" w:rsidRDefault="007315BB">
            <w:r w:rsidRPr="007315BB">
              <w:t>E8</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DDRIO61PB1/MDDR_RESET_N</w:t>
            </w:r>
          </w:p>
        </w:tc>
      </w:tr>
      <w:tr w:rsidR="007315BB" w:rsidRPr="007315BB" w:rsidTr="007315BB">
        <w:trPr>
          <w:trHeight w:val="288"/>
        </w:trPr>
        <w:tc>
          <w:tcPr>
            <w:tcW w:w="2800" w:type="dxa"/>
            <w:noWrap/>
            <w:hideMark/>
          </w:tcPr>
          <w:p w:rsidR="007315BB" w:rsidRPr="007315BB" w:rsidRDefault="007315BB">
            <w:r w:rsidRPr="007315BB">
              <w:t>MDDR_WE_N</w:t>
            </w:r>
          </w:p>
        </w:tc>
        <w:tc>
          <w:tcPr>
            <w:tcW w:w="960" w:type="dxa"/>
            <w:noWrap/>
            <w:hideMark/>
          </w:tcPr>
          <w:p w:rsidR="007315BB" w:rsidRPr="007315BB" w:rsidRDefault="007315BB">
            <w:r w:rsidRPr="007315BB">
              <w:t>A9</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DDRIO63NB1/MDDR_WE_N</w:t>
            </w:r>
          </w:p>
        </w:tc>
      </w:tr>
      <w:tr w:rsidR="007315BB" w:rsidRPr="007315BB" w:rsidTr="007315BB">
        <w:trPr>
          <w:trHeight w:val="288"/>
        </w:trPr>
        <w:tc>
          <w:tcPr>
            <w:tcW w:w="2800" w:type="dxa"/>
            <w:noWrap/>
            <w:hideMark/>
          </w:tcPr>
          <w:p w:rsidR="007315BB" w:rsidRPr="007315BB" w:rsidRDefault="007315BB">
            <w:r w:rsidRPr="007315BB">
              <w:t>MMUART_0_RXD_F2M</w:t>
            </w:r>
          </w:p>
        </w:tc>
        <w:tc>
          <w:tcPr>
            <w:tcW w:w="960" w:type="dxa"/>
            <w:noWrap/>
            <w:hideMark/>
          </w:tcPr>
          <w:p w:rsidR="007315BB" w:rsidRPr="007315BB" w:rsidRDefault="007315BB">
            <w:r w:rsidRPr="007315BB">
              <w:t>D1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MSIO43PB2/MMUART_1_CLK/GPIO_25_B/GB14/VCCC_SE1_CLKI</w:t>
            </w:r>
          </w:p>
        </w:tc>
      </w:tr>
      <w:tr w:rsidR="007315BB" w:rsidRPr="007315BB" w:rsidTr="007315BB">
        <w:trPr>
          <w:trHeight w:val="288"/>
        </w:trPr>
        <w:tc>
          <w:tcPr>
            <w:tcW w:w="2800" w:type="dxa"/>
            <w:noWrap/>
            <w:hideMark/>
          </w:tcPr>
          <w:p w:rsidR="007315BB" w:rsidRPr="007315BB" w:rsidRDefault="007315BB">
            <w:r w:rsidRPr="007315BB">
              <w:t>MMUART_0_TXD_M2F</w:t>
            </w:r>
          </w:p>
        </w:tc>
        <w:tc>
          <w:tcPr>
            <w:tcW w:w="960" w:type="dxa"/>
            <w:noWrap/>
            <w:hideMark/>
          </w:tcPr>
          <w:p w:rsidR="007315BB" w:rsidRPr="007315BB" w:rsidRDefault="007315BB">
            <w:r w:rsidRPr="007315BB">
              <w:t>F1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MSIO42PB2/GB10/VCCC_SE0_CLKI</w:t>
            </w:r>
          </w:p>
        </w:tc>
      </w:tr>
      <w:tr w:rsidR="007315BB" w:rsidRPr="007315BB" w:rsidTr="007315BB">
        <w:trPr>
          <w:trHeight w:val="288"/>
        </w:trPr>
        <w:tc>
          <w:tcPr>
            <w:tcW w:w="2800" w:type="dxa"/>
            <w:noWrap/>
            <w:hideMark/>
          </w:tcPr>
          <w:p w:rsidR="007315BB" w:rsidRPr="007315BB" w:rsidRDefault="007315BB">
            <w:r w:rsidRPr="007315BB">
              <w:t>MMUART_1_CTS</w:t>
            </w:r>
          </w:p>
        </w:tc>
        <w:tc>
          <w:tcPr>
            <w:tcW w:w="960" w:type="dxa"/>
            <w:noWrap/>
            <w:hideMark/>
          </w:tcPr>
          <w:p w:rsidR="007315BB" w:rsidRPr="007315BB" w:rsidRDefault="007315BB">
            <w:r w:rsidRPr="007315BB">
              <w:t>G2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MSIO40PB2/MMUART_1_CTS/GPIO_13_B/CCC_NE0_CLKI1</w:t>
            </w:r>
          </w:p>
        </w:tc>
      </w:tr>
      <w:tr w:rsidR="007315BB" w:rsidRPr="007315BB" w:rsidTr="007315BB">
        <w:trPr>
          <w:trHeight w:val="288"/>
        </w:trPr>
        <w:tc>
          <w:tcPr>
            <w:tcW w:w="2800" w:type="dxa"/>
            <w:noWrap/>
            <w:hideMark/>
          </w:tcPr>
          <w:p w:rsidR="007315BB" w:rsidRPr="007315BB" w:rsidRDefault="007315BB">
            <w:r w:rsidRPr="007315BB">
              <w:t>MMUART_1_RTS</w:t>
            </w:r>
          </w:p>
        </w:tc>
        <w:tc>
          <w:tcPr>
            <w:tcW w:w="960" w:type="dxa"/>
            <w:noWrap/>
            <w:hideMark/>
          </w:tcPr>
          <w:p w:rsidR="007315BB" w:rsidRPr="007315BB" w:rsidRDefault="007315BB">
            <w:r w:rsidRPr="007315BB">
              <w:t>G4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MSIO39PB2/MMUART_1_RTS/GPIO_11_B</w:t>
            </w:r>
          </w:p>
        </w:tc>
      </w:tr>
      <w:tr w:rsidR="007315BB" w:rsidRPr="007315BB" w:rsidTr="007315BB">
        <w:trPr>
          <w:trHeight w:val="288"/>
        </w:trPr>
        <w:tc>
          <w:tcPr>
            <w:tcW w:w="2800" w:type="dxa"/>
            <w:noWrap/>
            <w:hideMark/>
          </w:tcPr>
          <w:p w:rsidR="007315BB" w:rsidRPr="007315BB" w:rsidRDefault="007315BB">
            <w:r w:rsidRPr="007315BB">
              <w:t>MMUART_1_RXD</w:t>
            </w:r>
          </w:p>
        </w:tc>
        <w:tc>
          <w:tcPr>
            <w:tcW w:w="960" w:type="dxa"/>
            <w:noWrap/>
            <w:hideMark/>
          </w:tcPr>
          <w:p w:rsidR="007315BB" w:rsidRPr="007315BB" w:rsidRDefault="007315BB">
            <w:r w:rsidRPr="007315BB">
              <w:t>D2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MSIO43NB2/MMUART_1_RXD/GPIO_26_B</w:t>
            </w:r>
          </w:p>
        </w:tc>
      </w:tr>
      <w:tr w:rsidR="007315BB" w:rsidRPr="007315BB" w:rsidTr="007315BB">
        <w:trPr>
          <w:trHeight w:val="288"/>
        </w:trPr>
        <w:tc>
          <w:tcPr>
            <w:tcW w:w="2800" w:type="dxa"/>
            <w:noWrap/>
            <w:hideMark/>
          </w:tcPr>
          <w:p w:rsidR="007315BB" w:rsidRPr="007315BB" w:rsidRDefault="007315BB">
            <w:r w:rsidRPr="007315BB">
              <w:t>MMUART_1_TXD</w:t>
            </w:r>
          </w:p>
        </w:tc>
        <w:tc>
          <w:tcPr>
            <w:tcW w:w="960" w:type="dxa"/>
            <w:noWrap/>
            <w:hideMark/>
          </w:tcPr>
          <w:p w:rsidR="007315BB" w:rsidRPr="007315BB" w:rsidRDefault="007315BB">
            <w:r w:rsidRPr="007315BB">
              <w:t>E1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MSIO42NB2/MMUART_1_TXD/GPIO_24_B</w:t>
            </w:r>
          </w:p>
        </w:tc>
      </w:tr>
      <w:tr w:rsidR="007315BB" w:rsidRPr="007315BB" w:rsidTr="007315BB">
        <w:trPr>
          <w:trHeight w:val="288"/>
        </w:trPr>
        <w:tc>
          <w:tcPr>
            <w:tcW w:w="2800" w:type="dxa"/>
            <w:noWrap/>
            <w:hideMark/>
          </w:tcPr>
          <w:p w:rsidR="007315BB" w:rsidRPr="007315BB" w:rsidRDefault="007315BB">
            <w:r w:rsidRPr="007315BB">
              <w:t>RCVR_EN</w:t>
            </w:r>
          </w:p>
        </w:tc>
        <w:tc>
          <w:tcPr>
            <w:tcW w:w="960" w:type="dxa"/>
            <w:noWrap/>
            <w:hideMark/>
          </w:tcPr>
          <w:p w:rsidR="007315BB" w:rsidRPr="007315BB" w:rsidRDefault="007315BB">
            <w:r w:rsidRPr="007315BB">
              <w:t>W1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MSIO7PB4</w:t>
            </w:r>
          </w:p>
        </w:tc>
      </w:tr>
      <w:tr w:rsidR="007315BB" w:rsidRPr="007315BB" w:rsidTr="007315BB">
        <w:trPr>
          <w:trHeight w:val="288"/>
        </w:trPr>
        <w:tc>
          <w:tcPr>
            <w:tcW w:w="2800" w:type="dxa"/>
            <w:noWrap/>
            <w:hideMark/>
          </w:tcPr>
          <w:p w:rsidR="007315BB" w:rsidRPr="007315BB" w:rsidRDefault="007315BB">
            <w:r w:rsidRPr="007315BB">
              <w:t>REDn</w:t>
            </w:r>
          </w:p>
        </w:tc>
        <w:tc>
          <w:tcPr>
            <w:tcW w:w="960" w:type="dxa"/>
            <w:noWrap/>
            <w:hideMark/>
          </w:tcPr>
          <w:p w:rsidR="007315BB" w:rsidRPr="007315BB" w:rsidRDefault="007315BB">
            <w:r w:rsidRPr="007315BB">
              <w:t>U4</w:t>
            </w:r>
          </w:p>
        </w:tc>
        <w:tc>
          <w:tcPr>
            <w:tcW w:w="960" w:type="dxa"/>
            <w:noWrap/>
            <w:hideMark/>
          </w:tcPr>
          <w:p w:rsidR="007315BB" w:rsidRPr="007315BB" w:rsidRDefault="007315BB">
            <w:r w:rsidRPr="007315BB">
              <w:t>No</w:t>
            </w:r>
          </w:p>
        </w:tc>
        <w:tc>
          <w:tcPr>
            <w:tcW w:w="6160" w:type="dxa"/>
            <w:noWrap/>
            <w:hideMark/>
          </w:tcPr>
          <w:p w:rsidR="007315BB" w:rsidRPr="007315BB" w:rsidRDefault="007315BB">
            <w:r w:rsidRPr="007315BB">
              <w:t>MSIO4PB4</w:t>
            </w:r>
          </w:p>
        </w:tc>
      </w:tr>
      <w:tr w:rsidR="007315BB" w:rsidRPr="007315BB" w:rsidTr="007315BB">
        <w:trPr>
          <w:trHeight w:val="288"/>
        </w:trPr>
        <w:tc>
          <w:tcPr>
            <w:tcW w:w="2800" w:type="dxa"/>
            <w:noWrap/>
            <w:hideMark/>
          </w:tcPr>
          <w:p w:rsidR="007315BB" w:rsidRPr="007315BB" w:rsidRDefault="007315BB">
            <w:r w:rsidRPr="007315BB">
              <w:t>SPI_0_CLK</w:t>
            </w:r>
          </w:p>
        </w:tc>
        <w:tc>
          <w:tcPr>
            <w:tcW w:w="960" w:type="dxa"/>
            <w:noWrap/>
            <w:hideMark/>
          </w:tcPr>
          <w:p w:rsidR="007315BB" w:rsidRPr="007315BB" w:rsidRDefault="007315BB">
            <w:r w:rsidRPr="007315BB">
              <w:t>U2</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MSIO12PB4/SPI_0_CLK/USB_XCLK_A</w:t>
            </w:r>
          </w:p>
        </w:tc>
      </w:tr>
      <w:tr w:rsidR="007315BB" w:rsidRPr="007315BB" w:rsidTr="007315BB">
        <w:trPr>
          <w:trHeight w:val="288"/>
        </w:trPr>
        <w:tc>
          <w:tcPr>
            <w:tcW w:w="2800" w:type="dxa"/>
            <w:noWrap/>
            <w:hideMark/>
          </w:tcPr>
          <w:p w:rsidR="007315BB" w:rsidRPr="007315BB" w:rsidRDefault="007315BB">
            <w:r w:rsidRPr="007315BB">
              <w:t>SPI_0_DI</w:t>
            </w:r>
          </w:p>
        </w:tc>
        <w:tc>
          <w:tcPr>
            <w:tcW w:w="960" w:type="dxa"/>
            <w:noWrap/>
            <w:hideMark/>
          </w:tcPr>
          <w:p w:rsidR="007315BB" w:rsidRPr="007315BB" w:rsidRDefault="007315BB">
            <w:r w:rsidRPr="007315BB">
              <w:t>U1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MSIO12NB4/SPI_0_SDI/GPIO_5_A/USB_DIR_A</w:t>
            </w:r>
          </w:p>
        </w:tc>
      </w:tr>
      <w:tr w:rsidR="007315BB" w:rsidRPr="007315BB" w:rsidTr="007315BB">
        <w:trPr>
          <w:trHeight w:val="288"/>
        </w:trPr>
        <w:tc>
          <w:tcPr>
            <w:tcW w:w="2800" w:type="dxa"/>
            <w:noWrap/>
            <w:hideMark/>
          </w:tcPr>
          <w:p w:rsidR="007315BB" w:rsidRPr="007315BB" w:rsidRDefault="007315BB">
            <w:r w:rsidRPr="007315BB">
              <w:t>SPI_0_DO</w:t>
            </w:r>
          </w:p>
        </w:tc>
        <w:tc>
          <w:tcPr>
            <w:tcW w:w="960" w:type="dxa"/>
            <w:noWrap/>
            <w:hideMark/>
          </w:tcPr>
          <w:p w:rsidR="007315BB" w:rsidRPr="007315BB" w:rsidRDefault="007315BB">
            <w:r w:rsidRPr="007315BB">
              <w:t>P4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MSIO13PB4/SPI_0_SDO/GPIO_6_A/USB_STP_A</w:t>
            </w:r>
          </w:p>
        </w:tc>
      </w:tr>
      <w:tr w:rsidR="007315BB" w:rsidRPr="007315BB" w:rsidTr="007315BB">
        <w:trPr>
          <w:trHeight w:val="288"/>
        </w:trPr>
        <w:tc>
          <w:tcPr>
            <w:tcW w:w="2800" w:type="dxa"/>
            <w:noWrap/>
            <w:hideMark/>
          </w:tcPr>
          <w:p w:rsidR="007315BB" w:rsidRPr="007315BB" w:rsidRDefault="007315BB">
            <w:r w:rsidRPr="007315BB">
              <w:t>SPI_0_SS0</w:t>
            </w:r>
          </w:p>
        </w:tc>
        <w:tc>
          <w:tcPr>
            <w:tcW w:w="960" w:type="dxa"/>
            <w:noWrap/>
            <w:hideMark/>
          </w:tcPr>
          <w:p w:rsidR="007315BB" w:rsidRPr="007315BB" w:rsidRDefault="007315BB">
            <w:r w:rsidRPr="007315BB">
              <w:t>P5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MSIO13NB4/SPI_0_SS0/GPIO_7_A/USB_NXT_A</w:t>
            </w:r>
          </w:p>
        </w:tc>
      </w:tr>
      <w:tr w:rsidR="007315BB" w:rsidRPr="007315BB" w:rsidTr="007315BB">
        <w:trPr>
          <w:trHeight w:val="288"/>
        </w:trPr>
        <w:tc>
          <w:tcPr>
            <w:tcW w:w="2800" w:type="dxa"/>
            <w:noWrap/>
            <w:hideMark/>
          </w:tcPr>
          <w:p w:rsidR="007315BB" w:rsidRPr="007315BB" w:rsidRDefault="007315BB">
            <w:r w:rsidRPr="007315BB">
              <w:t>SPI_0_SS1_0</w:t>
            </w:r>
          </w:p>
        </w:tc>
        <w:tc>
          <w:tcPr>
            <w:tcW w:w="960" w:type="dxa"/>
            <w:noWrap/>
            <w:hideMark/>
          </w:tcPr>
          <w:p w:rsidR="007315BB" w:rsidRPr="007315BB" w:rsidRDefault="007315BB">
            <w:r w:rsidRPr="007315BB">
              <w:t>M1</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MSIO22PB4/SPI_0_SS1/GPIO_8_A/USB_DATA5_A</w:t>
            </w:r>
          </w:p>
        </w:tc>
      </w:tr>
      <w:tr w:rsidR="007315BB" w:rsidRPr="007315BB" w:rsidTr="007315BB">
        <w:trPr>
          <w:trHeight w:val="288"/>
        </w:trPr>
        <w:tc>
          <w:tcPr>
            <w:tcW w:w="2800" w:type="dxa"/>
            <w:noWrap/>
            <w:hideMark/>
          </w:tcPr>
          <w:p w:rsidR="007315BB" w:rsidRPr="007315BB" w:rsidRDefault="007315BB">
            <w:r w:rsidRPr="007315BB">
              <w:t>SPI_1_CLK</w:t>
            </w:r>
          </w:p>
        </w:tc>
        <w:tc>
          <w:tcPr>
            <w:tcW w:w="960" w:type="dxa"/>
            <w:noWrap/>
            <w:hideMark/>
          </w:tcPr>
          <w:p w:rsidR="007315BB" w:rsidRPr="007315BB" w:rsidRDefault="007315BB">
            <w:r w:rsidRPr="007315BB">
              <w:t>N4</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MSIO16PB4/SPI_1_CLK</w:t>
            </w:r>
          </w:p>
        </w:tc>
      </w:tr>
      <w:tr w:rsidR="007315BB" w:rsidRPr="007315BB" w:rsidTr="007315BB">
        <w:trPr>
          <w:trHeight w:val="288"/>
        </w:trPr>
        <w:tc>
          <w:tcPr>
            <w:tcW w:w="2800" w:type="dxa"/>
            <w:noWrap/>
            <w:hideMark/>
          </w:tcPr>
          <w:p w:rsidR="007315BB" w:rsidRPr="007315BB" w:rsidRDefault="007315BB">
            <w:r w:rsidRPr="007315BB">
              <w:t>SPI_1_DI</w:t>
            </w:r>
          </w:p>
        </w:tc>
        <w:tc>
          <w:tcPr>
            <w:tcW w:w="960" w:type="dxa"/>
            <w:noWrap/>
            <w:hideMark/>
          </w:tcPr>
          <w:p w:rsidR="007315BB" w:rsidRPr="007315BB" w:rsidRDefault="007315BB">
            <w:r w:rsidRPr="007315BB">
              <w:t>N7</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MSIO16NB4/SPI_1_SDI/GPIO_11_A</w:t>
            </w:r>
          </w:p>
        </w:tc>
      </w:tr>
      <w:tr w:rsidR="007315BB" w:rsidRPr="007315BB" w:rsidTr="007315BB">
        <w:trPr>
          <w:trHeight w:val="288"/>
        </w:trPr>
        <w:tc>
          <w:tcPr>
            <w:tcW w:w="2800" w:type="dxa"/>
            <w:noWrap/>
            <w:hideMark/>
          </w:tcPr>
          <w:p w:rsidR="007315BB" w:rsidRPr="007315BB" w:rsidRDefault="007315BB">
            <w:r w:rsidRPr="007315BB">
              <w:t>SPI_1_DO</w:t>
            </w:r>
          </w:p>
        </w:tc>
        <w:tc>
          <w:tcPr>
            <w:tcW w:w="960" w:type="dxa"/>
            <w:noWrap/>
            <w:hideMark/>
          </w:tcPr>
          <w:p w:rsidR="007315BB" w:rsidRPr="007315BB" w:rsidRDefault="007315BB">
            <w:r w:rsidRPr="007315BB">
              <w:t>M5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MSIO17PB4/SPI_1_SDO/GPIO_12_A</w:t>
            </w:r>
          </w:p>
        </w:tc>
      </w:tr>
      <w:tr w:rsidR="007315BB" w:rsidRPr="007315BB" w:rsidTr="007315BB">
        <w:trPr>
          <w:trHeight w:val="288"/>
        </w:trPr>
        <w:tc>
          <w:tcPr>
            <w:tcW w:w="2800" w:type="dxa"/>
            <w:noWrap/>
            <w:hideMark/>
          </w:tcPr>
          <w:p w:rsidR="007315BB" w:rsidRPr="007315BB" w:rsidRDefault="007315BB">
            <w:r w:rsidRPr="007315BB">
              <w:t>SPI_1_SS0</w:t>
            </w:r>
          </w:p>
        </w:tc>
        <w:tc>
          <w:tcPr>
            <w:tcW w:w="960" w:type="dxa"/>
            <w:noWrap/>
            <w:hideMark/>
          </w:tcPr>
          <w:p w:rsidR="007315BB" w:rsidRPr="007315BB" w:rsidRDefault="007315BB">
            <w:r w:rsidRPr="007315BB">
              <w:t>L5</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MSIO17NB4/SPI_1_SS0/GPIO_13_A</w:t>
            </w:r>
          </w:p>
        </w:tc>
      </w:tr>
      <w:tr w:rsidR="007315BB" w:rsidRPr="007315BB" w:rsidTr="007315BB">
        <w:trPr>
          <w:trHeight w:val="288"/>
        </w:trPr>
        <w:tc>
          <w:tcPr>
            <w:tcW w:w="2800" w:type="dxa"/>
            <w:noWrap/>
            <w:hideMark/>
          </w:tcPr>
          <w:p w:rsidR="007315BB" w:rsidRPr="007315BB" w:rsidRDefault="007315BB">
            <w:r w:rsidRPr="007315BB">
              <w:t>SPI_1_SS1_0</w:t>
            </w:r>
          </w:p>
        </w:tc>
        <w:tc>
          <w:tcPr>
            <w:tcW w:w="960" w:type="dxa"/>
            <w:noWrap/>
            <w:hideMark/>
          </w:tcPr>
          <w:p w:rsidR="007315BB" w:rsidRPr="007315BB" w:rsidRDefault="007315BB">
            <w:r w:rsidRPr="007315BB">
              <w:t>L3</w:t>
            </w:r>
          </w:p>
        </w:tc>
        <w:tc>
          <w:tcPr>
            <w:tcW w:w="960" w:type="dxa"/>
            <w:noWrap/>
            <w:hideMark/>
          </w:tcPr>
          <w:p w:rsidR="007315BB" w:rsidRPr="007315BB" w:rsidRDefault="007315BB">
            <w:r w:rsidRPr="007315BB">
              <w:t>Yes</w:t>
            </w:r>
          </w:p>
        </w:tc>
        <w:tc>
          <w:tcPr>
            <w:tcW w:w="6160" w:type="dxa"/>
            <w:noWrap/>
            <w:hideMark/>
          </w:tcPr>
          <w:p w:rsidR="007315BB" w:rsidRPr="007315BB" w:rsidRDefault="007315BB">
            <w:r w:rsidRPr="007315BB">
              <w:t>MSIO23NB4/SPI_1_SS1/GPIO_14_A</w:t>
            </w:r>
          </w:p>
        </w:tc>
      </w:tr>
      <w:tr w:rsidR="007315BB" w:rsidRPr="007315BB" w:rsidTr="007315BB">
        <w:trPr>
          <w:trHeight w:val="288"/>
        </w:trPr>
        <w:tc>
          <w:tcPr>
            <w:tcW w:w="2800" w:type="dxa"/>
            <w:noWrap/>
            <w:hideMark/>
          </w:tcPr>
          <w:p w:rsidR="007315BB" w:rsidRPr="007315BB" w:rsidRDefault="007315BB">
            <w:r w:rsidRPr="007315BB">
              <w:t>TEST_TX</w:t>
            </w:r>
          </w:p>
        </w:tc>
        <w:tc>
          <w:tcPr>
            <w:tcW w:w="960" w:type="dxa"/>
            <w:noWrap/>
            <w:hideMark/>
          </w:tcPr>
          <w:p w:rsidR="007315BB" w:rsidRPr="007315BB" w:rsidRDefault="007315BB">
            <w:r w:rsidRPr="007315BB">
              <w:t>T3</w:t>
            </w:r>
          </w:p>
        </w:tc>
        <w:tc>
          <w:tcPr>
            <w:tcW w:w="960" w:type="dxa"/>
            <w:noWrap/>
            <w:hideMark/>
          </w:tcPr>
          <w:p w:rsidR="007315BB" w:rsidRPr="007315BB" w:rsidRDefault="007315BB">
            <w:r w:rsidRPr="007315BB">
              <w:t>No</w:t>
            </w:r>
          </w:p>
        </w:tc>
        <w:tc>
          <w:tcPr>
            <w:tcW w:w="6160" w:type="dxa"/>
            <w:noWrap/>
            <w:hideMark/>
          </w:tcPr>
          <w:p w:rsidR="007315BB" w:rsidRPr="007315BB" w:rsidRDefault="007315BB">
            <w:r w:rsidRPr="007315BB">
              <w:t>MSIO4NB4</w:t>
            </w:r>
          </w:p>
        </w:tc>
      </w:tr>
      <w:tr w:rsidR="007315BB" w:rsidRPr="007315BB" w:rsidTr="007315BB">
        <w:trPr>
          <w:trHeight w:val="288"/>
        </w:trPr>
        <w:tc>
          <w:tcPr>
            <w:tcW w:w="2800" w:type="dxa"/>
            <w:noWrap/>
            <w:hideMark/>
          </w:tcPr>
          <w:p w:rsidR="007315BB" w:rsidRPr="007315BB" w:rsidRDefault="007315BB">
            <w:r w:rsidRPr="007315BB">
              <w:t>XTL</w:t>
            </w:r>
          </w:p>
        </w:tc>
        <w:tc>
          <w:tcPr>
            <w:tcW w:w="960" w:type="dxa"/>
            <w:noWrap/>
            <w:hideMark/>
          </w:tcPr>
          <w:p w:rsidR="007315BB" w:rsidRPr="007315BB" w:rsidRDefault="007315BB">
            <w:r w:rsidRPr="007315BB">
              <w:t>AA4</w:t>
            </w:r>
          </w:p>
        </w:tc>
        <w:tc>
          <w:tcPr>
            <w:tcW w:w="960" w:type="dxa"/>
            <w:noWrap/>
            <w:hideMark/>
          </w:tcPr>
          <w:p w:rsidR="007315BB" w:rsidRPr="007315BB" w:rsidRDefault="007315BB">
            <w:r w:rsidRPr="007315BB">
              <w:t>Fixed</w:t>
            </w:r>
          </w:p>
        </w:tc>
        <w:tc>
          <w:tcPr>
            <w:tcW w:w="6160" w:type="dxa"/>
            <w:noWrap/>
            <w:hideMark/>
          </w:tcPr>
          <w:p w:rsidR="007315BB" w:rsidRPr="007315BB" w:rsidRDefault="007315BB">
            <w:r w:rsidRPr="007315BB">
              <w:t>XTLOSC_MAIN_XTAL</w:t>
            </w:r>
          </w:p>
        </w:tc>
      </w:tr>
    </w:tbl>
    <w:p w:rsidR="004748B3" w:rsidRDefault="004748B3" w:rsidP="00B054AF"/>
    <w:p w:rsidR="00F7078C" w:rsidRDefault="00B054AF" w:rsidP="00B054AF">
      <w:pPr>
        <w:pStyle w:val="Caption"/>
        <w:jc w:val="center"/>
      </w:pPr>
      <w:bookmarkStart w:id="1121" w:name="_Ref407001920"/>
      <w:bookmarkStart w:id="1122" w:name="_Toc465781638"/>
      <w:r>
        <w:t xml:space="preserve">Table </w:t>
      </w:r>
      <w:fldSimple w:instr=" SEQ Table \* ARABIC ">
        <w:ins w:id="1123" w:author="Scott Walker" w:date="2016-11-01T16:37:00Z">
          <w:r w:rsidR="00F713D9">
            <w:rPr>
              <w:noProof/>
            </w:rPr>
            <w:t>9</w:t>
          </w:r>
        </w:ins>
        <w:del w:id="1124" w:author="Scott Walker" w:date="2016-11-01T16:32:00Z">
          <w:r w:rsidR="004F3001" w:rsidDel="00524863">
            <w:rPr>
              <w:noProof/>
            </w:rPr>
            <w:delText>11</w:delText>
          </w:r>
        </w:del>
      </w:fldSimple>
      <w:bookmarkEnd w:id="1121"/>
      <w:r>
        <w:t xml:space="preserve"> </w:t>
      </w:r>
      <w:r w:rsidR="007B40C6">
        <w:t>FPGA Signal Requirements</w:t>
      </w:r>
      <w:bookmarkEnd w:id="1122"/>
    </w:p>
    <w:p w:rsidR="00F7078C" w:rsidRDefault="00F7078C" w:rsidP="00B054AF">
      <w:pPr>
        <w:pStyle w:val="Caption"/>
        <w:jc w:val="center"/>
      </w:pPr>
    </w:p>
    <w:p w:rsidR="00746123" w:rsidRDefault="00746123" w:rsidP="00B054AF">
      <w:pPr>
        <w:pStyle w:val="Caption"/>
        <w:jc w:val="center"/>
      </w:pPr>
    </w:p>
    <w:p w:rsidR="00746123" w:rsidRDefault="00746123" w:rsidP="00746123"/>
    <w:p w:rsidR="00746123" w:rsidRPr="00746123" w:rsidRDefault="00746123" w:rsidP="00746123"/>
    <w:p w:rsidR="00C81AF6" w:rsidRDefault="00C81AF6" w:rsidP="00746123">
      <w:pPr>
        <w:jc w:val="center"/>
        <w:rPr>
          <w:lang w:val="en"/>
        </w:rPr>
      </w:pPr>
    </w:p>
    <w:p w:rsidR="00564034" w:rsidRDefault="00564034" w:rsidP="00746123">
      <w:pPr>
        <w:jc w:val="center"/>
        <w:rPr>
          <w:lang w:val="en"/>
        </w:rPr>
      </w:pPr>
    </w:p>
    <w:p w:rsidR="00564034" w:rsidRPr="00B054AF" w:rsidRDefault="00564034" w:rsidP="00746123">
      <w:pPr>
        <w:jc w:val="center"/>
        <w:rPr>
          <w:lang w:val="en"/>
        </w:rPr>
      </w:pPr>
    </w:p>
    <w:p w:rsidR="00E24E3D" w:rsidRDefault="00E24E3D" w:rsidP="00E24E3D"/>
    <w:p w:rsidR="00746123" w:rsidRPr="00C46128" w:rsidRDefault="00746123" w:rsidP="00E24E3D"/>
    <w:p w:rsidR="00E24E3D" w:rsidRPr="00B81DB3" w:rsidRDefault="009A15EB" w:rsidP="00E051C0">
      <w:pPr>
        <w:pStyle w:val="TemplateOutline1"/>
        <w:rPr>
          <w:lang w:val="en"/>
        </w:rPr>
      </w:pPr>
      <w:bookmarkStart w:id="1125" w:name="_Toc465781830"/>
      <w:r>
        <w:rPr>
          <w:lang w:val="en"/>
        </w:rPr>
        <w:t>FPGA</w:t>
      </w:r>
      <w:r w:rsidR="00E24E3D" w:rsidRPr="00B81DB3">
        <w:rPr>
          <w:lang w:val="en"/>
        </w:rPr>
        <w:t xml:space="preserve"> </w:t>
      </w:r>
      <w:r w:rsidR="00E24E3D">
        <w:t>Utilization</w:t>
      </w:r>
      <w:bookmarkEnd w:id="1125"/>
    </w:p>
    <w:p w:rsidR="00E24E3D" w:rsidRDefault="00184091" w:rsidP="00827F3B">
      <w:r w:rsidRPr="004743E4">
        <w:fldChar w:fldCharType="begin"/>
      </w:r>
      <w:r w:rsidRPr="004743E4">
        <w:instrText xml:space="preserve"> REF _Ref395607710 \h </w:instrText>
      </w:r>
      <w:r w:rsidR="009A15EB" w:rsidRPr="004743E4">
        <w:instrText xml:space="preserve"> \* MERGEFORMAT </w:instrText>
      </w:r>
      <w:r w:rsidRPr="004743E4">
        <w:fldChar w:fldCharType="separate"/>
      </w:r>
      <w:ins w:id="1126" w:author="Scott Walker" w:date="2016-11-01T16:37:00Z">
        <w:r w:rsidR="00F713D9" w:rsidRPr="004743E4">
          <w:t xml:space="preserve">Table </w:t>
        </w:r>
        <w:r w:rsidR="00F713D9">
          <w:rPr>
            <w:noProof/>
          </w:rPr>
          <w:t>10</w:t>
        </w:r>
      </w:ins>
      <w:del w:id="1127" w:author="Scott Walker" w:date="2016-11-01T16:32:00Z">
        <w:r w:rsidR="004F3001" w:rsidRPr="004743E4" w:rsidDel="00524863">
          <w:delText xml:space="preserve">Table </w:delText>
        </w:r>
        <w:r w:rsidR="004F3001" w:rsidDel="00524863">
          <w:rPr>
            <w:noProof/>
          </w:rPr>
          <w:delText>12</w:delText>
        </w:r>
      </w:del>
      <w:r w:rsidRPr="004743E4">
        <w:fldChar w:fldCharType="end"/>
      </w:r>
      <w:r w:rsidRPr="004743E4">
        <w:t xml:space="preserve"> below </w:t>
      </w:r>
      <w:r w:rsidR="004743E4" w:rsidRPr="004743E4">
        <w:t xml:space="preserve">provides </w:t>
      </w:r>
      <w:r w:rsidR="004A536A">
        <w:t xml:space="preserve">the </w:t>
      </w:r>
      <w:r w:rsidR="004743E4" w:rsidRPr="004743E4">
        <w:t xml:space="preserve">FPGA </w:t>
      </w:r>
      <w:r w:rsidRPr="004743E4">
        <w:t>utilization</w:t>
      </w:r>
      <w:r w:rsidR="00605087" w:rsidRPr="004743E4">
        <w:t xml:space="preserve">.  </w:t>
      </w:r>
    </w:p>
    <w:p w:rsidR="00637D77" w:rsidRDefault="00637D77" w:rsidP="00827F3B"/>
    <w:p w:rsidR="00637D77" w:rsidRDefault="00637D77" w:rsidP="00827F3B"/>
    <w:tbl>
      <w:tblPr>
        <w:tblW w:w="0" w:type="auto"/>
        <w:jc w:val="center"/>
        <w:tblBorders>
          <w:top w:val="single" w:sz="6" w:space="0" w:color="B0B0B0"/>
          <w:left w:val="single" w:sz="6" w:space="0" w:color="B0B0B0"/>
          <w:bottom w:val="single" w:sz="6" w:space="0" w:color="B0B0B0"/>
          <w:right w:val="single" w:sz="6" w:space="0" w:color="B0B0B0"/>
        </w:tblBorders>
        <w:tblCellMar>
          <w:top w:w="48" w:type="dxa"/>
          <w:left w:w="48" w:type="dxa"/>
          <w:bottom w:w="48" w:type="dxa"/>
          <w:right w:w="48" w:type="dxa"/>
        </w:tblCellMar>
        <w:tblLook w:val="04A0" w:firstRow="1" w:lastRow="0" w:firstColumn="1" w:lastColumn="0" w:noHBand="0" w:noVBand="1"/>
      </w:tblPr>
      <w:tblGrid>
        <w:gridCol w:w="2099"/>
        <w:gridCol w:w="610"/>
        <w:gridCol w:w="598"/>
        <w:gridCol w:w="1199"/>
      </w:tblGrid>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60" w:type="dxa"/>
              <w:left w:w="60" w:type="dxa"/>
              <w:bottom w:w="60" w:type="dxa"/>
              <w:right w:w="60" w:type="dxa"/>
            </w:tcMar>
            <w:vAlign w:val="center"/>
            <w:hideMark/>
          </w:tcPr>
          <w:p w:rsidR="00637D77" w:rsidRPr="00637D77" w:rsidRDefault="00637D77" w:rsidP="00637D77">
            <w:pPr>
              <w:jc w:val="left"/>
              <w:rPr>
                <w:rFonts w:cs="Arial"/>
                <w:b/>
                <w:bCs/>
                <w:szCs w:val="20"/>
              </w:rPr>
            </w:pPr>
            <w:r w:rsidRPr="00637D77">
              <w:rPr>
                <w:rFonts w:cs="Arial"/>
                <w:b/>
                <w:bCs/>
                <w:szCs w:val="20"/>
              </w:rPr>
              <w:t>Type</w:t>
            </w:r>
          </w:p>
        </w:tc>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60" w:type="dxa"/>
              <w:left w:w="60" w:type="dxa"/>
              <w:bottom w:w="60" w:type="dxa"/>
              <w:right w:w="60" w:type="dxa"/>
            </w:tcMar>
            <w:vAlign w:val="center"/>
            <w:hideMark/>
          </w:tcPr>
          <w:p w:rsidR="00637D77" w:rsidRPr="00637D77" w:rsidRDefault="00637D77" w:rsidP="00637D77">
            <w:pPr>
              <w:jc w:val="left"/>
              <w:rPr>
                <w:rFonts w:cs="Arial"/>
                <w:b/>
                <w:bCs/>
                <w:szCs w:val="20"/>
              </w:rPr>
            </w:pPr>
            <w:r w:rsidRPr="00637D77">
              <w:rPr>
                <w:rFonts w:cs="Arial"/>
                <w:b/>
                <w:bCs/>
                <w:szCs w:val="20"/>
              </w:rPr>
              <w:t>Used</w:t>
            </w:r>
          </w:p>
        </w:tc>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60" w:type="dxa"/>
              <w:left w:w="60" w:type="dxa"/>
              <w:bottom w:w="60" w:type="dxa"/>
              <w:right w:w="60" w:type="dxa"/>
            </w:tcMar>
            <w:vAlign w:val="center"/>
            <w:hideMark/>
          </w:tcPr>
          <w:p w:rsidR="00637D77" w:rsidRPr="00637D77" w:rsidRDefault="00637D77" w:rsidP="00637D77">
            <w:pPr>
              <w:jc w:val="left"/>
              <w:rPr>
                <w:rFonts w:cs="Arial"/>
                <w:b/>
                <w:bCs/>
                <w:szCs w:val="20"/>
              </w:rPr>
            </w:pPr>
            <w:r w:rsidRPr="00637D77">
              <w:rPr>
                <w:rFonts w:cs="Arial"/>
                <w:b/>
                <w:bCs/>
                <w:szCs w:val="20"/>
              </w:rPr>
              <w:t>Total</w:t>
            </w:r>
          </w:p>
        </w:tc>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60" w:type="dxa"/>
              <w:left w:w="60" w:type="dxa"/>
              <w:bottom w:w="60" w:type="dxa"/>
              <w:right w:w="60" w:type="dxa"/>
            </w:tcMar>
            <w:vAlign w:val="center"/>
            <w:hideMark/>
          </w:tcPr>
          <w:p w:rsidR="00637D77" w:rsidRPr="00637D77" w:rsidRDefault="00637D77" w:rsidP="00637D77">
            <w:pPr>
              <w:jc w:val="left"/>
              <w:rPr>
                <w:rFonts w:cs="Arial"/>
                <w:b/>
                <w:bCs/>
                <w:szCs w:val="20"/>
              </w:rPr>
            </w:pPr>
            <w:r w:rsidRPr="00637D77">
              <w:rPr>
                <w:rFonts w:cs="Arial"/>
                <w:b/>
                <w:bCs/>
                <w:szCs w:val="20"/>
              </w:rPr>
              <w:t>Percentage</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4LUT</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1004</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6060</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16.57</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DFF</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753</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6060</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12.43</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I/O Register</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0</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477</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0.00</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User I/O</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24</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159</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15.09</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 Single-ended I/O</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24</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159</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15.09</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 Differential I/O Pairs</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0</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79</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0.00</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RAM64x18</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0</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11</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0.00</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RAM1K18</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2</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10</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20.00</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MACC</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0</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11</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0.00</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Chip Globals</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8</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8</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100.00</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CCC</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2</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50.00</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RCOSC_25_50MHZ</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0</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0.00</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RCOSC_1MHZ</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0</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0.00</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XTLOSC</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100.00</w:t>
            </w:r>
          </w:p>
        </w:tc>
      </w:tr>
      <w:tr w:rsidR="00637D77" w:rsidRPr="00637D77" w:rsidTr="00432E0C">
        <w:trPr>
          <w:jc w:val="center"/>
        </w:trPr>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MSS</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w:t>
            </w:r>
          </w:p>
        </w:tc>
        <w:tc>
          <w:tcPr>
            <w:tcW w:w="0" w:type="auto"/>
            <w:tcBorders>
              <w:top w:val="single" w:sz="6" w:space="0" w:color="B0B0B0"/>
              <w:left w:val="single" w:sz="6" w:space="0" w:color="B0B0B0"/>
              <w:bottom w:val="single" w:sz="6" w:space="0" w:color="B0B0B0"/>
              <w:right w:val="single" w:sz="6" w:space="0" w:color="B0B0B0"/>
            </w:tcBorders>
            <w:tcMar>
              <w:top w:w="60" w:type="dxa"/>
              <w:left w:w="60" w:type="dxa"/>
              <w:bottom w:w="60" w:type="dxa"/>
              <w:right w:w="60" w:type="dxa"/>
            </w:tcMar>
            <w:vAlign w:val="center"/>
            <w:hideMark/>
          </w:tcPr>
          <w:p w:rsidR="00637D77" w:rsidRPr="00637D77" w:rsidRDefault="00637D77" w:rsidP="00637D77">
            <w:pPr>
              <w:jc w:val="left"/>
              <w:rPr>
                <w:rFonts w:cs="Arial"/>
                <w:szCs w:val="20"/>
              </w:rPr>
            </w:pPr>
            <w:r w:rsidRPr="00637D77">
              <w:rPr>
                <w:rFonts w:cs="Arial"/>
                <w:szCs w:val="20"/>
              </w:rPr>
              <w:t>100.00</w:t>
            </w:r>
          </w:p>
        </w:tc>
      </w:tr>
    </w:tbl>
    <w:p w:rsidR="004A536A" w:rsidRDefault="004A536A" w:rsidP="004A536A">
      <w:pPr>
        <w:pStyle w:val="Heading2"/>
        <w:rPr>
          <w:rFonts w:ascii="Arial" w:hAnsi="Arial" w:cs="Arial"/>
        </w:rPr>
      </w:pPr>
    </w:p>
    <w:p w:rsidR="00184091" w:rsidRPr="004743E4" w:rsidRDefault="00184091" w:rsidP="00184091">
      <w:pPr>
        <w:pStyle w:val="Caption"/>
        <w:jc w:val="center"/>
      </w:pPr>
      <w:bookmarkStart w:id="1128" w:name="_Ref395607710"/>
      <w:bookmarkStart w:id="1129" w:name="_Toc465781639"/>
      <w:r w:rsidRPr="004743E4">
        <w:t xml:space="preserve">Table </w:t>
      </w:r>
      <w:fldSimple w:instr=" SEQ Table \* ARABIC ">
        <w:ins w:id="1130" w:author="Scott Walker" w:date="2016-11-01T16:37:00Z">
          <w:r w:rsidR="00F713D9">
            <w:rPr>
              <w:noProof/>
            </w:rPr>
            <w:t>10</w:t>
          </w:r>
        </w:ins>
        <w:del w:id="1131" w:author="Scott Walker" w:date="2016-11-01T16:32:00Z">
          <w:r w:rsidR="004F3001" w:rsidDel="00524863">
            <w:rPr>
              <w:noProof/>
            </w:rPr>
            <w:delText>12</w:delText>
          </w:r>
        </w:del>
      </w:fldSimple>
      <w:bookmarkEnd w:id="1128"/>
      <w:r w:rsidRPr="004743E4">
        <w:t xml:space="preserve"> CPLD Utilization</w:t>
      </w:r>
      <w:bookmarkEnd w:id="1129"/>
    </w:p>
    <w:p w:rsidR="00111615" w:rsidRPr="009A15EB" w:rsidRDefault="00111615" w:rsidP="00111615">
      <w:pPr>
        <w:rPr>
          <w:highlight w:val="yellow"/>
        </w:rPr>
      </w:pPr>
    </w:p>
    <w:p w:rsidR="00111615" w:rsidRDefault="00111615" w:rsidP="00111615"/>
    <w:p w:rsidR="00132775" w:rsidRPr="009A15EB" w:rsidRDefault="00132775" w:rsidP="00132775"/>
    <w:sectPr w:rsidR="00132775" w:rsidRPr="009A15EB" w:rsidSect="00DD5C5D">
      <w:headerReference w:type="default" r:id="rId19"/>
      <w:footerReference w:type="default" r:id="rId20"/>
      <w:pgSz w:w="12240" w:h="15840"/>
      <w:pgMar w:top="720" w:right="1440" w:bottom="720" w:left="1440" w:header="720" w:footer="720" w:gutter="36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54E" w:rsidRDefault="0065154E">
      <w:r>
        <w:separator/>
      </w:r>
    </w:p>
  </w:endnote>
  <w:endnote w:type="continuationSeparator" w:id="0">
    <w:p w:rsidR="0065154E" w:rsidRDefault="00651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ourier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E29" w:rsidRPr="00344CB3" w:rsidRDefault="00CD4E29" w:rsidP="00DD5C5D">
    <w:pPr>
      <w:rPr>
        <w:sz w:val="2"/>
      </w:rPr>
    </w:pPr>
  </w:p>
  <w:p w:rsidR="00CD4E29" w:rsidRPr="00943FA7" w:rsidRDefault="00CD4E29" w:rsidP="00DD5C5D">
    <w:pPr>
      <w:pStyle w:val="formfooter"/>
    </w:pPr>
    <w:r>
      <w:t>Powered Rail FPGA Design Specification</w:t>
    </w:r>
    <w:r w:rsidRPr="00943FA7">
      <w:tab/>
      <w:t xml:space="preserve">Page </w:t>
    </w:r>
    <w:r w:rsidRPr="00943FA7">
      <w:fldChar w:fldCharType="begin"/>
    </w:r>
    <w:r w:rsidRPr="00943FA7">
      <w:instrText xml:space="preserve"> PAGE </w:instrText>
    </w:r>
    <w:r w:rsidRPr="00943FA7">
      <w:fldChar w:fldCharType="separate"/>
    </w:r>
    <w:r w:rsidR="009047FA">
      <w:rPr>
        <w:noProof/>
      </w:rPr>
      <w:t>21</w:t>
    </w:r>
    <w:r w:rsidRPr="00943FA7">
      <w:fldChar w:fldCharType="end"/>
    </w:r>
    <w:r w:rsidRPr="00943FA7">
      <w:t xml:space="preserve"> of </w:t>
    </w:r>
    <w:fldSimple w:instr=" NUMPAGES ">
      <w:r w:rsidR="009047FA">
        <w:rPr>
          <w:noProof/>
        </w:rPr>
        <w:t>30</w:t>
      </w:r>
    </w:fldSimple>
  </w:p>
  <w:p w:rsidR="00CD4E29" w:rsidRPr="00C05F63" w:rsidRDefault="00CD4E29" w:rsidP="00DD5C5D">
    <w:pPr>
      <w:pStyle w:val="formfooter"/>
      <w:rPr>
        <w:b/>
      </w:rPr>
    </w:pPr>
    <w:r>
      <w:rPr>
        <w:b/>
      </w:rPr>
      <w:t>Revision 1.</w:t>
    </w:r>
    <w:ins w:id="1132" w:author="Scott Walker" w:date="2016-10-29T09:04:00Z">
      <w:r>
        <w:rPr>
          <w:b/>
        </w:rPr>
        <w:t>7</w:t>
      </w:r>
    </w:ins>
    <w:del w:id="1133" w:author="Scott Walker" w:date="2016-10-29T09:04:00Z">
      <w:r w:rsidDel="00605BAB">
        <w:rPr>
          <w:b/>
        </w:rPr>
        <w:delText>6</w:delText>
      </w:r>
    </w:del>
    <w:r w:rsidRPr="00C05F63">
      <w:rPr>
        <w:b/>
      </w:rPr>
      <w:tab/>
      <w:t>Uncontrolled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54E" w:rsidRDefault="0065154E">
      <w:r>
        <w:separator/>
      </w:r>
    </w:p>
  </w:footnote>
  <w:footnote w:type="continuationSeparator" w:id="0">
    <w:p w:rsidR="0065154E" w:rsidRDefault="00651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E29" w:rsidRDefault="00CD4E29" w:rsidP="00214C84">
    <w:pPr>
      <w:pStyle w:val="Header"/>
    </w:pPr>
    <w:r>
      <w:rPr>
        <w:noProof/>
      </w:rPr>
      <w:drawing>
        <wp:inline distT="0" distB="0" distL="0" distR="0">
          <wp:extent cx="1737360" cy="365760"/>
          <wp:effectExtent l="0" t="0" r="0" b="0"/>
          <wp:docPr id="15" name="Picture 15" descr="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7360" cy="365760"/>
                  </a:xfrm>
                  <a:prstGeom prst="rect">
                    <a:avLst/>
                  </a:prstGeom>
                  <a:noFill/>
                  <a:ln>
                    <a:noFill/>
                  </a:ln>
                </pic:spPr>
              </pic:pic>
            </a:graphicData>
          </a:graphic>
        </wp:inline>
      </w:drawing>
    </w:r>
  </w:p>
  <w:p w:rsidR="00CD4E29" w:rsidRPr="00850841" w:rsidRDefault="00CD4E29" w:rsidP="00214C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3AE2"/>
    <w:multiLevelType w:val="hybridMultilevel"/>
    <w:tmpl w:val="39D63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61956"/>
    <w:multiLevelType w:val="hybridMultilevel"/>
    <w:tmpl w:val="3CAC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A4BB5"/>
    <w:multiLevelType w:val="hybridMultilevel"/>
    <w:tmpl w:val="7D2A3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164A8"/>
    <w:multiLevelType w:val="hybridMultilevel"/>
    <w:tmpl w:val="D2D24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B1944"/>
    <w:multiLevelType w:val="hybridMultilevel"/>
    <w:tmpl w:val="53AEB894"/>
    <w:lvl w:ilvl="0" w:tplc="DC867DB6">
      <w:start w:val="1"/>
      <w:numFmt w:val="decimal"/>
      <w:suff w:val="space"/>
      <w:lvlText w:val="[RE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96338"/>
    <w:multiLevelType w:val="multilevel"/>
    <w:tmpl w:val="4B822F1E"/>
    <w:lvl w:ilvl="0">
      <w:start w:val="1"/>
      <w:numFmt w:val="decimal"/>
      <w:lvlRestart w:val="0"/>
      <w:pStyle w:val="TemplateOutline1"/>
      <w:lvlText w:val="%1."/>
      <w:lvlJc w:val="left"/>
      <w:pPr>
        <w:tabs>
          <w:tab w:val="num" w:pos="360"/>
        </w:tabs>
        <w:ind w:left="360" w:hanging="360"/>
      </w:pPr>
      <w:rPr>
        <w:rFonts w:hint="default"/>
      </w:rPr>
    </w:lvl>
    <w:lvl w:ilvl="1">
      <w:start w:val="1"/>
      <w:numFmt w:val="decimal"/>
      <w:pStyle w:val="TemplateOutline2"/>
      <w:lvlText w:val="%1.%2."/>
      <w:lvlJc w:val="left"/>
      <w:pPr>
        <w:tabs>
          <w:tab w:val="num" w:pos="1080"/>
        </w:tabs>
        <w:ind w:left="1080" w:hanging="720"/>
      </w:pPr>
      <w:rPr>
        <w:rFonts w:hint="default"/>
      </w:rPr>
    </w:lvl>
    <w:lvl w:ilvl="2">
      <w:start w:val="1"/>
      <w:numFmt w:val="decimal"/>
      <w:pStyle w:val="TemplateOutline3"/>
      <w:lvlText w:val="%1.%2.%3."/>
      <w:lvlJc w:val="left"/>
      <w:pPr>
        <w:tabs>
          <w:tab w:val="num" w:pos="1440"/>
        </w:tabs>
        <w:ind w:left="1440" w:hanging="720"/>
      </w:pPr>
      <w:rPr>
        <w:rFonts w:hint="default"/>
      </w:rPr>
    </w:lvl>
    <w:lvl w:ilvl="3">
      <w:start w:val="1"/>
      <w:numFmt w:val="decimal"/>
      <w:pStyle w:val="TemplateOutline4"/>
      <w:lvlText w:val="%1.%2.%3.%4."/>
      <w:lvlJc w:val="left"/>
      <w:pPr>
        <w:tabs>
          <w:tab w:val="num" w:pos="2160"/>
        </w:tabs>
        <w:ind w:left="2160" w:hanging="1080"/>
      </w:pPr>
      <w:rPr>
        <w:rFonts w:hint="default"/>
      </w:rPr>
    </w:lvl>
    <w:lvl w:ilvl="4">
      <w:start w:val="1"/>
      <w:numFmt w:val="decimal"/>
      <w:pStyle w:val="TemplateOutline5"/>
      <w:lvlText w:val="%1.%2.%3.%4.%5."/>
      <w:lvlJc w:val="left"/>
      <w:pPr>
        <w:tabs>
          <w:tab w:val="num" w:pos="2520"/>
        </w:tabs>
        <w:ind w:left="2520" w:hanging="1080"/>
      </w:pPr>
      <w:rPr>
        <w:rFonts w:hint="default"/>
      </w:rPr>
    </w:lvl>
    <w:lvl w:ilvl="5">
      <w:start w:val="1"/>
      <w:numFmt w:val="decimal"/>
      <w:pStyle w:val="TemplateOutline6"/>
      <w:lvlText w:val="%1.%2.%3.%4.%5.%6."/>
      <w:lvlJc w:val="left"/>
      <w:pPr>
        <w:tabs>
          <w:tab w:val="num" w:pos="3240"/>
        </w:tabs>
        <w:ind w:left="3240" w:hanging="1440"/>
      </w:pPr>
      <w:rPr>
        <w:rFonts w:hint="default"/>
      </w:rPr>
    </w:lvl>
    <w:lvl w:ilvl="6">
      <w:start w:val="1"/>
      <w:numFmt w:val="decimal"/>
      <w:pStyle w:val="TemplateOutline7"/>
      <w:lvlText w:val="%1.%2.%3.%4.%5.%6.%7."/>
      <w:lvlJc w:val="left"/>
      <w:pPr>
        <w:tabs>
          <w:tab w:val="num" w:pos="3960"/>
        </w:tabs>
        <w:ind w:left="3240" w:hanging="1080"/>
      </w:pPr>
      <w:rPr>
        <w:rFonts w:hint="default"/>
      </w:rPr>
    </w:lvl>
    <w:lvl w:ilvl="7">
      <w:start w:val="1"/>
      <w:numFmt w:val="decimal"/>
      <w:pStyle w:val="TemplateOutline8"/>
      <w:lvlText w:val="%1.%2.%3.%4.%5.%6.%7.%8."/>
      <w:lvlJc w:val="left"/>
      <w:pPr>
        <w:tabs>
          <w:tab w:val="num" w:pos="4680"/>
        </w:tabs>
        <w:ind w:left="3744" w:hanging="1224"/>
      </w:pPr>
      <w:rPr>
        <w:rFonts w:hint="default"/>
      </w:rPr>
    </w:lvl>
    <w:lvl w:ilvl="8">
      <w:start w:val="1"/>
      <w:numFmt w:val="decimal"/>
      <w:pStyle w:val="TemplateOutline9"/>
      <w:lvlText w:val="%1.%2.%3.%4.%5.%6.%7.%8.%9."/>
      <w:lvlJc w:val="left"/>
      <w:pPr>
        <w:tabs>
          <w:tab w:val="num" w:pos="5400"/>
        </w:tabs>
        <w:ind w:left="4320" w:hanging="1440"/>
      </w:pPr>
      <w:rPr>
        <w:rFonts w:hint="default"/>
      </w:rPr>
    </w:lvl>
  </w:abstractNum>
  <w:abstractNum w:abstractNumId="6" w15:restartNumberingAfterBreak="0">
    <w:nsid w:val="2C4F1ABE"/>
    <w:multiLevelType w:val="hybridMultilevel"/>
    <w:tmpl w:val="39947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56773"/>
    <w:multiLevelType w:val="hybridMultilevel"/>
    <w:tmpl w:val="D2D24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444DF"/>
    <w:multiLevelType w:val="hybridMultilevel"/>
    <w:tmpl w:val="3974A4CE"/>
    <w:lvl w:ilvl="0" w:tplc="44B68F5C">
      <w:start w:val="1"/>
      <w:numFmt w:val="decimal"/>
      <w:lvlText w:val="[REF%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F0455"/>
    <w:multiLevelType w:val="hybridMultilevel"/>
    <w:tmpl w:val="C582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C006A"/>
    <w:multiLevelType w:val="hybridMultilevel"/>
    <w:tmpl w:val="159092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E31C6"/>
    <w:multiLevelType w:val="hybridMultilevel"/>
    <w:tmpl w:val="5DBC5CD2"/>
    <w:lvl w:ilvl="0" w:tplc="AF7C9E2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B5BBD"/>
    <w:multiLevelType w:val="hybridMultilevel"/>
    <w:tmpl w:val="93849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E430F"/>
    <w:multiLevelType w:val="hybridMultilevel"/>
    <w:tmpl w:val="9DA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35107C"/>
    <w:multiLevelType w:val="hybridMultilevel"/>
    <w:tmpl w:val="581CC194"/>
    <w:lvl w:ilvl="0" w:tplc="F31C2AEA">
      <w:start w:val="1"/>
      <w:numFmt w:val="decimal"/>
      <w:suff w:val="space"/>
      <w:lvlText w:val="[REF%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E142FE"/>
    <w:multiLevelType w:val="hybridMultilevel"/>
    <w:tmpl w:val="8382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F6A7D"/>
    <w:multiLevelType w:val="hybridMultilevel"/>
    <w:tmpl w:val="ADAA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641F34"/>
    <w:multiLevelType w:val="hybridMultilevel"/>
    <w:tmpl w:val="91F009FE"/>
    <w:lvl w:ilvl="0" w:tplc="44B68F5C">
      <w:start w:val="1"/>
      <w:numFmt w:val="decimal"/>
      <w:lvlText w:val="[REF%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03DF6"/>
    <w:multiLevelType w:val="hybridMultilevel"/>
    <w:tmpl w:val="792AE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50E09"/>
    <w:multiLevelType w:val="hybridMultilevel"/>
    <w:tmpl w:val="40F4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7249F8"/>
    <w:multiLevelType w:val="hybridMultilevel"/>
    <w:tmpl w:val="E21A8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A276C"/>
    <w:multiLevelType w:val="hybridMultilevel"/>
    <w:tmpl w:val="3ABED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E446C7"/>
    <w:multiLevelType w:val="hybridMultilevel"/>
    <w:tmpl w:val="F23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004B9"/>
    <w:multiLevelType w:val="hybridMultilevel"/>
    <w:tmpl w:val="D2D24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E7244"/>
    <w:multiLevelType w:val="hybridMultilevel"/>
    <w:tmpl w:val="D2D24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0"/>
  </w:num>
  <w:num w:numId="5">
    <w:abstractNumId w:val="16"/>
  </w:num>
  <w:num w:numId="6">
    <w:abstractNumId w:val="12"/>
  </w:num>
  <w:num w:numId="7">
    <w:abstractNumId w:val="18"/>
  </w:num>
  <w:num w:numId="8">
    <w:abstractNumId w:val="2"/>
  </w:num>
  <w:num w:numId="9">
    <w:abstractNumId w:val="13"/>
  </w:num>
  <w:num w:numId="10">
    <w:abstractNumId w:val="6"/>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5"/>
  </w:num>
  <w:num w:numId="15">
    <w:abstractNumId w:val="0"/>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7"/>
  </w:num>
  <w:num w:numId="22">
    <w:abstractNumId w:val="4"/>
  </w:num>
  <w:num w:numId="23">
    <w:abstractNumId w:val="1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22"/>
  </w:num>
  <w:num w:numId="45">
    <w:abstractNumId w:val="7"/>
  </w:num>
  <w:num w:numId="46">
    <w:abstractNumId w:val="21"/>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10"/>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
  </w:num>
  <w:num w:numId="52">
    <w:abstractNumId w:val="11"/>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ott Walker">
    <w15:presenceInfo w15:providerId="AD" w15:userId="S-1-5-21-583544125-3695404564-1040568344-1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EC1"/>
    <w:rsid w:val="00004031"/>
    <w:rsid w:val="00012087"/>
    <w:rsid w:val="00012621"/>
    <w:rsid w:val="00014F74"/>
    <w:rsid w:val="00015F40"/>
    <w:rsid w:val="00016B66"/>
    <w:rsid w:val="0002101E"/>
    <w:rsid w:val="00021EB0"/>
    <w:rsid w:val="000236FB"/>
    <w:rsid w:val="000270F2"/>
    <w:rsid w:val="0003225D"/>
    <w:rsid w:val="00034010"/>
    <w:rsid w:val="000358CD"/>
    <w:rsid w:val="00036813"/>
    <w:rsid w:val="00043752"/>
    <w:rsid w:val="000461F7"/>
    <w:rsid w:val="00046697"/>
    <w:rsid w:val="00053E76"/>
    <w:rsid w:val="0005700A"/>
    <w:rsid w:val="00060ACF"/>
    <w:rsid w:val="00060ED8"/>
    <w:rsid w:val="000625EF"/>
    <w:rsid w:val="00072FA5"/>
    <w:rsid w:val="000773A2"/>
    <w:rsid w:val="00081C0C"/>
    <w:rsid w:val="00083D0D"/>
    <w:rsid w:val="00090B86"/>
    <w:rsid w:val="00091A9D"/>
    <w:rsid w:val="000955F8"/>
    <w:rsid w:val="00097242"/>
    <w:rsid w:val="00097B0B"/>
    <w:rsid w:val="000A69A4"/>
    <w:rsid w:val="000A7706"/>
    <w:rsid w:val="000C6B67"/>
    <w:rsid w:val="000E1993"/>
    <w:rsid w:val="000E256D"/>
    <w:rsid w:val="000E284F"/>
    <w:rsid w:val="000E3AA7"/>
    <w:rsid w:val="000E468B"/>
    <w:rsid w:val="000E4D60"/>
    <w:rsid w:val="000E6D45"/>
    <w:rsid w:val="000F4AFC"/>
    <w:rsid w:val="000F57C9"/>
    <w:rsid w:val="000F614E"/>
    <w:rsid w:val="0010491B"/>
    <w:rsid w:val="00107B9F"/>
    <w:rsid w:val="00107FBB"/>
    <w:rsid w:val="001112D0"/>
    <w:rsid w:val="00111615"/>
    <w:rsid w:val="00111937"/>
    <w:rsid w:val="00117F03"/>
    <w:rsid w:val="00120A72"/>
    <w:rsid w:val="00120A9A"/>
    <w:rsid w:val="00123741"/>
    <w:rsid w:val="001237CE"/>
    <w:rsid w:val="00125F0D"/>
    <w:rsid w:val="00132775"/>
    <w:rsid w:val="00134829"/>
    <w:rsid w:val="0013530F"/>
    <w:rsid w:val="001408FD"/>
    <w:rsid w:val="00142579"/>
    <w:rsid w:val="00144CB4"/>
    <w:rsid w:val="001465F6"/>
    <w:rsid w:val="001477C5"/>
    <w:rsid w:val="00152334"/>
    <w:rsid w:val="001539FF"/>
    <w:rsid w:val="0016013C"/>
    <w:rsid w:val="00161949"/>
    <w:rsid w:val="00172036"/>
    <w:rsid w:val="00172C53"/>
    <w:rsid w:val="0017409E"/>
    <w:rsid w:val="00183FA5"/>
    <w:rsid w:val="00184091"/>
    <w:rsid w:val="001858FB"/>
    <w:rsid w:val="00187FE5"/>
    <w:rsid w:val="00191166"/>
    <w:rsid w:val="001A6A48"/>
    <w:rsid w:val="001B0545"/>
    <w:rsid w:val="001B6AFA"/>
    <w:rsid w:val="001B6FDE"/>
    <w:rsid w:val="001D034E"/>
    <w:rsid w:val="001E10CD"/>
    <w:rsid w:val="001E2777"/>
    <w:rsid w:val="001E3665"/>
    <w:rsid w:val="001E53E0"/>
    <w:rsid w:val="001E7191"/>
    <w:rsid w:val="001E756F"/>
    <w:rsid w:val="001F61E3"/>
    <w:rsid w:val="0020563B"/>
    <w:rsid w:val="00207211"/>
    <w:rsid w:val="00211567"/>
    <w:rsid w:val="0021227E"/>
    <w:rsid w:val="00214C84"/>
    <w:rsid w:val="00215157"/>
    <w:rsid w:val="00215973"/>
    <w:rsid w:val="002179A9"/>
    <w:rsid w:val="0022229D"/>
    <w:rsid w:val="00224327"/>
    <w:rsid w:val="00224731"/>
    <w:rsid w:val="00234EBE"/>
    <w:rsid w:val="00236150"/>
    <w:rsid w:val="0023681E"/>
    <w:rsid w:val="00237403"/>
    <w:rsid w:val="002463F1"/>
    <w:rsid w:val="0025033E"/>
    <w:rsid w:val="00254100"/>
    <w:rsid w:val="00270051"/>
    <w:rsid w:val="00272365"/>
    <w:rsid w:val="00272B68"/>
    <w:rsid w:val="0027774F"/>
    <w:rsid w:val="00285143"/>
    <w:rsid w:val="00286CA5"/>
    <w:rsid w:val="00287038"/>
    <w:rsid w:val="00287123"/>
    <w:rsid w:val="00292119"/>
    <w:rsid w:val="00292D44"/>
    <w:rsid w:val="002A01ED"/>
    <w:rsid w:val="002A266E"/>
    <w:rsid w:val="002A3376"/>
    <w:rsid w:val="002A3F93"/>
    <w:rsid w:val="002B0AB1"/>
    <w:rsid w:val="002B6452"/>
    <w:rsid w:val="002C0BA1"/>
    <w:rsid w:val="002C5D32"/>
    <w:rsid w:val="002C6A98"/>
    <w:rsid w:val="002C7B4F"/>
    <w:rsid w:val="002D14CB"/>
    <w:rsid w:val="002D37CE"/>
    <w:rsid w:val="002D5DF1"/>
    <w:rsid w:val="002E0CEB"/>
    <w:rsid w:val="002E6D56"/>
    <w:rsid w:val="002F10C9"/>
    <w:rsid w:val="00305ABC"/>
    <w:rsid w:val="00306A67"/>
    <w:rsid w:val="0031168D"/>
    <w:rsid w:val="00314B84"/>
    <w:rsid w:val="00321D36"/>
    <w:rsid w:val="00322BE5"/>
    <w:rsid w:val="00333E69"/>
    <w:rsid w:val="00340EC3"/>
    <w:rsid w:val="00342279"/>
    <w:rsid w:val="00343B1D"/>
    <w:rsid w:val="00357A11"/>
    <w:rsid w:val="003609F4"/>
    <w:rsid w:val="003612AE"/>
    <w:rsid w:val="00362CDD"/>
    <w:rsid w:val="003639DE"/>
    <w:rsid w:val="0037035C"/>
    <w:rsid w:val="0037676A"/>
    <w:rsid w:val="0037733D"/>
    <w:rsid w:val="003814E2"/>
    <w:rsid w:val="003834D0"/>
    <w:rsid w:val="00392BAF"/>
    <w:rsid w:val="00395461"/>
    <w:rsid w:val="003A030A"/>
    <w:rsid w:val="003A450E"/>
    <w:rsid w:val="003B05D5"/>
    <w:rsid w:val="003C17F2"/>
    <w:rsid w:val="003C3E15"/>
    <w:rsid w:val="003D128D"/>
    <w:rsid w:val="003E40F9"/>
    <w:rsid w:val="003F309B"/>
    <w:rsid w:val="003F422C"/>
    <w:rsid w:val="0040616A"/>
    <w:rsid w:val="004140AE"/>
    <w:rsid w:val="0041571F"/>
    <w:rsid w:val="00421757"/>
    <w:rsid w:val="00421F79"/>
    <w:rsid w:val="00425F4B"/>
    <w:rsid w:val="00432E0C"/>
    <w:rsid w:val="004341FE"/>
    <w:rsid w:val="0043693E"/>
    <w:rsid w:val="00436F14"/>
    <w:rsid w:val="00444368"/>
    <w:rsid w:val="00444E1D"/>
    <w:rsid w:val="0044742F"/>
    <w:rsid w:val="00455252"/>
    <w:rsid w:val="00460334"/>
    <w:rsid w:val="004603EC"/>
    <w:rsid w:val="004631C6"/>
    <w:rsid w:val="004645FD"/>
    <w:rsid w:val="00464741"/>
    <w:rsid w:val="00464CB8"/>
    <w:rsid w:val="00467DF6"/>
    <w:rsid w:val="00470BEE"/>
    <w:rsid w:val="00473228"/>
    <w:rsid w:val="00473619"/>
    <w:rsid w:val="004743E4"/>
    <w:rsid w:val="004748B3"/>
    <w:rsid w:val="00475CEA"/>
    <w:rsid w:val="00476023"/>
    <w:rsid w:val="004777E6"/>
    <w:rsid w:val="00480ED0"/>
    <w:rsid w:val="004853A6"/>
    <w:rsid w:val="00495236"/>
    <w:rsid w:val="004958FD"/>
    <w:rsid w:val="004A4D95"/>
    <w:rsid w:val="004A536A"/>
    <w:rsid w:val="004A66D7"/>
    <w:rsid w:val="004A7965"/>
    <w:rsid w:val="004B2A8F"/>
    <w:rsid w:val="004B3326"/>
    <w:rsid w:val="004C511D"/>
    <w:rsid w:val="004C6B97"/>
    <w:rsid w:val="004D515F"/>
    <w:rsid w:val="004E2EA1"/>
    <w:rsid w:val="004F22EC"/>
    <w:rsid w:val="004F3001"/>
    <w:rsid w:val="00503FB8"/>
    <w:rsid w:val="00513959"/>
    <w:rsid w:val="00524863"/>
    <w:rsid w:val="0053478B"/>
    <w:rsid w:val="0053530A"/>
    <w:rsid w:val="005360BF"/>
    <w:rsid w:val="00540E86"/>
    <w:rsid w:val="00541F0B"/>
    <w:rsid w:val="0054312E"/>
    <w:rsid w:val="0054412F"/>
    <w:rsid w:val="00546406"/>
    <w:rsid w:val="005470F5"/>
    <w:rsid w:val="00550D9D"/>
    <w:rsid w:val="00551567"/>
    <w:rsid w:val="00551B73"/>
    <w:rsid w:val="00552F67"/>
    <w:rsid w:val="00553932"/>
    <w:rsid w:val="00560D3B"/>
    <w:rsid w:val="00564034"/>
    <w:rsid w:val="00567F01"/>
    <w:rsid w:val="00573339"/>
    <w:rsid w:val="00574B09"/>
    <w:rsid w:val="005878FB"/>
    <w:rsid w:val="0059240E"/>
    <w:rsid w:val="005941D9"/>
    <w:rsid w:val="005950AB"/>
    <w:rsid w:val="005A04AF"/>
    <w:rsid w:val="005A3617"/>
    <w:rsid w:val="005A362C"/>
    <w:rsid w:val="005A6A18"/>
    <w:rsid w:val="005B0A71"/>
    <w:rsid w:val="005B0BB0"/>
    <w:rsid w:val="005B3E77"/>
    <w:rsid w:val="005B4079"/>
    <w:rsid w:val="005C377D"/>
    <w:rsid w:val="005C54D7"/>
    <w:rsid w:val="005C7464"/>
    <w:rsid w:val="005D2078"/>
    <w:rsid w:val="005D2AB7"/>
    <w:rsid w:val="005D3299"/>
    <w:rsid w:val="005D54E0"/>
    <w:rsid w:val="005E0616"/>
    <w:rsid w:val="005E0B88"/>
    <w:rsid w:val="005E1AA5"/>
    <w:rsid w:val="005E2E0C"/>
    <w:rsid w:val="005F067E"/>
    <w:rsid w:val="005F1B99"/>
    <w:rsid w:val="005F4048"/>
    <w:rsid w:val="005F6D79"/>
    <w:rsid w:val="005F7FEC"/>
    <w:rsid w:val="0060079B"/>
    <w:rsid w:val="00605087"/>
    <w:rsid w:val="00605BAB"/>
    <w:rsid w:val="00613DEF"/>
    <w:rsid w:val="006144FD"/>
    <w:rsid w:val="0062244E"/>
    <w:rsid w:val="006238B4"/>
    <w:rsid w:val="0062780E"/>
    <w:rsid w:val="00636134"/>
    <w:rsid w:val="00637D77"/>
    <w:rsid w:val="00646746"/>
    <w:rsid w:val="00646B4E"/>
    <w:rsid w:val="0065154E"/>
    <w:rsid w:val="0066367F"/>
    <w:rsid w:val="00666B89"/>
    <w:rsid w:val="00672F17"/>
    <w:rsid w:val="00674013"/>
    <w:rsid w:val="0067759A"/>
    <w:rsid w:val="006808F0"/>
    <w:rsid w:val="0068318B"/>
    <w:rsid w:val="00691900"/>
    <w:rsid w:val="006926BC"/>
    <w:rsid w:val="006949EF"/>
    <w:rsid w:val="006966FA"/>
    <w:rsid w:val="006A39B4"/>
    <w:rsid w:val="006B073D"/>
    <w:rsid w:val="006C2E4B"/>
    <w:rsid w:val="006C546F"/>
    <w:rsid w:val="006C5FCC"/>
    <w:rsid w:val="006C6CEC"/>
    <w:rsid w:val="006D05FF"/>
    <w:rsid w:val="006D13C4"/>
    <w:rsid w:val="006D15F8"/>
    <w:rsid w:val="006D323D"/>
    <w:rsid w:val="006E2D13"/>
    <w:rsid w:val="006E3358"/>
    <w:rsid w:val="006E442F"/>
    <w:rsid w:val="006E5D74"/>
    <w:rsid w:val="006E643A"/>
    <w:rsid w:val="006F6BE6"/>
    <w:rsid w:val="00713EC1"/>
    <w:rsid w:val="00720CFD"/>
    <w:rsid w:val="007315BB"/>
    <w:rsid w:val="00734C30"/>
    <w:rsid w:val="00736E8B"/>
    <w:rsid w:val="007446CF"/>
    <w:rsid w:val="00746123"/>
    <w:rsid w:val="007463F9"/>
    <w:rsid w:val="00751B54"/>
    <w:rsid w:val="0075383B"/>
    <w:rsid w:val="00757448"/>
    <w:rsid w:val="00761491"/>
    <w:rsid w:val="00772774"/>
    <w:rsid w:val="00780F41"/>
    <w:rsid w:val="00781785"/>
    <w:rsid w:val="00782EEB"/>
    <w:rsid w:val="007838B8"/>
    <w:rsid w:val="007838C7"/>
    <w:rsid w:val="00785614"/>
    <w:rsid w:val="0078651F"/>
    <w:rsid w:val="00790255"/>
    <w:rsid w:val="0079210B"/>
    <w:rsid w:val="00793206"/>
    <w:rsid w:val="007959F8"/>
    <w:rsid w:val="007A1612"/>
    <w:rsid w:val="007A2E4E"/>
    <w:rsid w:val="007A3030"/>
    <w:rsid w:val="007A6539"/>
    <w:rsid w:val="007A7DF1"/>
    <w:rsid w:val="007B40C6"/>
    <w:rsid w:val="007C1B58"/>
    <w:rsid w:val="007C3226"/>
    <w:rsid w:val="007C392A"/>
    <w:rsid w:val="007C5D29"/>
    <w:rsid w:val="007D0031"/>
    <w:rsid w:val="007D3178"/>
    <w:rsid w:val="007D6F33"/>
    <w:rsid w:val="007D7CE1"/>
    <w:rsid w:val="007E0241"/>
    <w:rsid w:val="007E2590"/>
    <w:rsid w:val="007F074E"/>
    <w:rsid w:val="007F0C70"/>
    <w:rsid w:val="007F50BB"/>
    <w:rsid w:val="0080003A"/>
    <w:rsid w:val="00805CB6"/>
    <w:rsid w:val="00811091"/>
    <w:rsid w:val="00811C6F"/>
    <w:rsid w:val="0082400C"/>
    <w:rsid w:val="00827F3B"/>
    <w:rsid w:val="00833FC0"/>
    <w:rsid w:val="0083752A"/>
    <w:rsid w:val="008418D8"/>
    <w:rsid w:val="00841A68"/>
    <w:rsid w:val="00843F12"/>
    <w:rsid w:val="00856489"/>
    <w:rsid w:val="00861A03"/>
    <w:rsid w:val="00870408"/>
    <w:rsid w:val="00881F76"/>
    <w:rsid w:val="00891478"/>
    <w:rsid w:val="00893AC9"/>
    <w:rsid w:val="00894D9A"/>
    <w:rsid w:val="008A179D"/>
    <w:rsid w:val="008A185C"/>
    <w:rsid w:val="008A237C"/>
    <w:rsid w:val="008A2C99"/>
    <w:rsid w:val="008A527F"/>
    <w:rsid w:val="008B300D"/>
    <w:rsid w:val="008C49C5"/>
    <w:rsid w:val="008D3553"/>
    <w:rsid w:val="008D6457"/>
    <w:rsid w:val="008E07EF"/>
    <w:rsid w:val="008E36A9"/>
    <w:rsid w:val="008E3CCD"/>
    <w:rsid w:val="008E468E"/>
    <w:rsid w:val="008E4A45"/>
    <w:rsid w:val="008E7DEC"/>
    <w:rsid w:val="008F6D43"/>
    <w:rsid w:val="009006E5"/>
    <w:rsid w:val="009047FA"/>
    <w:rsid w:val="00910ED7"/>
    <w:rsid w:val="00927D67"/>
    <w:rsid w:val="00940546"/>
    <w:rsid w:val="00941E1A"/>
    <w:rsid w:val="00945F4E"/>
    <w:rsid w:val="0094707F"/>
    <w:rsid w:val="0095099A"/>
    <w:rsid w:val="00955052"/>
    <w:rsid w:val="00962F37"/>
    <w:rsid w:val="00963482"/>
    <w:rsid w:val="00964A0C"/>
    <w:rsid w:val="009723BC"/>
    <w:rsid w:val="00973300"/>
    <w:rsid w:val="00980A5A"/>
    <w:rsid w:val="00985363"/>
    <w:rsid w:val="009943D4"/>
    <w:rsid w:val="00994597"/>
    <w:rsid w:val="00995216"/>
    <w:rsid w:val="009976FE"/>
    <w:rsid w:val="009A15EB"/>
    <w:rsid w:val="009A2161"/>
    <w:rsid w:val="009A4950"/>
    <w:rsid w:val="009B495D"/>
    <w:rsid w:val="009C1FB1"/>
    <w:rsid w:val="009C5E09"/>
    <w:rsid w:val="009D49D1"/>
    <w:rsid w:val="009E2119"/>
    <w:rsid w:val="009E4891"/>
    <w:rsid w:val="009E5127"/>
    <w:rsid w:val="009E5207"/>
    <w:rsid w:val="009E6AED"/>
    <w:rsid w:val="009F1820"/>
    <w:rsid w:val="009F7A1F"/>
    <w:rsid w:val="009F7DFD"/>
    <w:rsid w:val="00A018C6"/>
    <w:rsid w:val="00A0384A"/>
    <w:rsid w:val="00A0534B"/>
    <w:rsid w:val="00A07CA4"/>
    <w:rsid w:val="00A153E0"/>
    <w:rsid w:val="00A200D3"/>
    <w:rsid w:val="00A21EFD"/>
    <w:rsid w:val="00A22765"/>
    <w:rsid w:val="00A237B4"/>
    <w:rsid w:val="00A25D21"/>
    <w:rsid w:val="00A2624E"/>
    <w:rsid w:val="00A345C9"/>
    <w:rsid w:val="00A3579C"/>
    <w:rsid w:val="00A41E87"/>
    <w:rsid w:val="00A53E37"/>
    <w:rsid w:val="00A54D32"/>
    <w:rsid w:val="00A6192B"/>
    <w:rsid w:val="00A7435D"/>
    <w:rsid w:val="00A9376A"/>
    <w:rsid w:val="00A95974"/>
    <w:rsid w:val="00AA51EC"/>
    <w:rsid w:val="00AB1FC0"/>
    <w:rsid w:val="00AB3251"/>
    <w:rsid w:val="00AB3B6E"/>
    <w:rsid w:val="00AC32AB"/>
    <w:rsid w:val="00AC457B"/>
    <w:rsid w:val="00AC5C8A"/>
    <w:rsid w:val="00AE0F36"/>
    <w:rsid w:val="00AE4F0C"/>
    <w:rsid w:val="00AE794A"/>
    <w:rsid w:val="00AF54C9"/>
    <w:rsid w:val="00AF5E3B"/>
    <w:rsid w:val="00B0479D"/>
    <w:rsid w:val="00B05295"/>
    <w:rsid w:val="00B054AF"/>
    <w:rsid w:val="00B075E2"/>
    <w:rsid w:val="00B10BED"/>
    <w:rsid w:val="00B1741A"/>
    <w:rsid w:val="00B21625"/>
    <w:rsid w:val="00B26E4A"/>
    <w:rsid w:val="00B274F6"/>
    <w:rsid w:val="00B30768"/>
    <w:rsid w:val="00B354BB"/>
    <w:rsid w:val="00B479AA"/>
    <w:rsid w:val="00B55151"/>
    <w:rsid w:val="00B56209"/>
    <w:rsid w:val="00B71161"/>
    <w:rsid w:val="00B7159A"/>
    <w:rsid w:val="00B77224"/>
    <w:rsid w:val="00B80DC5"/>
    <w:rsid w:val="00B81DB3"/>
    <w:rsid w:val="00B83A60"/>
    <w:rsid w:val="00B865A4"/>
    <w:rsid w:val="00BA246A"/>
    <w:rsid w:val="00BA6917"/>
    <w:rsid w:val="00BC232B"/>
    <w:rsid w:val="00BC6B1D"/>
    <w:rsid w:val="00BD2211"/>
    <w:rsid w:val="00BD7763"/>
    <w:rsid w:val="00BE28C7"/>
    <w:rsid w:val="00BE3908"/>
    <w:rsid w:val="00BE6841"/>
    <w:rsid w:val="00BE6868"/>
    <w:rsid w:val="00BF0C12"/>
    <w:rsid w:val="00BF162B"/>
    <w:rsid w:val="00BF4474"/>
    <w:rsid w:val="00C00953"/>
    <w:rsid w:val="00C00F47"/>
    <w:rsid w:val="00C10354"/>
    <w:rsid w:val="00C2069F"/>
    <w:rsid w:val="00C218D8"/>
    <w:rsid w:val="00C21985"/>
    <w:rsid w:val="00C23352"/>
    <w:rsid w:val="00C23D0F"/>
    <w:rsid w:val="00C243CC"/>
    <w:rsid w:val="00C25A40"/>
    <w:rsid w:val="00C26BCC"/>
    <w:rsid w:val="00C304A1"/>
    <w:rsid w:val="00C33F57"/>
    <w:rsid w:val="00C404B4"/>
    <w:rsid w:val="00C43B93"/>
    <w:rsid w:val="00C46128"/>
    <w:rsid w:val="00C63057"/>
    <w:rsid w:val="00C651CC"/>
    <w:rsid w:val="00C663D4"/>
    <w:rsid w:val="00C66DBE"/>
    <w:rsid w:val="00C71B48"/>
    <w:rsid w:val="00C811CC"/>
    <w:rsid w:val="00C81AA2"/>
    <w:rsid w:val="00C81AF6"/>
    <w:rsid w:val="00C84A11"/>
    <w:rsid w:val="00C90D66"/>
    <w:rsid w:val="00C91881"/>
    <w:rsid w:val="00C9269E"/>
    <w:rsid w:val="00C9486C"/>
    <w:rsid w:val="00CA44BA"/>
    <w:rsid w:val="00CA4A00"/>
    <w:rsid w:val="00CA56A7"/>
    <w:rsid w:val="00CB0C57"/>
    <w:rsid w:val="00CB5855"/>
    <w:rsid w:val="00CC47F0"/>
    <w:rsid w:val="00CD1DD8"/>
    <w:rsid w:val="00CD2682"/>
    <w:rsid w:val="00CD4E29"/>
    <w:rsid w:val="00CD76C3"/>
    <w:rsid w:val="00CE021A"/>
    <w:rsid w:val="00CE09AE"/>
    <w:rsid w:val="00CE43FD"/>
    <w:rsid w:val="00CF2EAD"/>
    <w:rsid w:val="00CF3ADF"/>
    <w:rsid w:val="00CF7FF6"/>
    <w:rsid w:val="00D025AB"/>
    <w:rsid w:val="00D0346D"/>
    <w:rsid w:val="00D063D5"/>
    <w:rsid w:val="00D10903"/>
    <w:rsid w:val="00D154E2"/>
    <w:rsid w:val="00D16579"/>
    <w:rsid w:val="00D2190E"/>
    <w:rsid w:val="00D225B5"/>
    <w:rsid w:val="00D2722D"/>
    <w:rsid w:val="00D278C3"/>
    <w:rsid w:val="00D335B8"/>
    <w:rsid w:val="00D36043"/>
    <w:rsid w:val="00D37364"/>
    <w:rsid w:val="00D42801"/>
    <w:rsid w:val="00D429E7"/>
    <w:rsid w:val="00D4764E"/>
    <w:rsid w:val="00D56ACF"/>
    <w:rsid w:val="00D57284"/>
    <w:rsid w:val="00D62486"/>
    <w:rsid w:val="00D71A93"/>
    <w:rsid w:val="00D726AC"/>
    <w:rsid w:val="00D82B6F"/>
    <w:rsid w:val="00D92485"/>
    <w:rsid w:val="00D92A45"/>
    <w:rsid w:val="00D938A5"/>
    <w:rsid w:val="00DB2979"/>
    <w:rsid w:val="00DC050B"/>
    <w:rsid w:val="00DC1E30"/>
    <w:rsid w:val="00DD2B8F"/>
    <w:rsid w:val="00DD5C5D"/>
    <w:rsid w:val="00DE01C7"/>
    <w:rsid w:val="00DE5265"/>
    <w:rsid w:val="00DE53EF"/>
    <w:rsid w:val="00DF5966"/>
    <w:rsid w:val="00E01631"/>
    <w:rsid w:val="00E01CC4"/>
    <w:rsid w:val="00E051C0"/>
    <w:rsid w:val="00E11F85"/>
    <w:rsid w:val="00E22EA6"/>
    <w:rsid w:val="00E24E3D"/>
    <w:rsid w:val="00E26943"/>
    <w:rsid w:val="00E27861"/>
    <w:rsid w:val="00E27F21"/>
    <w:rsid w:val="00E3089E"/>
    <w:rsid w:val="00E407A0"/>
    <w:rsid w:val="00E45F42"/>
    <w:rsid w:val="00E56E62"/>
    <w:rsid w:val="00E60FAB"/>
    <w:rsid w:val="00E650B0"/>
    <w:rsid w:val="00E654D5"/>
    <w:rsid w:val="00E73F0C"/>
    <w:rsid w:val="00E77642"/>
    <w:rsid w:val="00E8411B"/>
    <w:rsid w:val="00E85033"/>
    <w:rsid w:val="00E85171"/>
    <w:rsid w:val="00E907A1"/>
    <w:rsid w:val="00E921E6"/>
    <w:rsid w:val="00E959F0"/>
    <w:rsid w:val="00E95C13"/>
    <w:rsid w:val="00EA01FA"/>
    <w:rsid w:val="00EA1F54"/>
    <w:rsid w:val="00EA285D"/>
    <w:rsid w:val="00EA415C"/>
    <w:rsid w:val="00EA54B4"/>
    <w:rsid w:val="00EA5F8D"/>
    <w:rsid w:val="00EB3698"/>
    <w:rsid w:val="00EC3093"/>
    <w:rsid w:val="00EC3CF8"/>
    <w:rsid w:val="00EC68F9"/>
    <w:rsid w:val="00EC7EF3"/>
    <w:rsid w:val="00ED1513"/>
    <w:rsid w:val="00ED286D"/>
    <w:rsid w:val="00ED4994"/>
    <w:rsid w:val="00ED6DE9"/>
    <w:rsid w:val="00EF0CE3"/>
    <w:rsid w:val="00EF155F"/>
    <w:rsid w:val="00EF162A"/>
    <w:rsid w:val="00EF32F1"/>
    <w:rsid w:val="00EF5147"/>
    <w:rsid w:val="00EF5CCD"/>
    <w:rsid w:val="00F00184"/>
    <w:rsid w:val="00F07D98"/>
    <w:rsid w:val="00F111AA"/>
    <w:rsid w:val="00F1370C"/>
    <w:rsid w:val="00F165D3"/>
    <w:rsid w:val="00F22C6F"/>
    <w:rsid w:val="00F24D91"/>
    <w:rsid w:val="00F2686C"/>
    <w:rsid w:val="00F27243"/>
    <w:rsid w:val="00F302FA"/>
    <w:rsid w:val="00F43BA5"/>
    <w:rsid w:val="00F46F21"/>
    <w:rsid w:val="00F4759F"/>
    <w:rsid w:val="00F51BAC"/>
    <w:rsid w:val="00F5407A"/>
    <w:rsid w:val="00F56669"/>
    <w:rsid w:val="00F60255"/>
    <w:rsid w:val="00F618AF"/>
    <w:rsid w:val="00F63EEE"/>
    <w:rsid w:val="00F7078C"/>
    <w:rsid w:val="00F713D9"/>
    <w:rsid w:val="00F722C9"/>
    <w:rsid w:val="00F743F6"/>
    <w:rsid w:val="00F81608"/>
    <w:rsid w:val="00F83765"/>
    <w:rsid w:val="00F8393F"/>
    <w:rsid w:val="00F8433B"/>
    <w:rsid w:val="00F85432"/>
    <w:rsid w:val="00F8559F"/>
    <w:rsid w:val="00F8595E"/>
    <w:rsid w:val="00F85F55"/>
    <w:rsid w:val="00F869B0"/>
    <w:rsid w:val="00F95387"/>
    <w:rsid w:val="00F97C2D"/>
    <w:rsid w:val="00FA023B"/>
    <w:rsid w:val="00FA2305"/>
    <w:rsid w:val="00FA23E2"/>
    <w:rsid w:val="00FA76ED"/>
    <w:rsid w:val="00FB28A8"/>
    <w:rsid w:val="00FB2BAA"/>
    <w:rsid w:val="00FB5BFF"/>
    <w:rsid w:val="00FB717F"/>
    <w:rsid w:val="00FC7E6C"/>
    <w:rsid w:val="00FD0FE2"/>
    <w:rsid w:val="00FD1D55"/>
    <w:rsid w:val="00FD3B61"/>
    <w:rsid w:val="00FE20B2"/>
    <w:rsid w:val="00FE3D94"/>
    <w:rsid w:val="00FE6406"/>
    <w:rsid w:val="00FF54FF"/>
    <w:rsid w:val="00FF6392"/>
    <w:rsid w:val="00FF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50BB195-ABC1-4CD5-95CB-E6B0CD83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3619"/>
    <w:pPr>
      <w:jc w:val="both"/>
    </w:pPr>
    <w:rPr>
      <w:rFonts w:ascii="Arial" w:hAnsi="Arial"/>
      <w:szCs w:val="24"/>
    </w:rPr>
  </w:style>
  <w:style w:type="paragraph" w:styleId="Heading1">
    <w:name w:val="heading 1"/>
    <w:basedOn w:val="Normal"/>
    <w:next w:val="Normal"/>
    <w:link w:val="Heading1Char"/>
    <w:qFormat/>
    <w:rsid w:val="00827F3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4A536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D5C5D"/>
    <w:pPr>
      <w:tabs>
        <w:tab w:val="center" w:pos="4320"/>
        <w:tab w:val="right" w:pos="8640"/>
      </w:tabs>
    </w:pPr>
  </w:style>
  <w:style w:type="paragraph" w:styleId="Footer">
    <w:name w:val="footer"/>
    <w:basedOn w:val="Normal"/>
    <w:rsid w:val="00DD5C5D"/>
    <w:pPr>
      <w:tabs>
        <w:tab w:val="center" w:pos="4320"/>
        <w:tab w:val="right" w:pos="8640"/>
      </w:tabs>
    </w:pPr>
  </w:style>
  <w:style w:type="paragraph" w:customStyle="1" w:styleId="formfooter">
    <w:name w:val="form_footer"/>
    <w:basedOn w:val="Normal"/>
    <w:rsid w:val="00DD5C5D"/>
    <w:pPr>
      <w:tabs>
        <w:tab w:val="right" w:pos="9000"/>
      </w:tabs>
      <w:overflowPunct w:val="0"/>
      <w:autoSpaceDE w:val="0"/>
      <w:autoSpaceDN w:val="0"/>
      <w:adjustRightInd w:val="0"/>
      <w:textAlignment w:val="baseline"/>
    </w:pPr>
    <w:rPr>
      <w:sz w:val="16"/>
      <w:szCs w:val="20"/>
    </w:rPr>
  </w:style>
  <w:style w:type="character" w:customStyle="1" w:styleId="Heading1Char">
    <w:name w:val="Heading 1 Char"/>
    <w:link w:val="Heading1"/>
    <w:rsid w:val="00827F3B"/>
    <w:rPr>
      <w:rFonts w:ascii="Cambria" w:eastAsia="Times New Roman" w:hAnsi="Cambria" w:cs="Times New Roman"/>
      <w:b/>
      <w:bCs/>
      <w:kern w:val="32"/>
      <w:sz w:val="32"/>
      <w:szCs w:val="32"/>
    </w:rPr>
  </w:style>
  <w:style w:type="paragraph" w:styleId="Caption">
    <w:name w:val="caption"/>
    <w:basedOn w:val="Normal"/>
    <w:next w:val="Normal"/>
    <w:unhideWhenUsed/>
    <w:qFormat/>
    <w:rsid w:val="006C5FCC"/>
    <w:rPr>
      <w:b/>
      <w:bCs/>
      <w:szCs w:val="20"/>
    </w:rPr>
  </w:style>
  <w:style w:type="paragraph" w:styleId="TOCHeading">
    <w:name w:val="TOC Heading"/>
    <w:basedOn w:val="Heading1"/>
    <w:next w:val="Normal"/>
    <w:uiPriority w:val="39"/>
    <w:semiHidden/>
    <w:unhideWhenUsed/>
    <w:qFormat/>
    <w:rsid w:val="00F07D98"/>
    <w:pPr>
      <w:keepLines/>
      <w:spacing w:before="480" w:after="0" w:line="276" w:lineRule="auto"/>
      <w:outlineLvl w:val="9"/>
    </w:pPr>
    <w:rPr>
      <w:rFonts w:eastAsia="MS Gothic"/>
      <w:color w:val="365F91"/>
      <w:kern w:val="0"/>
      <w:sz w:val="28"/>
      <w:szCs w:val="28"/>
      <w:lang w:eastAsia="ja-JP"/>
    </w:rPr>
  </w:style>
  <w:style w:type="paragraph" w:styleId="TOC1">
    <w:name w:val="toc 1"/>
    <w:basedOn w:val="Normal"/>
    <w:next w:val="Normal"/>
    <w:autoRedefine/>
    <w:uiPriority w:val="39"/>
    <w:rsid w:val="00F07D98"/>
    <w:pPr>
      <w:spacing w:before="120" w:after="120"/>
    </w:pPr>
    <w:rPr>
      <w:rFonts w:ascii="Calibri" w:hAnsi="Calibri"/>
      <w:b/>
      <w:bCs/>
      <w:caps/>
      <w:szCs w:val="20"/>
    </w:rPr>
  </w:style>
  <w:style w:type="character" w:styleId="Hyperlink">
    <w:name w:val="Hyperlink"/>
    <w:uiPriority w:val="99"/>
    <w:unhideWhenUsed/>
    <w:rsid w:val="00F07D98"/>
    <w:rPr>
      <w:color w:val="0000FF"/>
      <w:u w:val="single"/>
    </w:rPr>
  </w:style>
  <w:style w:type="paragraph" w:styleId="TOC2">
    <w:name w:val="toc 2"/>
    <w:basedOn w:val="Normal"/>
    <w:next w:val="Normal"/>
    <w:autoRedefine/>
    <w:uiPriority w:val="39"/>
    <w:rsid w:val="00F07D98"/>
    <w:pPr>
      <w:ind w:left="200"/>
    </w:pPr>
    <w:rPr>
      <w:rFonts w:ascii="Calibri" w:hAnsi="Calibri"/>
      <w:smallCaps/>
      <w:szCs w:val="20"/>
    </w:rPr>
  </w:style>
  <w:style w:type="paragraph" w:styleId="TOC3">
    <w:name w:val="toc 3"/>
    <w:basedOn w:val="Normal"/>
    <w:next w:val="Normal"/>
    <w:autoRedefine/>
    <w:uiPriority w:val="39"/>
    <w:rsid w:val="00F07D98"/>
    <w:pPr>
      <w:ind w:left="400"/>
    </w:pPr>
    <w:rPr>
      <w:rFonts w:ascii="Calibri" w:hAnsi="Calibri"/>
      <w:i/>
      <w:iCs/>
      <w:szCs w:val="20"/>
    </w:rPr>
  </w:style>
  <w:style w:type="paragraph" w:styleId="TOC4">
    <w:name w:val="toc 4"/>
    <w:basedOn w:val="Normal"/>
    <w:next w:val="Normal"/>
    <w:autoRedefine/>
    <w:rsid w:val="00F07D98"/>
    <w:pPr>
      <w:ind w:left="600"/>
    </w:pPr>
    <w:rPr>
      <w:rFonts w:ascii="Calibri" w:hAnsi="Calibri"/>
      <w:sz w:val="18"/>
      <w:szCs w:val="18"/>
    </w:rPr>
  </w:style>
  <w:style w:type="paragraph" w:styleId="TOC5">
    <w:name w:val="toc 5"/>
    <w:basedOn w:val="Normal"/>
    <w:next w:val="Normal"/>
    <w:autoRedefine/>
    <w:rsid w:val="00F07D98"/>
    <w:pPr>
      <w:ind w:left="800"/>
    </w:pPr>
    <w:rPr>
      <w:rFonts w:ascii="Calibri" w:hAnsi="Calibri"/>
      <w:sz w:val="18"/>
      <w:szCs w:val="18"/>
    </w:rPr>
  </w:style>
  <w:style w:type="paragraph" w:styleId="TOC6">
    <w:name w:val="toc 6"/>
    <w:basedOn w:val="Normal"/>
    <w:next w:val="Normal"/>
    <w:autoRedefine/>
    <w:rsid w:val="00F07D98"/>
    <w:pPr>
      <w:ind w:left="1000"/>
    </w:pPr>
    <w:rPr>
      <w:rFonts w:ascii="Calibri" w:hAnsi="Calibri"/>
      <w:sz w:val="18"/>
      <w:szCs w:val="18"/>
    </w:rPr>
  </w:style>
  <w:style w:type="paragraph" w:styleId="TOC7">
    <w:name w:val="toc 7"/>
    <w:basedOn w:val="Normal"/>
    <w:next w:val="Normal"/>
    <w:autoRedefine/>
    <w:rsid w:val="00F07D98"/>
    <w:pPr>
      <w:ind w:left="1200"/>
    </w:pPr>
    <w:rPr>
      <w:rFonts w:ascii="Calibri" w:hAnsi="Calibri"/>
      <w:sz w:val="18"/>
      <w:szCs w:val="18"/>
    </w:rPr>
  </w:style>
  <w:style w:type="paragraph" w:styleId="TOC8">
    <w:name w:val="toc 8"/>
    <w:basedOn w:val="Normal"/>
    <w:next w:val="Normal"/>
    <w:autoRedefine/>
    <w:rsid w:val="00F07D98"/>
    <w:pPr>
      <w:ind w:left="1400"/>
    </w:pPr>
    <w:rPr>
      <w:rFonts w:ascii="Calibri" w:hAnsi="Calibri"/>
      <w:sz w:val="18"/>
      <w:szCs w:val="18"/>
    </w:rPr>
  </w:style>
  <w:style w:type="paragraph" w:styleId="TOC9">
    <w:name w:val="toc 9"/>
    <w:basedOn w:val="Normal"/>
    <w:next w:val="Normal"/>
    <w:autoRedefine/>
    <w:rsid w:val="00F07D98"/>
    <w:pPr>
      <w:ind w:left="1600"/>
    </w:pPr>
    <w:rPr>
      <w:rFonts w:ascii="Calibri" w:hAnsi="Calibri"/>
      <w:sz w:val="18"/>
      <w:szCs w:val="18"/>
    </w:rPr>
  </w:style>
  <w:style w:type="paragraph" w:customStyle="1" w:styleId="TemplateOutline7">
    <w:name w:val="Template Outline 7"/>
    <w:basedOn w:val="TemplateOutline6"/>
    <w:rsid w:val="00CD2682"/>
    <w:pPr>
      <w:numPr>
        <w:ilvl w:val="6"/>
      </w:numPr>
    </w:pPr>
  </w:style>
  <w:style w:type="paragraph" w:customStyle="1" w:styleId="TemplateOutline6">
    <w:name w:val="Template Outline 6"/>
    <w:basedOn w:val="TemplateOutline5"/>
    <w:autoRedefine/>
    <w:rsid w:val="00CD2682"/>
    <w:pPr>
      <w:numPr>
        <w:ilvl w:val="5"/>
      </w:numPr>
      <w:outlineLvl w:val="5"/>
    </w:pPr>
  </w:style>
  <w:style w:type="paragraph" w:customStyle="1" w:styleId="TemplateOutline5">
    <w:name w:val="Template Outline 5"/>
    <w:basedOn w:val="TemplateOutline4"/>
    <w:autoRedefine/>
    <w:rsid w:val="00CD2682"/>
    <w:pPr>
      <w:numPr>
        <w:ilvl w:val="4"/>
      </w:numPr>
      <w:outlineLvl w:val="4"/>
    </w:pPr>
  </w:style>
  <w:style w:type="paragraph" w:customStyle="1" w:styleId="TemplateOutline4">
    <w:name w:val="Template Outline 4"/>
    <w:basedOn w:val="TemplateOutline3"/>
    <w:autoRedefine/>
    <w:rsid w:val="00285143"/>
    <w:pPr>
      <w:numPr>
        <w:ilvl w:val="3"/>
      </w:numPr>
      <w:outlineLvl w:val="3"/>
    </w:pPr>
  </w:style>
  <w:style w:type="paragraph" w:customStyle="1" w:styleId="TemplateOutline3">
    <w:name w:val="Template Outline 3"/>
    <w:basedOn w:val="TemplateOutline2"/>
    <w:autoRedefine/>
    <w:rsid w:val="00AB1FC0"/>
    <w:pPr>
      <w:numPr>
        <w:ilvl w:val="2"/>
      </w:numPr>
      <w:outlineLvl w:val="2"/>
    </w:pPr>
    <w:rPr>
      <w:i/>
    </w:rPr>
  </w:style>
  <w:style w:type="paragraph" w:customStyle="1" w:styleId="TemplateOutline2">
    <w:name w:val="Template Outline 2"/>
    <w:basedOn w:val="TemplateOutline1"/>
    <w:autoRedefine/>
    <w:rsid w:val="0027774F"/>
    <w:pPr>
      <w:numPr>
        <w:ilvl w:val="1"/>
      </w:numPr>
      <w:outlineLvl w:val="1"/>
      <w:pPrChange w:id="0" w:author="Scott Walker" w:date="2016-11-01T16:40:00Z">
        <w:pPr>
          <w:keepLines/>
          <w:numPr>
            <w:ilvl w:val="1"/>
            <w:numId w:val="14"/>
          </w:numPr>
          <w:tabs>
            <w:tab w:val="num" w:pos="1080"/>
          </w:tabs>
          <w:autoSpaceDE w:val="0"/>
          <w:autoSpaceDN w:val="0"/>
          <w:spacing w:before="120" w:after="120"/>
          <w:ind w:left="1080" w:hanging="720"/>
          <w:jc w:val="both"/>
          <w:outlineLvl w:val="1"/>
        </w:pPr>
      </w:pPrChange>
    </w:pPr>
    <w:rPr>
      <w:b w:val="0"/>
      <w:bCs w:val="0"/>
      <w:rPrChange w:id="0" w:author="Scott Walker" w:date="2016-11-01T16:40:00Z">
        <w:rPr>
          <w:rFonts w:ascii="Arial" w:hAnsi="Arial"/>
          <w:lang w:val="en-US" w:eastAsia="en-US" w:bidi="ar-SA"/>
        </w:rPr>
      </w:rPrChange>
    </w:rPr>
  </w:style>
  <w:style w:type="paragraph" w:customStyle="1" w:styleId="TemplateOutline1">
    <w:name w:val="Template Outline 1"/>
    <w:basedOn w:val="Normal"/>
    <w:autoRedefine/>
    <w:rsid w:val="00E051C0"/>
    <w:pPr>
      <w:keepLines/>
      <w:numPr>
        <w:numId w:val="14"/>
      </w:numPr>
      <w:autoSpaceDE w:val="0"/>
      <w:autoSpaceDN w:val="0"/>
      <w:spacing w:before="120" w:after="120"/>
      <w:outlineLvl w:val="0"/>
    </w:pPr>
    <w:rPr>
      <w:b/>
      <w:bCs/>
      <w:szCs w:val="20"/>
    </w:rPr>
  </w:style>
  <w:style w:type="paragraph" w:customStyle="1" w:styleId="TemplateOutline8">
    <w:name w:val="Template Outline 8"/>
    <w:basedOn w:val="TemplateOutline7"/>
    <w:rsid w:val="00CD2682"/>
    <w:pPr>
      <w:numPr>
        <w:ilvl w:val="7"/>
      </w:numPr>
    </w:pPr>
  </w:style>
  <w:style w:type="paragraph" w:customStyle="1" w:styleId="TemplateOutline9">
    <w:name w:val="Template Outline 9"/>
    <w:basedOn w:val="TemplateOutline8"/>
    <w:rsid w:val="00CD2682"/>
    <w:pPr>
      <w:numPr>
        <w:ilvl w:val="8"/>
      </w:numPr>
    </w:pPr>
  </w:style>
  <w:style w:type="paragraph" w:styleId="TableofFigures">
    <w:name w:val="table of figures"/>
    <w:basedOn w:val="Normal"/>
    <w:next w:val="Normal"/>
    <w:uiPriority w:val="99"/>
    <w:rsid w:val="00980A5A"/>
  </w:style>
  <w:style w:type="paragraph" w:styleId="BalloonText">
    <w:name w:val="Balloon Text"/>
    <w:basedOn w:val="Normal"/>
    <w:link w:val="BalloonTextChar"/>
    <w:rsid w:val="00785614"/>
    <w:rPr>
      <w:rFonts w:ascii="Tahoma" w:hAnsi="Tahoma" w:cs="Tahoma"/>
      <w:sz w:val="16"/>
      <w:szCs w:val="16"/>
    </w:rPr>
  </w:style>
  <w:style w:type="character" w:customStyle="1" w:styleId="BalloonTextChar">
    <w:name w:val="Balloon Text Char"/>
    <w:link w:val="BalloonText"/>
    <w:rsid w:val="00785614"/>
    <w:rPr>
      <w:rFonts w:ascii="Tahoma" w:hAnsi="Tahoma" w:cs="Tahoma"/>
      <w:sz w:val="16"/>
      <w:szCs w:val="16"/>
    </w:rPr>
  </w:style>
  <w:style w:type="table" w:styleId="TableGrid">
    <w:name w:val="Table Grid"/>
    <w:basedOn w:val="TableNormal"/>
    <w:rsid w:val="00781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464"/>
    <w:pPr>
      <w:ind w:left="720"/>
      <w:contextualSpacing/>
    </w:pPr>
  </w:style>
  <w:style w:type="character" w:customStyle="1" w:styleId="Heading2Char">
    <w:name w:val="Heading 2 Char"/>
    <w:basedOn w:val="DefaultParagraphFont"/>
    <w:link w:val="Heading2"/>
    <w:semiHidden/>
    <w:rsid w:val="004A536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rsid w:val="003E40F9"/>
    <w:rPr>
      <w:color w:val="954F72" w:themeColor="followedHyperlink"/>
      <w:u w:val="single"/>
    </w:rPr>
  </w:style>
  <w:style w:type="character" w:customStyle="1" w:styleId="apple-style-span">
    <w:name w:val="apple-style-span"/>
    <w:basedOn w:val="DefaultParagraphFont"/>
    <w:rsid w:val="00D57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6050">
      <w:bodyDiv w:val="1"/>
      <w:marLeft w:val="0"/>
      <w:marRight w:val="0"/>
      <w:marTop w:val="0"/>
      <w:marBottom w:val="0"/>
      <w:divBdr>
        <w:top w:val="none" w:sz="0" w:space="0" w:color="auto"/>
        <w:left w:val="none" w:sz="0" w:space="0" w:color="auto"/>
        <w:bottom w:val="none" w:sz="0" w:space="0" w:color="auto"/>
        <w:right w:val="none" w:sz="0" w:space="0" w:color="auto"/>
      </w:divBdr>
    </w:div>
    <w:div w:id="58022453">
      <w:bodyDiv w:val="1"/>
      <w:marLeft w:val="0"/>
      <w:marRight w:val="0"/>
      <w:marTop w:val="0"/>
      <w:marBottom w:val="0"/>
      <w:divBdr>
        <w:top w:val="none" w:sz="0" w:space="0" w:color="auto"/>
        <w:left w:val="none" w:sz="0" w:space="0" w:color="auto"/>
        <w:bottom w:val="none" w:sz="0" w:space="0" w:color="auto"/>
        <w:right w:val="none" w:sz="0" w:space="0" w:color="auto"/>
      </w:divBdr>
    </w:div>
    <w:div w:id="75368340">
      <w:bodyDiv w:val="1"/>
      <w:marLeft w:val="0"/>
      <w:marRight w:val="0"/>
      <w:marTop w:val="0"/>
      <w:marBottom w:val="0"/>
      <w:divBdr>
        <w:top w:val="none" w:sz="0" w:space="0" w:color="auto"/>
        <w:left w:val="none" w:sz="0" w:space="0" w:color="auto"/>
        <w:bottom w:val="none" w:sz="0" w:space="0" w:color="auto"/>
        <w:right w:val="none" w:sz="0" w:space="0" w:color="auto"/>
      </w:divBdr>
    </w:div>
    <w:div w:id="280115043">
      <w:bodyDiv w:val="1"/>
      <w:marLeft w:val="0"/>
      <w:marRight w:val="0"/>
      <w:marTop w:val="0"/>
      <w:marBottom w:val="0"/>
      <w:divBdr>
        <w:top w:val="none" w:sz="0" w:space="0" w:color="auto"/>
        <w:left w:val="none" w:sz="0" w:space="0" w:color="auto"/>
        <w:bottom w:val="none" w:sz="0" w:space="0" w:color="auto"/>
        <w:right w:val="none" w:sz="0" w:space="0" w:color="auto"/>
      </w:divBdr>
    </w:div>
    <w:div w:id="379206007">
      <w:bodyDiv w:val="1"/>
      <w:marLeft w:val="0"/>
      <w:marRight w:val="0"/>
      <w:marTop w:val="0"/>
      <w:marBottom w:val="0"/>
      <w:divBdr>
        <w:top w:val="none" w:sz="0" w:space="0" w:color="auto"/>
        <w:left w:val="none" w:sz="0" w:space="0" w:color="auto"/>
        <w:bottom w:val="none" w:sz="0" w:space="0" w:color="auto"/>
        <w:right w:val="none" w:sz="0" w:space="0" w:color="auto"/>
      </w:divBdr>
    </w:div>
    <w:div w:id="847064338">
      <w:bodyDiv w:val="1"/>
      <w:marLeft w:val="0"/>
      <w:marRight w:val="0"/>
      <w:marTop w:val="0"/>
      <w:marBottom w:val="0"/>
      <w:divBdr>
        <w:top w:val="none" w:sz="0" w:space="0" w:color="auto"/>
        <w:left w:val="none" w:sz="0" w:space="0" w:color="auto"/>
        <w:bottom w:val="none" w:sz="0" w:space="0" w:color="auto"/>
        <w:right w:val="none" w:sz="0" w:space="0" w:color="auto"/>
      </w:divBdr>
    </w:div>
    <w:div w:id="939876120">
      <w:bodyDiv w:val="1"/>
      <w:marLeft w:val="0"/>
      <w:marRight w:val="0"/>
      <w:marTop w:val="0"/>
      <w:marBottom w:val="0"/>
      <w:divBdr>
        <w:top w:val="none" w:sz="0" w:space="0" w:color="auto"/>
        <w:left w:val="none" w:sz="0" w:space="0" w:color="auto"/>
        <w:bottom w:val="none" w:sz="0" w:space="0" w:color="auto"/>
        <w:right w:val="none" w:sz="0" w:space="0" w:color="auto"/>
      </w:divBdr>
    </w:div>
    <w:div w:id="943195345">
      <w:bodyDiv w:val="1"/>
      <w:marLeft w:val="0"/>
      <w:marRight w:val="0"/>
      <w:marTop w:val="0"/>
      <w:marBottom w:val="0"/>
      <w:divBdr>
        <w:top w:val="none" w:sz="0" w:space="0" w:color="auto"/>
        <w:left w:val="none" w:sz="0" w:space="0" w:color="auto"/>
        <w:bottom w:val="none" w:sz="0" w:space="0" w:color="auto"/>
        <w:right w:val="none" w:sz="0" w:space="0" w:color="auto"/>
      </w:divBdr>
    </w:div>
    <w:div w:id="1164666707">
      <w:bodyDiv w:val="1"/>
      <w:marLeft w:val="0"/>
      <w:marRight w:val="0"/>
      <w:marTop w:val="0"/>
      <w:marBottom w:val="0"/>
      <w:divBdr>
        <w:top w:val="none" w:sz="0" w:space="0" w:color="auto"/>
        <w:left w:val="none" w:sz="0" w:space="0" w:color="auto"/>
        <w:bottom w:val="none" w:sz="0" w:space="0" w:color="auto"/>
        <w:right w:val="none" w:sz="0" w:space="0" w:color="auto"/>
      </w:divBdr>
    </w:div>
    <w:div w:id="1454404635">
      <w:bodyDiv w:val="1"/>
      <w:marLeft w:val="0"/>
      <w:marRight w:val="0"/>
      <w:marTop w:val="0"/>
      <w:marBottom w:val="0"/>
      <w:divBdr>
        <w:top w:val="none" w:sz="0" w:space="0" w:color="auto"/>
        <w:left w:val="none" w:sz="0" w:space="0" w:color="auto"/>
        <w:bottom w:val="none" w:sz="0" w:space="0" w:color="auto"/>
        <w:right w:val="none" w:sz="0" w:space="0" w:color="auto"/>
      </w:divBdr>
      <w:divsChild>
        <w:div w:id="244074139">
          <w:marLeft w:val="0"/>
          <w:marRight w:val="0"/>
          <w:marTop w:val="0"/>
          <w:marBottom w:val="0"/>
          <w:divBdr>
            <w:top w:val="none" w:sz="0" w:space="0" w:color="auto"/>
            <w:left w:val="none" w:sz="0" w:space="0" w:color="auto"/>
            <w:bottom w:val="none" w:sz="0" w:space="0" w:color="auto"/>
            <w:right w:val="none" w:sz="0" w:space="0" w:color="auto"/>
          </w:divBdr>
          <w:divsChild>
            <w:div w:id="16104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5951">
      <w:bodyDiv w:val="1"/>
      <w:marLeft w:val="0"/>
      <w:marRight w:val="0"/>
      <w:marTop w:val="0"/>
      <w:marBottom w:val="0"/>
      <w:divBdr>
        <w:top w:val="none" w:sz="0" w:space="0" w:color="auto"/>
        <w:left w:val="none" w:sz="0" w:space="0" w:color="auto"/>
        <w:bottom w:val="none" w:sz="0" w:space="0" w:color="auto"/>
        <w:right w:val="none" w:sz="0" w:space="0" w:color="auto"/>
      </w:divBdr>
    </w:div>
    <w:div w:id="1496652542">
      <w:bodyDiv w:val="1"/>
      <w:marLeft w:val="0"/>
      <w:marRight w:val="0"/>
      <w:marTop w:val="0"/>
      <w:marBottom w:val="0"/>
      <w:divBdr>
        <w:top w:val="none" w:sz="0" w:space="0" w:color="auto"/>
        <w:left w:val="none" w:sz="0" w:space="0" w:color="auto"/>
        <w:bottom w:val="none" w:sz="0" w:space="0" w:color="auto"/>
        <w:right w:val="none" w:sz="0" w:space="0" w:color="auto"/>
      </w:divBdr>
    </w:div>
    <w:div w:id="1653756055">
      <w:bodyDiv w:val="1"/>
      <w:marLeft w:val="0"/>
      <w:marRight w:val="0"/>
      <w:marTop w:val="0"/>
      <w:marBottom w:val="0"/>
      <w:divBdr>
        <w:top w:val="none" w:sz="0" w:space="0" w:color="auto"/>
        <w:left w:val="none" w:sz="0" w:space="0" w:color="auto"/>
        <w:bottom w:val="none" w:sz="0" w:space="0" w:color="auto"/>
        <w:right w:val="none" w:sz="0" w:space="0" w:color="auto"/>
      </w:divBdr>
    </w:div>
    <w:div w:id="1746338766">
      <w:bodyDiv w:val="1"/>
      <w:marLeft w:val="0"/>
      <w:marRight w:val="0"/>
      <w:marTop w:val="0"/>
      <w:marBottom w:val="0"/>
      <w:divBdr>
        <w:top w:val="none" w:sz="0" w:space="0" w:color="auto"/>
        <w:left w:val="none" w:sz="0" w:space="0" w:color="auto"/>
        <w:bottom w:val="none" w:sz="0" w:space="0" w:color="auto"/>
        <w:right w:val="none" w:sz="0" w:space="0" w:color="auto"/>
      </w:divBdr>
    </w:div>
    <w:div w:id="1957834747">
      <w:bodyDiv w:val="1"/>
      <w:marLeft w:val="0"/>
      <w:marRight w:val="0"/>
      <w:marTop w:val="0"/>
      <w:marBottom w:val="0"/>
      <w:divBdr>
        <w:top w:val="none" w:sz="0" w:space="0" w:color="auto"/>
        <w:left w:val="none" w:sz="0" w:space="0" w:color="auto"/>
        <w:bottom w:val="none" w:sz="0" w:space="0" w:color="auto"/>
        <w:right w:val="none" w:sz="0" w:space="0" w:color="auto"/>
      </w:divBdr>
    </w:div>
    <w:div w:id="199965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CDD61-B5F5-49F6-8304-BB516D8D0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7834</Words>
  <Characters>44658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Internal Use Only - This is NOT a Purchase Order - Not valid for payment - Signed copy kept with Accounting</vt:lpstr>
    </vt:vector>
  </TitlesOfParts>
  <Company/>
  <LinksUpToDate>false</LinksUpToDate>
  <CharactersWithSpaces>52388</CharactersWithSpaces>
  <SharedDoc>false</SharedDoc>
  <HLinks>
    <vt:vector size="246" baseType="variant">
      <vt:variant>
        <vt:i4>1900597</vt:i4>
      </vt:variant>
      <vt:variant>
        <vt:i4>248</vt:i4>
      </vt:variant>
      <vt:variant>
        <vt:i4>0</vt:i4>
      </vt:variant>
      <vt:variant>
        <vt:i4>5</vt:i4>
      </vt:variant>
      <vt:variant>
        <vt:lpwstr/>
      </vt:variant>
      <vt:variant>
        <vt:lpwstr>_Toc407714793</vt:lpwstr>
      </vt:variant>
      <vt:variant>
        <vt:i4>1900597</vt:i4>
      </vt:variant>
      <vt:variant>
        <vt:i4>242</vt:i4>
      </vt:variant>
      <vt:variant>
        <vt:i4>0</vt:i4>
      </vt:variant>
      <vt:variant>
        <vt:i4>5</vt:i4>
      </vt:variant>
      <vt:variant>
        <vt:lpwstr/>
      </vt:variant>
      <vt:variant>
        <vt:lpwstr>_Toc407714792</vt:lpwstr>
      </vt:variant>
      <vt:variant>
        <vt:i4>1900597</vt:i4>
      </vt:variant>
      <vt:variant>
        <vt:i4>236</vt:i4>
      </vt:variant>
      <vt:variant>
        <vt:i4>0</vt:i4>
      </vt:variant>
      <vt:variant>
        <vt:i4>5</vt:i4>
      </vt:variant>
      <vt:variant>
        <vt:lpwstr/>
      </vt:variant>
      <vt:variant>
        <vt:lpwstr>_Toc407714791</vt:lpwstr>
      </vt:variant>
      <vt:variant>
        <vt:i4>1900597</vt:i4>
      </vt:variant>
      <vt:variant>
        <vt:i4>230</vt:i4>
      </vt:variant>
      <vt:variant>
        <vt:i4>0</vt:i4>
      </vt:variant>
      <vt:variant>
        <vt:i4>5</vt:i4>
      </vt:variant>
      <vt:variant>
        <vt:lpwstr/>
      </vt:variant>
      <vt:variant>
        <vt:lpwstr>_Toc407714790</vt:lpwstr>
      </vt:variant>
      <vt:variant>
        <vt:i4>1835061</vt:i4>
      </vt:variant>
      <vt:variant>
        <vt:i4>224</vt:i4>
      </vt:variant>
      <vt:variant>
        <vt:i4>0</vt:i4>
      </vt:variant>
      <vt:variant>
        <vt:i4>5</vt:i4>
      </vt:variant>
      <vt:variant>
        <vt:lpwstr/>
      </vt:variant>
      <vt:variant>
        <vt:lpwstr>_Toc407714789</vt:lpwstr>
      </vt:variant>
      <vt:variant>
        <vt:i4>1835061</vt:i4>
      </vt:variant>
      <vt:variant>
        <vt:i4>218</vt:i4>
      </vt:variant>
      <vt:variant>
        <vt:i4>0</vt:i4>
      </vt:variant>
      <vt:variant>
        <vt:i4>5</vt:i4>
      </vt:variant>
      <vt:variant>
        <vt:lpwstr/>
      </vt:variant>
      <vt:variant>
        <vt:lpwstr>_Toc407714788</vt:lpwstr>
      </vt:variant>
      <vt:variant>
        <vt:i4>1835061</vt:i4>
      </vt:variant>
      <vt:variant>
        <vt:i4>209</vt:i4>
      </vt:variant>
      <vt:variant>
        <vt:i4>0</vt:i4>
      </vt:variant>
      <vt:variant>
        <vt:i4>5</vt:i4>
      </vt:variant>
      <vt:variant>
        <vt:lpwstr/>
      </vt:variant>
      <vt:variant>
        <vt:lpwstr>_Toc407714787</vt:lpwstr>
      </vt:variant>
      <vt:variant>
        <vt:i4>1835061</vt:i4>
      </vt:variant>
      <vt:variant>
        <vt:i4>203</vt:i4>
      </vt:variant>
      <vt:variant>
        <vt:i4>0</vt:i4>
      </vt:variant>
      <vt:variant>
        <vt:i4>5</vt:i4>
      </vt:variant>
      <vt:variant>
        <vt:lpwstr/>
      </vt:variant>
      <vt:variant>
        <vt:lpwstr>_Toc407714786</vt:lpwstr>
      </vt:variant>
      <vt:variant>
        <vt:i4>1835061</vt:i4>
      </vt:variant>
      <vt:variant>
        <vt:i4>197</vt:i4>
      </vt:variant>
      <vt:variant>
        <vt:i4>0</vt:i4>
      </vt:variant>
      <vt:variant>
        <vt:i4>5</vt:i4>
      </vt:variant>
      <vt:variant>
        <vt:lpwstr/>
      </vt:variant>
      <vt:variant>
        <vt:lpwstr>_Toc407714785</vt:lpwstr>
      </vt:variant>
      <vt:variant>
        <vt:i4>1835061</vt:i4>
      </vt:variant>
      <vt:variant>
        <vt:i4>191</vt:i4>
      </vt:variant>
      <vt:variant>
        <vt:i4>0</vt:i4>
      </vt:variant>
      <vt:variant>
        <vt:i4>5</vt:i4>
      </vt:variant>
      <vt:variant>
        <vt:lpwstr/>
      </vt:variant>
      <vt:variant>
        <vt:lpwstr>_Toc407714784</vt:lpwstr>
      </vt:variant>
      <vt:variant>
        <vt:i4>1835061</vt:i4>
      </vt:variant>
      <vt:variant>
        <vt:i4>185</vt:i4>
      </vt:variant>
      <vt:variant>
        <vt:i4>0</vt:i4>
      </vt:variant>
      <vt:variant>
        <vt:i4>5</vt:i4>
      </vt:variant>
      <vt:variant>
        <vt:lpwstr/>
      </vt:variant>
      <vt:variant>
        <vt:lpwstr>_Toc407714783</vt:lpwstr>
      </vt:variant>
      <vt:variant>
        <vt:i4>1835061</vt:i4>
      </vt:variant>
      <vt:variant>
        <vt:i4>179</vt:i4>
      </vt:variant>
      <vt:variant>
        <vt:i4>0</vt:i4>
      </vt:variant>
      <vt:variant>
        <vt:i4>5</vt:i4>
      </vt:variant>
      <vt:variant>
        <vt:lpwstr/>
      </vt:variant>
      <vt:variant>
        <vt:lpwstr>_Toc407714782</vt:lpwstr>
      </vt:variant>
      <vt:variant>
        <vt:i4>1835061</vt:i4>
      </vt:variant>
      <vt:variant>
        <vt:i4>173</vt:i4>
      </vt:variant>
      <vt:variant>
        <vt:i4>0</vt:i4>
      </vt:variant>
      <vt:variant>
        <vt:i4>5</vt:i4>
      </vt:variant>
      <vt:variant>
        <vt:lpwstr/>
      </vt:variant>
      <vt:variant>
        <vt:lpwstr>_Toc407714781</vt:lpwstr>
      </vt:variant>
      <vt:variant>
        <vt:i4>1835061</vt:i4>
      </vt:variant>
      <vt:variant>
        <vt:i4>167</vt:i4>
      </vt:variant>
      <vt:variant>
        <vt:i4>0</vt:i4>
      </vt:variant>
      <vt:variant>
        <vt:i4>5</vt:i4>
      </vt:variant>
      <vt:variant>
        <vt:lpwstr/>
      </vt:variant>
      <vt:variant>
        <vt:lpwstr>_Toc407714780</vt:lpwstr>
      </vt:variant>
      <vt:variant>
        <vt:i4>1245237</vt:i4>
      </vt:variant>
      <vt:variant>
        <vt:i4>158</vt:i4>
      </vt:variant>
      <vt:variant>
        <vt:i4>0</vt:i4>
      </vt:variant>
      <vt:variant>
        <vt:i4>5</vt:i4>
      </vt:variant>
      <vt:variant>
        <vt:lpwstr/>
      </vt:variant>
      <vt:variant>
        <vt:lpwstr>_Toc407714779</vt:lpwstr>
      </vt:variant>
      <vt:variant>
        <vt:i4>1245237</vt:i4>
      </vt:variant>
      <vt:variant>
        <vt:i4>152</vt:i4>
      </vt:variant>
      <vt:variant>
        <vt:i4>0</vt:i4>
      </vt:variant>
      <vt:variant>
        <vt:i4>5</vt:i4>
      </vt:variant>
      <vt:variant>
        <vt:lpwstr/>
      </vt:variant>
      <vt:variant>
        <vt:lpwstr>_Toc407714778</vt:lpwstr>
      </vt:variant>
      <vt:variant>
        <vt:i4>1245237</vt:i4>
      </vt:variant>
      <vt:variant>
        <vt:i4>146</vt:i4>
      </vt:variant>
      <vt:variant>
        <vt:i4>0</vt:i4>
      </vt:variant>
      <vt:variant>
        <vt:i4>5</vt:i4>
      </vt:variant>
      <vt:variant>
        <vt:lpwstr/>
      </vt:variant>
      <vt:variant>
        <vt:lpwstr>_Toc407714777</vt:lpwstr>
      </vt:variant>
      <vt:variant>
        <vt:i4>1245237</vt:i4>
      </vt:variant>
      <vt:variant>
        <vt:i4>140</vt:i4>
      </vt:variant>
      <vt:variant>
        <vt:i4>0</vt:i4>
      </vt:variant>
      <vt:variant>
        <vt:i4>5</vt:i4>
      </vt:variant>
      <vt:variant>
        <vt:lpwstr/>
      </vt:variant>
      <vt:variant>
        <vt:lpwstr>_Toc407714776</vt:lpwstr>
      </vt:variant>
      <vt:variant>
        <vt:i4>1245237</vt:i4>
      </vt:variant>
      <vt:variant>
        <vt:i4>134</vt:i4>
      </vt:variant>
      <vt:variant>
        <vt:i4>0</vt:i4>
      </vt:variant>
      <vt:variant>
        <vt:i4>5</vt:i4>
      </vt:variant>
      <vt:variant>
        <vt:lpwstr/>
      </vt:variant>
      <vt:variant>
        <vt:lpwstr>_Toc407714775</vt:lpwstr>
      </vt:variant>
      <vt:variant>
        <vt:i4>1245237</vt:i4>
      </vt:variant>
      <vt:variant>
        <vt:i4>128</vt:i4>
      </vt:variant>
      <vt:variant>
        <vt:i4>0</vt:i4>
      </vt:variant>
      <vt:variant>
        <vt:i4>5</vt:i4>
      </vt:variant>
      <vt:variant>
        <vt:lpwstr/>
      </vt:variant>
      <vt:variant>
        <vt:lpwstr>_Toc407714774</vt:lpwstr>
      </vt:variant>
      <vt:variant>
        <vt:i4>1245237</vt:i4>
      </vt:variant>
      <vt:variant>
        <vt:i4>122</vt:i4>
      </vt:variant>
      <vt:variant>
        <vt:i4>0</vt:i4>
      </vt:variant>
      <vt:variant>
        <vt:i4>5</vt:i4>
      </vt:variant>
      <vt:variant>
        <vt:lpwstr/>
      </vt:variant>
      <vt:variant>
        <vt:lpwstr>_Toc407714773</vt:lpwstr>
      </vt:variant>
      <vt:variant>
        <vt:i4>1245237</vt:i4>
      </vt:variant>
      <vt:variant>
        <vt:i4>116</vt:i4>
      </vt:variant>
      <vt:variant>
        <vt:i4>0</vt:i4>
      </vt:variant>
      <vt:variant>
        <vt:i4>5</vt:i4>
      </vt:variant>
      <vt:variant>
        <vt:lpwstr/>
      </vt:variant>
      <vt:variant>
        <vt:lpwstr>_Toc407714772</vt:lpwstr>
      </vt:variant>
      <vt:variant>
        <vt:i4>1245237</vt:i4>
      </vt:variant>
      <vt:variant>
        <vt:i4>110</vt:i4>
      </vt:variant>
      <vt:variant>
        <vt:i4>0</vt:i4>
      </vt:variant>
      <vt:variant>
        <vt:i4>5</vt:i4>
      </vt:variant>
      <vt:variant>
        <vt:lpwstr/>
      </vt:variant>
      <vt:variant>
        <vt:lpwstr>_Toc407714771</vt:lpwstr>
      </vt:variant>
      <vt:variant>
        <vt:i4>1245237</vt:i4>
      </vt:variant>
      <vt:variant>
        <vt:i4>104</vt:i4>
      </vt:variant>
      <vt:variant>
        <vt:i4>0</vt:i4>
      </vt:variant>
      <vt:variant>
        <vt:i4>5</vt:i4>
      </vt:variant>
      <vt:variant>
        <vt:lpwstr/>
      </vt:variant>
      <vt:variant>
        <vt:lpwstr>_Toc407714770</vt:lpwstr>
      </vt:variant>
      <vt:variant>
        <vt:i4>1179701</vt:i4>
      </vt:variant>
      <vt:variant>
        <vt:i4>98</vt:i4>
      </vt:variant>
      <vt:variant>
        <vt:i4>0</vt:i4>
      </vt:variant>
      <vt:variant>
        <vt:i4>5</vt:i4>
      </vt:variant>
      <vt:variant>
        <vt:lpwstr/>
      </vt:variant>
      <vt:variant>
        <vt:lpwstr>_Toc407714769</vt:lpwstr>
      </vt:variant>
      <vt:variant>
        <vt:i4>1179701</vt:i4>
      </vt:variant>
      <vt:variant>
        <vt:i4>92</vt:i4>
      </vt:variant>
      <vt:variant>
        <vt:i4>0</vt:i4>
      </vt:variant>
      <vt:variant>
        <vt:i4>5</vt:i4>
      </vt:variant>
      <vt:variant>
        <vt:lpwstr/>
      </vt:variant>
      <vt:variant>
        <vt:lpwstr>_Toc407714768</vt:lpwstr>
      </vt:variant>
      <vt:variant>
        <vt:i4>1179701</vt:i4>
      </vt:variant>
      <vt:variant>
        <vt:i4>86</vt:i4>
      </vt:variant>
      <vt:variant>
        <vt:i4>0</vt:i4>
      </vt:variant>
      <vt:variant>
        <vt:i4>5</vt:i4>
      </vt:variant>
      <vt:variant>
        <vt:lpwstr/>
      </vt:variant>
      <vt:variant>
        <vt:lpwstr>_Toc407714767</vt:lpwstr>
      </vt:variant>
      <vt:variant>
        <vt:i4>1179701</vt:i4>
      </vt:variant>
      <vt:variant>
        <vt:i4>80</vt:i4>
      </vt:variant>
      <vt:variant>
        <vt:i4>0</vt:i4>
      </vt:variant>
      <vt:variant>
        <vt:i4>5</vt:i4>
      </vt:variant>
      <vt:variant>
        <vt:lpwstr/>
      </vt:variant>
      <vt:variant>
        <vt:lpwstr>_Toc407714766</vt:lpwstr>
      </vt:variant>
      <vt:variant>
        <vt:i4>1179701</vt:i4>
      </vt:variant>
      <vt:variant>
        <vt:i4>74</vt:i4>
      </vt:variant>
      <vt:variant>
        <vt:i4>0</vt:i4>
      </vt:variant>
      <vt:variant>
        <vt:i4>5</vt:i4>
      </vt:variant>
      <vt:variant>
        <vt:lpwstr/>
      </vt:variant>
      <vt:variant>
        <vt:lpwstr>_Toc407714765</vt:lpwstr>
      </vt:variant>
      <vt:variant>
        <vt:i4>1179701</vt:i4>
      </vt:variant>
      <vt:variant>
        <vt:i4>68</vt:i4>
      </vt:variant>
      <vt:variant>
        <vt:i4>0</vt:i4>
      </vt:variant>
      <vt:variant>
        <vt:i4>5</vt:i4>
      </vt:variant>
      <vt:variant>
        <vt:lpwstr/>
      </vt:variant>
      <vt:variant>
        <vt:lpwstr>_Toc407714764</vt:lpwstr>
      </vt:variant>
      <vt:variant>
        <vt:i4>1179701</vt:i4>
      </vt:variant>
      <vt:variant>
        <vt:i4>62</vt:i4>
      </vt:variant>
      <vt:variant>
        <vt:i4>0</vt:i4>
      </vt:variant>
      <vt:variant>
        <vt:i4>5</vt:i4>
      </vt:variant>
      <vt:variant>
        <vt:lpwstr/>
      </vt:variant>
      <vt:variant>
        <vt:lpwstr>_Toc407714763</vt:lpwstr>
      </vt:variant>
      <vt:variant>
        <vt:i4>1179701</vt:i4>
      </vt:variant>
      <vt:variant>
        <vt:i4>56</vt:i4>
      </vt:variant>
      <vt:variant>
        <vt:i4>0</vt:i4>
      </vt:variant>
      <vt:variant>
        <vt:i4>5</vt:i4>
      </vt:variant>
      <vt:variant>
        <vt:lpwstr/>
      </vt:variant>
      <vt:variant>
        <vt:lpwstr>_Toc407714762</vt:lpwstr>
      </vt:variant>
      <vt:variant>
        <vt:i4>1179701</vt:i4>
      </vt:variant>
      <vt:variant>
        <vt:i4>50</vt:i4>
      </vt:variant>
      <vt:variant>
        <vt:i4>0</vt:i4>
      </vt:variant>
      <vt:variant>
        <vt:i4>5</vt:i4>
      </vt:variant>
      <vt:variant>
        <vt:lpwstr/>
      </vt:variant>
      <vt:variant>
        <vt:lpwstr>_Toc407714761</vt:lpwstr>
      </vt:variant>
      <vt:variant>
        <vt:i4>1179701</vt:i4>
      </vt:variant>
      <vt:variant>
        <vt:i4>44</vt:i4>
      </vt:variant>
      <vt:variant>
        <vt:i4>0</vt:i4>
      </vt:variant>
      <vt:variant>
        <vt:i4>5</vt:i4>
      </vt:variant>
      <vt:variant>
        <vt:lpwstr/>
      </vt:variant>
      <vt:variant>
        <vt:lpwstr>_Toc407714760</vt:lpwstr>
      </vt:variant>
      <vt:variant>
        <vt:i4>1114165</vt:i4>
      </vt:variant>
      <vt:variant>
        <vt:i4>38</vt:i4>
      </vt:variant>
      <vt:variant>
        <vt:i4>0</vt:i4>
      </vt:variant>
      <vt:variant>
        <vt:i4>5</vt:i4>
      </vt:variant>
      <vt:variant>
        <vt:lpwstr/>
      </vt:variant>
      <vt:variant>
        <vt:lpwstr>_Toc407714759</vt:lpwstr>
      </vt:variant>
      <vt:variant>
        <vt:i4>1114165</vt:i4>
      </vt:variant>
      <vt:variant>
        <vt:i4>32</vt:i4>
      </vt:variant>
      <vt:variant>
        <vt:i4>0</vt:i4>
      </vt:variant>
      <vt:variant>
        <vt:i4>5</vt:i4>
      </vt:variant>
      <vt:variant>
        <vt:lpwstr/>
      </vt:variant>
      <vt:variant>
        <vt:lpwstr>_Toc407714758</vt:lpwstr>
      </vt:variant>
      <vt:variant>
        <vt:i4>1114165</vt:i4>
      </vt:variant>
      <vt:variant>
        <vt:i4>26</vt:i4>
      </vt:variant>
      <vt:variant>
        <vt:i4>0</vt:i4>
      </vt:variant>
      <vt:variant>
        <vt:i4>5</vt:i4>
      </vt:variant>
      <vt:variant>
        <vt:lpwstr/>
      </vt:variant>
      <vt:variant>
        <vt:lpwstr>_Toc407714757</vt:lpwstr>
      </vt:variant>
      <vt:variant>
        <vt:i4>1114165</vt:i4>
      </vt:variant>
      <vt:variant>
        <vt:i4>20</vt:i4>
      </vt:variant>
      <vt:variant>
        <vt:i4>0</vt:i4>
      </vt:variant>
      <vt:variant>
        <vt:i4>5</vt:i4>
      </vt:variant>
      <vt:variant>
        <vt:lpwstr/>
      </vt:variant>
      <vt:variant>
        <vt:lpwstr>_Toc407714756</vt:lpwstr>
      </vt:variant>
      <vt:variant>
        <vt:i4>1114165</vt:i4>
      </vt:variant>
      <vt:variant>
        <vt:i4>14</vt:i4>
      </vt:variant>
      <vt:variant>
        <vt:i4>0</vt:i4>
      </vt:variant>
      <vt:variant>
        <vt:i4>5</vt:i4>
      </vt:variant>
      <vt:variant>
        <vt:lpwstr/>
      </vt:variant>
      <vt:variant>
        <vt:lpwstr>_Toc407714755</vt:lpwstr>
      </vt:variant>
      <vt:variant>
        <vt:i4>1114165</vt:i4>
      </vt:variant>
      <vt:variant>
        <vt:i4>8</vt:i4>
      </vt:variant>
      <vt:variant>
        <vt:i4>0</vt:i4>
      </vt:variant>
      <vt:variant>
        <vt:i4>5</vt:i4>
      </vt:variant>
      <vt:variant>
        <vt:lpwstr/>
      </vt:variant>
      <vt:variant>
        <vt:lpwstr>_Toc407714754</vt:lpwstr>
      </vt:variant>
      <vt:variant>
        <vt:i4>1114165</vt:i4>
      </vt:variant>
      <vt:variant>
        <vt:i4>2</vt:i4>
      </vt:variant>
      <vt:variant>
        <vt:i4>0</vt:i4>
      </vt:variant>
      <vt:variant>
        <vt:i4>5</vt:i4>
      </vt:variant>
      <vt:variant>
        <vt:lpwstr/>
      </vt:variant>
      <vt:variant>
        <vt:lpwstr>_Toc407714753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Use Only - This is NOT a Purchase Order - Not valid for payment - Signed copy kept with Accounting</dc:title>
  <dc:subject/>
  <dc:creator>jtilton</dc:creator>
  <cp:keywords/>
  <cp:lastModifiedBy>Gary Callsen</cp:lastModifiedBy>
  <cp:revision>2</cp:revision>
  <cp:lastPrinted>2014-12-30T19:57:00Z</cp:lastPrinted>
  <dcterms:created xsi:type="dcterms:W3CDTF">2017-07-03T11:47:00Z</dcterms:created>
  <dcterms:modified xsi:type="dcterms:W3CDTF">2017-07-03T11:47:00Z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Document Control</vt:lpwstr>
  </property>
  <property fmtid="{D5CDD505-2E9C-101B-9397-08002B2CF9AE}" pid="3" name="document_title">
    <vt:lpwstr>Blank template for creating new forms</vt:lpwstr>
  </property>
  <property fmtid="{D5CDD505-2E9C-101B-9397-08002B2CF9AE}" pid="4" name="approved_by">
    <vt:lpwstr>Jay Tilton</vt:lpwstr>
  </property>
  <property fmtid="{D5CDD505-2E9C-101B-9397-08002B2CF9AE}" pid="5" name="revision_date">
    <vt:lpwstr>04/10/2008</vt:lpwstr>
  </property>
  <property fmtid="{D5CDD505-2E9C-101B-9397-08002B2CF9AE}" pid="6" name="document_rev">
    <vt:lpwstr>1</vt:lpwstr>
  </property>
  <property fmtid="{D5CDD505-2E9C-101B-9397-08002B2CF9AE}" pid="7" name="document_number">
    <vt:lpwstr>FormXXXX</vt:lpwstr>
  </property>
  <property fmtid="{D5CDD505-2E9C-101B-9397-08002B2CF9AE}" pid="8" name="written_by">
    <vt:lpwstr>Bryan Ramos</vt:lpwstr>
  </property>
  <property fmtid="{D5CDD505-2E9C-101B-9397-08002B2CF9AE}" pid="9" name="rev_approved_by">
    <vt:lpwstr>Jay Tilton</vt:lpwstr>
  </property>
  <property fmtid="{D5CDD505-2E9C-101B-9397-08002B2CF9AE}" pid="10" name="effective_date">
    <vt:lpwstr>03/11/2008</vt:lpwstr>
  </property>
</Properties>
</file>