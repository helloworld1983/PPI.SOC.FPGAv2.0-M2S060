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Pr="00020353" w:rsidRDefault="00020353" w:rsidP="00020353">
      <w:pPr>
        <w:jc w:val="center"/>
        <w:rPr>
          <w:b/>
          <w:sz w:val="72"/>
        </w:rPr>
      </w:pPr>
      <w:r w:rsidRPr="00020353">
        <w:rPr>
          <w:b/>
          <w:sz w:val="72"/>
        </w:rPr>
        <w:t>iRail</w:t>
      </w:r>
    </w:p>
    <w:p w:rsidR="00020353" w:rsidRPr="00020353" w:rsidRDefault="00020353" w:rsidP="00020353">
      <w:pPr>
        <w:jc w:val="center"/>
        <w:rPr>
          <w:b/>
          <w:sz w:val="72"/>
        </w:rPr>
      </w:pPr>
      <w:r w:rsidRPr="00020353">
        <w:rPr>
          <w:b/>
          <w:sz w:val="72"/>
        </w:rPr>
        <w:t>PHY</w:t>
      </w:r>
      <w:r w:rsidR="004F5E27">
        <w:rPr>
          <w:b/>
          <w:sz w:val="72"/>
        </w:rPr>
        <w:t>sical (PHY) Interface</w:t>
      </w:r>
    </w:p>
    <w:p w:rsidR="00020353" w:rsidRDefault="00020353" w:rsidP="00020353">
      <w:pPr>
        <w:jc w:val="center"/>
        <w:rPr>
          <w:b/>
          <w:sz w:val="72"/>
        </w:rPr>
      </w:pPr>
      <w:r w:rsidRPr="00020353">
        <w:rPr>
          <w:b/>
          <w:sz w:val="72"/>
        </w:rPr>
        <w:t>Requirements</w:t>
      </w:r>
      <w:r w:rsidR="004F5E27">
        <w:rPr>
          <w:b/>
          <w:sz w:val="72"/>
        </w:rPr>
        <w:t xml:space="preserve"> and Design</w:t>
      </w:r>
    </w:p>
    <w:p w:rsidR="004F5E27" w:rsidRPr="00020353" w:rsidRDefault="004F5E27" w:rsidP="00020353">
      <w:pPr>
        <w:jc w:val="center"/>
        <w:rPr>
          <w:b/>
          <w:sz w:val="72"/>
        </w:rPr>
      </w:pPr>
      <w:r>
        <w:rPr>
          <w:b/>
          <w:sz w:val="72"/>
        </w:rPr>
        <w:t>Specification</w:t>
      </w:r>
    </w:p>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Pr="00827F3B" w:rsidRDefault="00020353" w:rsidP="00020353">
      <w:pPr>
        <w:jc w:val="center"/>
        <w:rPr>
          <w:b/>
          <w:sz w:val="28"/>
        </w:rPr>
      </w:pPr>
      <w:r>
        <w:rPr>
          <w:b/>
          <w:sz w:val="28"/>
        </w:rPr>
        <w:t>Revision 0.</w:t>
      </w:r>
      <w:r w:rsidR="004F5E27">
        <w:rPr>
          <w:b/>
          <w:sz w:val="28"/>
        </w:rPr>
        <w:t>4</w:t>
      </w:r>
    </w:p>
    <w:p w:rsidR="00020353" w:rsidRDefault="004F5E27" w:rsidP="00020353">
      <w:pPr>
        <w:jc w:val="center"/>
        <w:rPr>
          <w:b/>
          <w:sz w:val="28"/>
        </w:rPr>
      </w:pPr>
      <w:r>
        <w:rPr>
          <w:b/>
          <w:sz w:val="28"/>
        </w:rPr>
        <w:t>November</w:t>
      </w:r>
      <w:r w:rsidR="00020353">
        <w:rPr>
          <w:b/>
          <w:sz w:val="28"/>
        </w:rPr>
        <w:t xml:space="preserve"> </w:t>
      </w:r>
      <w:ins w:id="3" w:author="Scott Walker" w:date="2017-11-12T18:22:00Z">
        <w:r w:rsidR="000E59D5">
          <w:rPr>
            <w:b/>
            <w:sz w:val="28"/>
          </w:rPr>
          <w:t>12</w:t>
        </w:r>
      </w:ins>
      <w:del w:id="4" w:author="Scott Walker" w:date="2017-11-12T18:22:00Z">
        <w:r w:rsidDel="000E59D5">
          <w:rPr>
            <w:b/>
            <w:sz w:val="28"/>
          </w:rPr>
          <w:delText>5</w:delText>
        </w:r>
      </w:del>
      <w:r w:rsidR="00020353">
        <w:rPr>
          <w:b/>
          <w:sz w:val="28"/>
        </w:rPr>
        <w:t>, 2017</w:t>
      </w:r>
    </w:p>
    <w:p w:rsidR="00020353" w:rsidRDefault="00020353" w:rsidP="00020353">
      <w:pPr>
        <w:jc w:val="center"/>
        <w:rPr>
          <w:b/>
          <w:sz w:val="28"/>
        </w:rPr>
      </w:pPr>
    </w:p>
    <w:p w:rsidR="00020353" w:rsidRDefault="00703D83" w:rsidP="00020353">
      <w:r>
        <w:br w:type="page"/>
      </w:r>
    </w:p>
    <w:sdt>
      <w:sdtPr>
        <w:rPr>
          <w:rFonts w:asciiTheme="minorHAnsi" w:eastAsiaTheme="minorHAnsi" w:hAnsiTheme="minorHAnsi" w:cstheme="minorBidi"/>
          <w:color w:val="auto"/>
          <w:sz w:val="22"/>
          <w:szCs w:val="22"/>
        </w:rPr>
        <w:id w:val="-411855577"/>
        <w:docPartObj>
          <w:docPartGallery w:val="Table of Contents"/>
          <w:docPartUnique/>
        </w:docPartObj>
      </w:sdtPr>
      <w:sdtEndPr>
        <w:rPr>
          <w:b/>
          <w:bCs/>
          <w:noProof/>
        </w:rPr>
      </w:sdtEndPr>
      <w:sdtContent>
        <w:p w:rsidR="00020353" w:rsidRPr="00252641" w:rsidRDefault="00020353" w:rsidP="00020353">
          <w:pPr>
            <w:pStyle w:val="TOCHeading"/>
            <w:rPr>
              <w:u w:val="single"/>
            </w:rPr>
          </w:pPr>
          <w:r w:rsidRPr="00252641">
            <w:rPr>
              <w:u w:val="single"/>
            </w:rPr>
            <w:t>Table of Contents</w:t>
          </w:r>
        </w:p>
        <w:p w:rsidR="000E59D5" w:rsidRDefault="00020353">
          <w:pPr>
            <w:pStyle w:val="TOC1"/>
            <w:tabs>
              <w:tab w:val="left" w:pos="440"/>
              <w:tab w:val="right" w:leader="dot" w:pos="9350"/>
            </w:tabs>
            <w:rPr>
              <w:ins w:id="5" w:author="Scott Walker" w:date="2017-11-12T18:22:00Z"/>
              <w:rFonts w:eastAsiaTheme="minorEastAsia"/>
              <w:noProof/>
            </w:rPr>
          </w:pPr>
          <w:r>
            <w:fldChar w:fldCharType="begin"/>
          </w:r>
          <w:r>
            <w:instrText xml:space="preserve"> TOC \o "1-3" \h \z \u </w:instrText>
          </w:r>
          <w:r>
            <w:fldChar w:fldCharType="separate"/>
          </w:r>
          <w:ins w:id="6" w:author="Scott Walker" w:date="2017-11-12T18:22:00Z">
            <w:r w:rsidR="000E59D5" w:rsidRPr="005B70AE">
              <w:rPr>
                <w:rStyle w:val="Hyperlink"/>
                <w:noProof/>
              </w:rPr>
              <w:fldChar w:fldCharType="begin"/>
            </w:r>
            <w:r w:rsidR="000E59D5" w:rsidRPr="005B70AE">
              <w:rPr>
                <w:rStyle w:val="Hyperlink"/>
                <w:noProof/>
              </w:rPr>
              <w:instrText xml:space="preserve"> </w:instrText>
            </w:r>
            <w:r w:rsidR="000E59D5">
              <w:rPr>
                <w:noProof/>
              </w:rPr>
              <w:instrText>HYPERLINK \l "_Toc498274268"</w:instrText>
            </w:r>
            <w:r w:rsidR="000E59D5" w:rsidRPr="005B70AE">
              <w:rPr>
                <w:rStyle w:val="Hyperlink"/>
                <w:noProof/>
              </w:rPr>
              <w:instrText xml:space="preserve"> </w:instrText>
            </w:r>
            <w:r w:rsidR="000E59D5" w:rsidRPr="005B70AE">
              <w:rPr>
                <w:rStyle w:val="Hyperlink"/>
                <w:noProof/>
              </w:rPr>
              <w:fldChar w:fldCharType="separate"/>
            </w:r>
            <w:r w:rsidR="000E59D5" w:rsidRPr="005B70AE">
              <w:rPr>
                <w:rStyle w:val="Hyperlink"/>
                <w:noProof/>
              </w:rPr>
              <w:t>1.</w:t>
            </w:r>
            <w:r w:rsidR="000E59D5">
              <w:rPr>
                <w:rFonts w:eastAsiaTheme="minorEastAsia"/>
                <w:noProof/>
              </w:rPr>
              <w:tab/>
            </w:r>
            <w:r w:rsidR="000E59D5" w:rsidRPr="005B70AE">
              <w:rPr>
                <w:rStyle w:val="Hyperlink"/>
                <w:noProof/>
              </w:rPr>
              <w:t>PHY Requirements</w:t>
            </w:r>
            <w:r w:rsidR="000E59D5">
              <w:rPr>
                <w:noProof/>
                <w:webHidden/>
              </w:rPr>
              <w:tab/>
            </w:r>
            <w:r w:rsidR="000E59D5">
              <w:rPr>
                <w:noProof/>
                <w:webHidden/>
              </w:rPr>
              <w:fldChar w:fldCharType="begin"/>
            </w:r>
            <w:r w:rsidR="000E59D5">
              <w:rPr>
                <w:noProof/>
                <w:webHidden/>
              </w:rPr>
              <w:instrText xml:space="preserve"> PAGEREF _Toc498274268 \h </w:instrText>
            </w:r>
          </w:ins>
          <w:r w:rsidR="000E59D5">
            <w:rPr>
              <w:noProof/>
              <w:webHidden/>
            </w:rPr>
          </w:r>
          <w:r w:rsidR="000E59D5">
            <w:rPr>
              <w:noProof/>
              <w:webHidden/>
            </w:rPr>
            <w:fldChar w:fldCharType="separate"/>
          </w:r>
          <w:ins w:id="7" w:author="Gary Callsen" w:date="2017-11-14T13:25:00Z">
            <w:r w:rsidR="00CE7341">
              <w:rPr>
                <w:noProof/>
                <w:webHidden/>
              </w:rPr>
              <w:t>6</w:t>
            </w:r>
          </w:ins>
          <w:ins w:id="8" w:author="Scott Walker" w:date="2017-11-12T18:22:00Z">
            <w:del w:id="9" w:author="Gary Callsen" w:date="2017-11-14T13:25:00Z">
              <w:r w:rsidR="000E59D5" w:rsidDel="00CE7341">
                <w:rPr>
                  <w:noProof/>
                  <w:webHidden/>
                </w:rPr>
                <w:delText>5</w:delText>
              </w:r>
            </w:del>
            <w:r w:rsidR="000E59D5">
              <w:rPr>
                <w:noProof/>
                <w:webHidden/>
              </w:rPr>
              <w:fldChar w:fldCharType="end"/>
            </w:r>
            <w:r w:rsidR="000E59D5" w:rsidRPr="005B70AE">
              <w:rPr>
                <w:rStyle w:val="Hyperlink"/>
                <w:noProof/>
              </w:rPr>
              <w:fldChar w:fldCharType="end"/>
            </w:r>
          </w:ins>
        </w:p>
        <w:p w:rsidR="000E59D5" w:rsidRDefault="000E59D5" w:rsidP="00011F72">
          <w:pPr>
            <w:pStyle w:val="TOC2"/>
            <w:rPr>
              <w:ins w:id="10" w:author="Scott Walker" w:date="2017-11-12T18:22:00Z"/>
              <w:rFonts w:eastAsiaTheme="minorEastAsia"/>
              <w:noProof/>
            </w:rPr>
            <w:pPrChange w:id="11" w:author="Gary Callsen" w:date="2017-11-14T10:58:00Z">
              <w:pPr>
                <w:pStyle w:val="TOC2"/>
                <w:tabs>
                  <w:tab w:val="left" w:pos="880"/>
                  <w:tab w:val="right" w:leader="dot" w:pos="9350"/>
                </w:tabs>
              </w:pPr>
            </w:pPrChange>
          </w:pPr>
          <w:ins w:id="1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"_Toc498274269"</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1.1.</w:t>
            </w:r>
            <w:r>
              <w:rPr>
                <w:rFonts w:eastAsiaTheme="minorEastAsia"/>
                <w:noProof/>
              </w:rPr>
              <w:tab/>
            </w:r>
            <w:r w:rsidRPr="005B70AE">
              <w:rPr>
                <w:rStyle w:val="Hyperlink"/>
                <w:noProof/>
              </w:rPr>
              <w:t>PHY Transmit Function Requirements</w:t>
            </w:r>
            <w:r>
              <w:rPr>
                <w:noProof/>
                <w:webHidden/>
              </w:rPr>
              <w:tab/>
            </w:r>
            <w:r>
              <w:rPr>
                <w:noProof/>
                <w:webHidden/>
              </w:rPr>
              <w:fldChar w:fldCharType="begin"/>
            </w:r>
            <w:r>
              <w:rPr>
                <w:noProof/>
                <w:webHidden/>
              </w:rPr>
              <w:instrText xml:space="preserve"> PAGEREF _Toc498274269 \h </w:instrText>
            </w:r>
          </w:ins>
          <w:r>
            <w:rPr>
              <w:noProof/>
              <w:webHidden/>
            </w:rPr>
          </w:r>
          <w:r>
            <w:rPr>
              <w:noProof/>
              <w:webHidden/>
            </w:rPr>
            <w:fldChar w:fldCharType="separate"/>
          </w:r>
          <w:ins w:id="13" w:author="Gary Callsen" w:date="2017-11-14T13:25:00Z">
            <w:r w:rsidR="00CE7341">
              <w:rPr>
                <w:noProof/>
                <w:webHidden/>
              </w:rPr>
              <w:t>6</w:t>
            </w:r>
          </w:ins>
          <w:ins w:id="14" w:author="Scott Walker" w:date="2017-11-12T18:22:00Z">
            <w:del w:id="15" w:author="Gary Callsen" w:date="2017-11-14T13:25:00Z">
              <w:r w:rsidDel="00CE7341">
                <w:rPr>
                  <w:noProof/>
                  <w:webHidden/>
                </w:rPr>
                <w:delText>5</w:delText>
              </w:r>
            </w:del>
            <w:r>
              <w:rPr>
                <w:noProof/>
                <w:webHidden/>
              </w:rPr>
              <w:fldChar w:fldCharType="end"/>
            </w:r>
            <w:r w:rsidRPr="005B70AE">
              <w:rPr>
                <w:rStyle w:val="Hyperlink"/>
                <w:noProof/>
              </w:rPr>
              <w:fldChar w:fldCharType="end"/>
            </w:r>
          </w:ins>
        </w:p>
        <w:p w:rsidR="000E59D5" w:rsidRDefault="000E59D5" w:rsidP="00011F72">
          <w:pPr>
            <w:pStyle w:val="TOC2"/>
            <w:rPr>
              <w:ins w:id="16" w:author="Scott Walker" w:date="2017-11-12T18:22:00Z"/>
              <w:rFonts w:eastAsiaTheme="minorEastAsia"/>
              <w:noProof/>
            </w:rPr>
            <w:pPrChange w:id="17" w:author="Gary Callsen" w:date="2017-11-14T10:58:00Z">
              <w:pPr>
                <w:pStyle w:val="TOC2"/>
                <w:tabs>
                  <w:tab w:val="left" w:pos="880"/>
                  <w:tab w:val="right" w:leader="dot" w:pos="9350"/>
                </w:tabs>
              </w:pPr>
            </w:pPrChange>
          </w:pPr>
          <w:ins w:id="1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"_Toc498274270"</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1.2.</w:t>
            </w:r>
            <w:r>
              <w:rPr>
                <w:rFonts w:eastAsiaTheme="minorEastAsia"/>
                <w:noProof/>
              </w:rPr>
              <w:tab/>
            </w:r>
            <w:r w:rsidRPr="005B70AE">
              <w:rPr>
                <w:rStyle w:val="Hyperlink"/>
                <w:noProof/>
              </w:rPr>
              <w:t>PHY Receive Function Requirements</w:t>
            </w:r>
            <w:r>
              <w:rPr>
                <w:noProof/>
                <w:webHidden/>
              </w:rPr>
              <w:tab/>
            </w:r>
            <w:r>
              <w:rPr>
                <w:noProof/>
                <w:webHidden/>
              </w:rPr>
              <w:fldChar w:fldCharType="begin"/>
            </w:r>
            <w:r>
              <w:rPr>
                <w:noProof/>
                <w:webHidden/>
              </w:rPr>
              <w:instrText xml:space="preserve"> PAGEREF _Toc498274270 \h </w:instrText>
            </w:r>
          </w:ins>
          <w:r>
            <w:rPr>
              <w:noProof/>
              <w:webHidden/>
            </w:rPr>
          </w:r>
          <w:r>
            <w:rPr>
              <w:noProof/>
              <w:webHidden/>
            </w:rPr>
            <w:fldChar w:fldCharType="separate"/>
          </w:r>
          <w:ins w:id="19" w:author="Gary Callsen" w:date="2017-11-14T13:25:00Z">
            <w:r w:rsidR="00CE7341">
              <w:rPr>
                <w:noProof/>
                <w:webHidden/>
              </w:rPr>
              <w:t>7</w:t>
            </w:r>
          </w:ins>
          <w:ins w:id="20" w:author="Scott Walker" w:date="2017-11-12T18:22:00Z">
            <w:del w:id="21" w:author="Gary Callsen" w:date="2017-11-14T13:25:00Z">
              <w:r w:rsidDel="00CE7341">
                <w:rPr>
                  <w:noProof/>
                  <w:webHidden/>
                </w:rPr>
                <w:delText>5</w:delText>
              </w:r>
            </w:del>
            <w:r>
              <w:rPr>
                <w:noProof/>
                <w:webHidden/>
              </w:rPr>
              <w:fldChar w:fldCharType="end"/>
            </w:r>
            <w:r w:rsidRPr="005B70AE">
              <w:rPr>
                <w:rStyle w:val="Hyperlink"/>
                <w:noProof/>
              </w:rPr>
              <w:fldChar w:fldCharType="end"/>
            </w:r>
          </w:ins>
        </w:p>
        <w:p w:rsidR="000E59D5" w:rsidRDefault="000E59D5" w:rsidP="00011F72">
          <w:pPr>
            <w:pStyle w:val="TOC2"/>
            <w:rPr>
              <w:ins w:id="22" w:author="Scott Walker" w:date="2017-11-12T18:22:00Z"/>
              <w:rFonts w:eastAsiaTheme="minorEastAsia"/>
              <w:noProof/>
            </w:rPr>
            <w:pPrChange w:id="23" w:author="Gary Callsen" w:date="2017-11-14T10:58:00Z">
              <w:pPr>
                <w:pStyle w:val="TOC2"/>
                <w:tabs>
                  <w:tab w:val="left" w:pos="880"/>
                  <w:tab w:val="right" w:leader="dot" w:pos="9350"/>
                </w:tabs>
              </w:pPr>
            </w:pPrChange>
          </w:pPr>
          <w:ins w:id="2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"_Toc498274271"</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1.3.</w:t>
            </w:r>
            <w:r>
              <w:rPr>
                <w:rFonts w:eastAsiaTheme="minorEastAsia"/>
                <w:noProof/>
              </w:rPr>
              <w:tab/>
            </w:r>
            <w:r w:rsidRPr="005B70AE">
              <w:rPr>
                <w:rStyle w:val="Hyperlink"/>
                <w:noProof/>
              </w:rPr>
              <w:t>PHY Collision Detection Function Requirements</w:t>
            </w:r>
            <w:r>
              <w:rPr>
                <w:noProof/>
                <w:webHidden/>
              </w:rPr>
              <w:tab/>
            </w:r>
            <w:r>
              <w:rPr>
                <w:noProof/>
                <w:webHidden/>
              </w:rPr>
              <w:fldChar w:fldCharType="begin"/>
            </w:r>
            <w:r>
              <w:rPr>
                <w:noProof/>
                <w:webHidden/>
              </w:rPr>
              <w:instrText xml:space="preserve"> PAGEREF _Toc498274271 \h </w:instrText>
            </w:r>
          </w:ins>
          <w:r>
            <w:rPr>
              <w:noProof/>
              <w:webHidden/>
            </w:rPr>
          </w:r>
          <w:r>
            <w:rPr>
              <w:noProof/>
              <w:webHidden/>
            </w:rPr>
            <w:fldChar w:fldCharType="separate"/>
          </w:r>
          <w:ins w:id="25" w:author="Gary Callsen" w:date="2017-11-14T13:25:00Z">
            <w:r w:rsidR="00CE7341">
              <w:rPr>
                <w:noProof/>
                <w:webHidden/>
              </w:rPr>
              <w:t>7</w:t>
            </w:r>
          </w:ins>
          <w:ins w:id="26" w:author="Scott Walker" w:date="2017-11-12T18:22:00Z">
            <w:del w:id="27" w:author="Gary Callsen" w:date="2017-11-14T13:25:00Z">
              <w:r w:rsidDel="00CE7341">
                <w:rPr>
                  <w:noProof/>
                  <w:webHidden/>
                </w:rPr>
                <w:delText>5</w:delText>
              </w:r>
            </w:del>
            <w:r>
              <w:rPr>
                <w:noProof/>
                <w:webHidden/>
              </w:rPr>
              <w:fldChar w:fldCharType="end"/>
            </w:r>
            <w:r w:rsidRPr="005B70AE">
              <w:rPr>
                <w:rStyle w:val="Hyperlink"/>
                <w:noProof/>
              </w:rPr>
              <w:fldChar w:fldCharType="end"/>
            </w:r>
          </w:ins>
        </w:p>
        <w:p w:rsidR="000E59D5" w:rsidRDefault="000E59D5" w:rsidP="00011F72">
          <w:pPr>
            <w:pStyle w:val="TOC2"/>
            <w:rPr>
              <w:ins w:id="28" w:author="Scott Walker" w:date="2017-11-12T18:22:00Z"/>
              <w:rFonts w:eastAsiaTheme="minorEastAsia"/>
              <w:noProof/>
            </w:rPr>
            <w:pPrChange w:id="29" w:author="Gary Callsen" w:date="2017-11-14T10:58:00Z">
              <w:pPr>
                <w:pStyle w:val="TOC2"/>
                <w:tabs>
                  <w:tab w:val="left" w:pos="880"/>
                  <w:tab w:val="right" w:leader="dot" w:pos="9350"/>
                </w:tabs>
              </w:pPr>
            </w:pPrChange>
          </w:pPr>
          <w:ins w:id="3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"_Toc498274272"</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1.4.</w:t>
            </w:r>
            <w:r>
              <w:rPr>
                <w:rFonts w:eastAsiaTheme="minorEastAsia"/>
                <w:noProof/>
              </w:rPr>
              <w:tab/>
            </w:r>
            <w:r w:rsidRPr="005B70AE">
              <w:rPr>
                <w:rStyle w:val="Hyperlink"/>
                <w:noProof/>
              </w:rPr>
              <w:t>PHY Jabber Functional Requirements</w:t>
            </w:r>
            <w:r>
              <w:rPr>
                <w:noProof/>
                <w:webHidden/>
              </w:rPr>
              <w:tab/>
            </w:r>
            <w:r>
              <w:rPr>
                <w:noProof/>
                <w:webHidden/>
              </w:rPr>
              <w:fldChar w:fldCharType="begin"/>
            </w:r>
            <w:r>
              <w:rPr>
                <w:noProof/>
                <w:webHidden/>
              </w:rPr>
              <w:instrText xml:space="preserve"> PAGEREF _Toc498274272 \h </w:instrText>
            </w:r>
          </w:ins>
          <w:r>
            <w:rPr>
              <w:noProof/>
              <w:webHidden/>
            </w:rPr>
          </w:r>
          <w:r>
            <w:rPr>
              <w:noProof/>
              <w:webHidden/>
            </w:rPr>
            <w:fldChar w:fldCharType="separate"/>
          </w:r>
          <w:ins w:id="31" w:author="Gary Callsen" w:date="2017-11-14T13:25:00Z">
            <w:r w:rsidR="00CE7341">
              <w:rPr>
                <w:noProof/>
                <w:webHidden/>
              </w:rPr>
              <w:t>8</w:t>
            </w:r>
          </w:ins>
          <w:ins w:id="32" w:author="Scott Walker" w:date="2017-11-12T18:22:00Z">
            <w:del w:id="33" w:author="Gary Callsen" w:date="2017-11-14T13:25:00Z">
              <w:r w:rsidDel="00CE7341">
                <w:rPr>
                  <w:noProof/>
                  <w:webHidden/>
                </w:rPr>
                <w:delText>6</w:delText>
              </w:r>
            </w:del>
            <w:r>
              <w:rPr>
                <w:noProof/>
                <w:webHidden/>
              </w:rPr>
              <w:fldChar w:fldCharType="end"/>
            </w:r>
            <w:r w:rsidRPr="005B70AE">
              <w:rPr>
                <w:rStyle w:val="Hyperlink"/>
                <w:noProof/>
              </w:rPr>
              <w:fldChar w:fldCharType="end"/>
            </w:r>
          </w:ins>
        </w:p>
        <w:p w:rsidR="000E59D5" w:rsidRDefault="000E59D5" w:rsidP="00011F72">
          <w:pPr>
            <w:pStyle w:val="TOC2"/>
            <w:rPr>
              <w:ins w:id="34" w:author="Scott Walker" w:date="2017-11-12T18:22:00Z"/>
              <w:rFonts w:eastAsiaTheme="minorEastAsia"/>
              <w:noProof/>
            </w:rPr>
            <w:pPrChange w:id="35" w:author="Gary Callsen" w:date="2017-11-14T10:58:00Z">
              <w:pPr>
                <w:pStyle w:val="TOC2"/>
                <w:tabs>
                  <w:tab w:val="left" w:pos="880"/>
                  <w:tab w:val="right" w:leader="dot" w:pos="9350"/>
                </w:tabs>
              </w:pPr>
            </w:pPrChange>
          </w:pPr>
          <w:ins w:id="3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"_Toc498274273"</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1.5.</w:t>
            </w:r>
            <w:r>
              <w:rPr>
                <w:rFonts w:eastAsiaTheme="minorEastAsia"/>
                <w:noProof/>
              </w:rPr>
              <w:tab/>
            </w:r>
            <w:r w:rsidRPr="005B70AE">
              <w:rPr>
                <w:rStyle w:val="Hyperlink"/>
                <w:noProof/>
              </w:rPr>
              <w:t>MAC / PHY Interface Requirements</w:t>
            </w:r>
            <w:r>
              <w:rPr>
                <w:noProof/>
                <w:webHidden/>
              </w:rPr>
              <w:tab/>
            </w:r>
            <w:r>
              <w:rPr>
                <w:noProof/>
                <w:webHidden/>
              </w:rPr>
              <w:fldChar w:fldCharType="begin"/>
            </w:r>
            <w:r>
              <w:rPr>
                <w:noProof/>
                <w:webHidden/>
              </w:rPr>
              <w:instrText xml:space="preserve"> PAGEREF _Toc498274273 \h </w:instrText>
            </w:r>
          </w:ins>
          <w:r>
            <w:rPr>
              <w:noProof/>
              <w:webHidden/>
            </w:rPr>
          </w:r>
          <w:r>
            <w:rPr>
              <w:noProof/>
              <w:webHidden/>
            </w:rPr>
            <w:fldChar w:fldCharType="separate"/>
          </w:r>
          <w:ins w:id="37" w:author="Gary Callsen" w:date="2017-11-14T13:25:00Z">
            <w:r w:rsidR="00CE7341">
              <w:rPr>
                <w:noProof/>
                <w:webHidden/>
              </w:rPr>
              <w:t>8</w:t>
            </w:r>
          </w:ins>
          <w:ins w:id="38" w:author="Scott Walker" w:date="2017-11-12T18:22:00Z">
            <w:del w:id="39" w:author="Gary Callsen" w:date="2017-11-14T13:25:00Z">
              <w:r w:rsidDel="00CE7341">
                <w:rPr>
                  <w:noProof/>
                  <w:webHidden/>
                </w:rPr>
                <w:delText>6</w:delText>
              </w:r>
            </w:del>
            <w:r>
              <w:rPr>
                <w:noProof/>
                <w:webHidden/>
              </w:rPr>
              <w:fldChar w:fldCharType="end"/>
            </w:r>
            <w:r w:rsidRPr="005B70AE">
              <w:rPr>
                <w:rStyle w:val="Hyperlink"/>
                <w:noProof/>
              </w:rPr>
              <w:fldChar w:fldCharType="end"/>
            </w:r>
          </w:ins>
        </w:p>
        <w:p w:rsidR="000E59D5" w:rsidRDefault="000E59D5" w:rsidP="00011F72">
          <w:pPr>
            <w:pStyle w:val="TOC3"/>
            <w:rPr>
              <w:ins w:id="40" w:author="Scott Walker" w:date="2017-11-12T18:22:00Z"/>
              <w:rFonts w:eastAsiaTheme="minorEastAsia"/>
              <w:noProof/>
            </w:rPr>
            <w:pPrChange w:id="41" w:author="Gary Callsen" w:date="2017-11-14T10:58:00Z">
              <w:pPr>
                <w:pStyle w:val="TOC3"/>
                <w:tabs>
                  <w:tab w:val="left" w:pos="1320"/>
                  <w:tab w:val="right" w:leader="dot" w:pos="9350"/>
                </w:tabs>
              </w:pPr>
            </w:pPrChange>
          </w:pPr>
          <w:ins w:id="4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"_Toc498274274"</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1.5.1.</w:t>
            </w:r>
            <w:r>
              <w:rPr>
                <w:rFonts w:eastAsiaTheme="minorEastAsia"/>
                <w:noProof/>
              </w:rPr>
              <w:tab/>
            </w:r>
            <w:r w:rsidRPr="005B70AE">
              <w:rPr>
                <w:rStyle w:val="Hyperlink"/>
                <w:noProof/>
              </w:rPr>
              <w:t>MII Interface Definition</w:t>
            </w:r>
            <w:r>
              <w:rPr>
                <w:noProof/>
                <w:webHidden/>
              </w:rPr>
              <w:tab/>
            </w:r>
            <w:r>
              <w:rPr>
                <w:noProof/>
                <w:webHidden/>
              </w:rPr>
              <w:fldChar w:fldCharType="begin"/>
            </w:r>
            <w:r>
              <w:rPr>
                <w:noProof/>
                <w:webHidden/>
              </w:rPr>
              <w:instrText xml:space="preserve"> PAGEREF _Toc498274274 \h </w:instrText>
            </w:r>
          </w:ins>
          <w:r>
            <w:rPr>
              <w:noProof/>
              <w:webHidden/>
            </w:rPr>
          </w:r>
          <w:r>
            <w:rPr>
              <w:noProof/>
              <w:webHidden/>
            </w:rPr>
            <w:fldChar w:fldCharType="separate"/>
          </w:r>
          <w:ins w:id="43" w:author="Gary Callsen" w:date="2017-11-14T13:25:00Z">
            <w:r w:rsidR="00CE7341">
              <w:rPr>
                <w:noProof/>
                <w:webHidden/>
              </w:rPr>
              <w:t>8</w:t>
            </w:r>
          </w:ins>
          <w:ins w:id="44" w:author="Scott Walker" w:date="2017-11-12T18:22:00Z">
            <w:del w:id="45" w:author="Gary Callsen" w:date="2017-11-14T13:25:00Z">
              <w:r w:rsidDel="00CE7341">
                <w:rPr>
                  <w:noProof/>
                  <w:webHidden/>
                </w:rPr>
                <w:delText>6</w:delText>
              </w:r>
            </w:del>
            <w:r>
              <w:rPr>
                <w:noProof/>
                <w:webHidden/>
              </w:rPr>
              <w:fldChar w:fldCharType="end"/>
            </w:r>
            <w:r w:rsidRPr="005B70AE">
              <w:rPr>
                <w:rStyle w:val="Hyperlink"/>
                <w:noProof/>
              </w:rPr>
              <w:fldChar w:fldCharType="end"/>
            </w:r>
          </w:ins>
        </w:p>
        <w:p w:rsidR="000E59D5" w:rsidRDefault="000E59D5" w:rsidP="00011F72">
          <w:pPr>
            <w:pStyle w:val="TOC3"/>
            <w:rPr>
              <w:ins w:id="46" w:author="Scott Walker" w:date="2017-11-12T18:22:00Z"/>
              <w:rFonts w:eastAsiaTheme="minorEastAsia"/>
              <w:noProof/>
            </w:rPr>
            <w:pPrChange w:id="47" w:author="Gary Callsen" w:date="2017-11-14T10:58:00Z">
              <w:pPr>
                <w:pStyle w:val="TOC3"/>
                <w:tabs>
                  <w:tab w:val="left" w:pos="1320"/>
                  <w:tab w:val="right" w:leader="dot" w:pos="9350"/>
                </w:tabs>
              </w:pPr>
            </w:pPrChange>
          </w:pPr>
          <w:ins w:id="4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"_Toc498274275"</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1.5.2.</w:t>
            </w:r>
            <w:r>
              <w:rPr>
                <w:rFonts w:eastAsiaTheme="minorEastAsia"/>
                <w:noProof/>
              </w:rPr>
              <w:tab/>
            </w:r>
            <w:r w:rsidRPr="005B70AE">
              <w:rPr>
                <w:rStyle w:val="Hyperlink"/>
                <w:noProof/>
              </w:rPr>
              <w:t>Management Interface Definition</w:t>
            </w:r>
            <w:r>
              <w:rPr>
                <w:noProof/>
                <w:webHidden/>
              </w:rPr>
              <w:tab/>
            </w:r>
            <w:r>
              <w:rPr>
                <w:noProof/>
                <w:webHidden/>
              </w:rPr>
              <w:fldChar w:fldCharType="begin"/>
            </w:r>
            <w:r>
              <w:rPr>
                <w:noProof/>
                <w:webHidden/>
              </w:rPr>
              <w:instrText xml:space="preserve"> PAGEREF _Toc498274275 \h </w:instrText>
            </w:r>
          </w:ins>
          <w:r>
            <w:rPr>
              <w:noProof/>
              <w:webHidden/>
            </w:rPr>
          </w:r>
          <w:r>
            <w:rPr>
              <w:noProof/>
              <w:webHidden/>
            </w:rPr>
            <w:fldChar w:fldCharType="separate"/>
          </w:r>
          <w:ins w:id="49" w:author="Gary Callsen" w:date="2017-11-14T13:25:00Z">
            <w:r w:rsidR="00CE7341">
              <w:rPr>
                <w:noProof/>
                <w:webHidden/>
              </w:rPr>
              <w:t>9</w:t>
            </w:r>
          </w:ins>
          <w:ins w:id="50" w:author="Scott Walker" w:date="2017-11-12T18:22:00Z">
            <w:del w:id="51" w:author="Gary Callsen" w:date="2017-11-14T13:25:00Z">
              <w:r w:rsidDel="00CE7341">
                <w:rPr>
                  <w:noProof/>
                  <w:webHidden/>
                </w:rPr>
                <w:delText>7</w:delText>
              </w:r>
            </w:del>
            <w:r>
              <w:rPr>
                <w:noProof/>
                <w:webHidden/>
              </w:rPr>
              <w:fldChar w:fldCharType="end"/>
            </w:r>
            <w:r w:rsidRPr="005B70AE">
              <w:rPr>
                <w:rStyle w:val="Hyperlink"/>
                <w:noProof/>
              </w:rPr>
              <w:fldChar w:fldCharType="end"/>
            </w:r>
          </w:ins>
        </w:p>
        <w:p w:rsidR="000E59D5" w:rsidRDefault="000E59D5" w:rsidP="00011F72">
          <w:pPr>
            <w:pStyle w:val="TOC2"/>
            <w:rPr>
              <w:ins w:id="52" w:author="Scott Walker" w:date="2017-11-12T18:22:00Z"/>
              <w:rFonts w:eastAsiaTheme="minorEastAsia"/>
              <w:noProof/>
            </w:rPr>
            <w:pPrChange w:id="53" w:author="Gary Callsen" w:date="2017-11-14T10:58:00Z">
              <w:pPr>
                <w:pStyle w:val="TOC2"/>
                <w:tabs>
                  <w:tab w:val="left" w:pos="880"/>
                  <w:tab w:val="right" w:leader="dot" w:pos="9350"/>
                </w:tabs>
              </w:pPr>
            </w:pPrChange>
          </w:pPr>
          <w:ins w:id="5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"_Toc498274276"</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1.6.</w:t>
            </w:r>
            <w:r>
              <w:rPr>
                <w:rFonts w:eastAsiaTheme="minorEastAsia"/>
                <w:noProof/>
              </w:rPr>
              <w:tab/>
            </w:r>
            <w:r w:rsidRPr="005B70AE">
              <w:rPr>
                <w:rStyle w:val="Hyperlink"/>
                <w:noProof/>
              </w:rPr>
              <w:t>Functionality Not Supported by the iRail PHY</w:t>
            </w:r>
            <w:r>
              <w:rPr>
                <w:noProof/>
                <w:webHidden/>
              </w:rPr>
              <w:tab/>
            </w:r>
            <w:r>
              <w:rPr>
                <w:noProof/>
                <w:webHidden/>
              </w:rPr>
              <w:fldChar w:fldCharType="begin"/>
            </w:r>
            <w:r>
              <w:rPr>
                <w:noProof/>
                <w:webHidden/>
              </w:rPr>
              <w:instrText xml:space="preserve"> PAGEREF _Toc498274276 \h </w:instrText>
            </w:r>
          </w:ins>
          <w:r>
            <w:rPr>
              <w:noProof/>
              <w:webHidden/>
            </w:rPr>
          </w:r>
          <w:r>
            <w:rPr>
              <w:noProof/>
              <w:webHidden/>
            </w:rPr>
            <w:fldChar w:fldCharType="separate"/>
          </w:r>
          <w:ins w:id="55" w:author="Gary Callsen" w:date="2017-11-14T13:25:00Z">
            <w:r w:rsidR="00CE7341">
              <w:rPr>
                <w:noProof/>
                <w:webHidden/>
              </w:rPr>
              <w:t>9</w:t>
            </w:r>
          </w:ins>
          <w:ins w:id="56" w:author="Scott Walker" w:date="2017-11-12T18:22:00Z">
            <w:del w:id="57" w:author="Gary Callsen" w:date="2017-11-14T13:25:00Z">
              <w:r w:rsidDel="00CE7341">
                <w:rPr>
                  <w:noProof/>
                  <w:webHidden/>
                </w:rPr>
                <w:delText>7</w:delText>
              </w:r>
            </w:del>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58" w:author="Scott Walker" w:date="2017-11-12T18:22:00Z"/>
              <w:rFonts w:eastAsiaTheme="minorEastAsia"/>
              <w:noProof/>
            </w:rPr>
          </w:pPr>
          <w:ins w:id="5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"_Toc498274277"</w:instrText>
            </w:r>
            <w:r w:rsidRPr="005B70AE">
              <w:rPr>
                <w:rStyle w:val="Hyperlink"/>
                <w:noProof/>
              </w:rPr>
              <w:instrText xml:space="preserve"> </w:instrText>
            </w:r>
            <w:r w:rsidRPr="005B70AE">
              <w:rPr>
                <w:rStyle w:val="Hyperlink"/>
                <w:noProof/>
              </w:rPr>
              <w:fldChar w:fldCharType="separate"/>
            </w:r>
            <w:r w:rsidRPr="005B70AE">
              <w:rPr>
                <w:rStyle w:val="Hyperlink"/>
                <w:noProof/>
              </w:rPr>
              <w:t>2.</w:t>
            </w:r>
            <w:r>
              <w:rPr>
                <w:rFonts w:eastAsiaTheme="minorEastAsia"/>
                <w:noProof/>
              </w:rPr>
              <w:tab/>
            </w:r>
            <w:r w:rsidRPr="005B70AE">
              <w:rPr>
                <w:rStyle w:val="Hyperlink"/>
                <w:noProof/>
              </w:rPr>
              <w:t>PHY Design Implementation</w:t>
            </w:r>
            <w:r>
              <w:rPr>
                <w:noProof/>
                <w:webHidden/>
              </w:rPr>
              <w:tab/>
            </w:r>
            <w:r>
              <w:rPr>
                <w:noProof/>
                <w:webHidden/>
              </w:rPr>
              <w:fldChar w:fldCharType="begin"/>
            </w:r>
            <w:r>
              <w:rPr>
                <w:noProof/>
                <w:webHidden/>
              </w:rPr>
              <w:instrText xml:space="preserve"> PAGEREF _Toc498274277 \h </w:instrText>
            </w:r>
          </w:ins>
          <w:r>
            <w:rPr>
              <w:noProof/>
              <w:webHidden/>
            </w:rPr>
          </w:r>
          <w:r>
            <w:rPr>
              <w:noProof/>
              <w:webHidden/>
            </w:rPr>
            <w:fldChar w:fldCharType="separate"/>
          </w:r>
          <w:ins w:id="60" w:author="Gary Callsen" w:date="2017-11-14T13:25:00Z">
            <w:r w:rsidR="00CE7341">
              <w:rPr>
                <w:noProof/>
                <w:webHidden/>
              </w:rPr>
              <w:t>10</w:t>
            </w:r>
          </w:ins>
          <w:ins w:id="61" w:author="Scott Walker" w:date="2017-11-12T18:22:00Z">
            <w:del w:id="62" w:author="Gary Callsen" w:date="2017-11-14T13:25:00Z">
              <w:r w:rsidDel="00CE7341">
                <w:rPr>
                  <w:noProof/>
                  <w:webHidden/>
                </w:rPr>
                <w:delText>8</w:delText>
              </w:r>
            </w:del>
            <w:r>
              <w:rPr>
                <w:noProof/>
                <w:webHidden/>
              </w:rPr>
              <w:fldChar w:fldCharType="end"/>
            </w:r>
            <w:r w:rsidRPr="005B70AE">
              <w:rPr>
                <w:rStyle w:val="Hyperlink"/>
                <w:noProof/>
              </w:rPr>
              <w:fldChar w:fldCharType="end"/>
            </w:r>
          </w:ins>
        </w:p>
        <w:p w:rsidR="000E59D5" w:rsidRDefault="000E59D5" w:rsidP="00011F72">
          <w:pPr>
            <w:pStyle w:val="TOC2"/>
            <w:rPr>
              <w:ins w:id="63" w:author="Scott Walker" w:date="2017-11-12T18:22:00Z"/>
              <w:rFonts w:eastAsiaTheme="minorEastAsia"/>
              <w:noProof/>
            </w:rPr>
            <w:pPrChange w:id="64" w:author="Gary Callsen" w:date="2017-11-14T10:58:00Z">
              <w:pPr>
                <w:pStyle w:val="TOC2"/>
                <w:tabs>
                  <w:tab w:val="left" w:pos="880"/>
                  <w:tab w:val="right" w:leader="dot" w:pos="9350"/>
                </w:tabs>
              </w:pPr>
            </w:pPrChange>
          </w:pPr>
          <w:ins w:id="6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"_Toc498274278"</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2.1.</w:t>
            </w:r>
            <w:r>
              <w:rPr>
                <w:rFonts w:eastAsiaTheme="minorEastAsia"/>
                <w:noProof/>
              </w:rPr>
              <w:tab/>
            </w:r>
            <w:r w:rsidRPr="005B70AE">
              <w:rPr>
                <w:rStyle w:val="Hyperlink"/>
                <w:noProof/>
              </w:rPr>
              <w:t>PHY Features</w:t>
            </w:r>
            <w:r>
              <w:rPr>
                <w:noProof/>
                <w:webHidden/>
              </w:rPr>
              <w:tab/>
            </w:r>
            <w:r>
              <w:rPr>
                <w:noProof/>
                <w:webHidden/>
              </w:rPr>
              <w:fldChar w:fldCharType="begin"/>
            </w:r>
            <w:r>
              <w:rPr>
                <w:noProof/>
                <w:webHidden/>
              </w:rPr>
              <w:instrText xml:space="preserve"> PAGEREF _Toc498274278 \h </w:instrText>
            </w:r>
          </w:ins>
          <w:r>
            <w:rPr>
              <w:noProof/>
              <w:webHidden/>
            </w:rPr>
          </w:r>
          <w:r>
            <w:rPr>
              <w:noProof/>
              <w:webHidden/>
            </w:rPr>
            <w:fldChar w:fldCharType="separate"/>
          </w:r>
          <w:ins w:id="66" w:author="Gary Callsen" w:date="2017-11-14T13:25:00Z">
            <w:r w:rsidR="00CE7341">
              <w:rPr>
                <w:noProof/>
                <w:webHidden/>
              </w:rPr>
              <w:t>10</w:t>
            </w:r>
          </w:ins>
          <w:ins w:id="67" w:author="Scott Walker" w:date="2017-11-12T18:22:00Z">
            <w:del w:id="68" w:author="Gary Callsen" w:date="2017-11-14T13:25:00Z">
              <w:r w:rsidDel="00CE7341">
                <w:rPr>
                  <w:noProof/>
                  <w:webHidden/>
                </w:rPr>
                <w:delText>8</w:delText>
              </w:r>
            </w:del>
            <w:r>
              <w:rPr>
                <w:noProof/>
                <w:webHidden/>
              </w:rPr>
              <w:fldChar w:fldCharType="end"/>
            </w:r>
            <w:r w:rsidRPr="005B70AE">
              <w:rPr>
                <w:rStyle w:val="Hyperlink"/>
                <w:noProof/>
              </w:rPr>
              <w:fldChar w:fldCharType="end"/>
            </w:r>
          </w:ins>
        </w:p>
        <w:p w:rsidR="000E59D5" w:rsidRDefault="000E59D5" w:rsidP="00011F72">
          <w:pPr>
            <w:pStyle w:val="TOC2"/>
            <w:rPr>
              <w:ins w:id="69" w:author="Scott Walker" w:date="2017-11-12T18:22:00Z"/>
              <w:rFonts w:eastAsiaTheme="minorEastAsia"/>
              <w:noProof/>
            </w:rPr>
            <w:pPrChange w:id="70" w:author="Gary Callsen" w:date="2017-11-14T10:58:00Z">
              <w:pPr>
                <w:pStyle w:val="TOC2"/>
                <w:tabs>
                  <w:tab w:val="left" w:pos="880"/>
                  <w:tab w:val="right" w:leader="dot" w:pos="9350"/>
                </w:tabs>
              </w:pPr>
            </w:pPrChange>
          </w:pPr>
          <w:ins w:id="7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"_Toc498274279"</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w:t>
            </w:r>
            <w:r>
              <w:rPr>
                <w:rFonts w:eastAsiaTheme="minorEastAsia"/>
                <w:noProof/>
              </w:rPr>
              <w:tab/>
            </w:r>
            <w:r w:rsidRPr="005B70AE">
              <w:rPr>
                <w:rStyle w:val="Hyperlink"/>
                <w:noProof/>
              </w:rPr>
              <w:t>PHY Design Implementation</w:t>
            </w:r>
            <w:r>
              <w:rPr>
                <w:noProof/>
                <w:webHidden/>
              </w:rPr>
              <w:tab/>
            </w:r>
            <w:r>
              <w:rPr>
                <w:noProof/>
                <w:webHidden/>
              </w:rPr>
              <w:fldChar w:fldCharType="begin"/>
            </w:r>
            <w:r>
              <w:rPr>
                <w:noProof/>
                <w:webHidden/>
              </w:rPr>
              <w:instrText xml:space="preserve"> PAGEREF _Toc498274279 \h </w:instrText>
            </w:r>
          </w:ins>
          <w:r>
            <w:rPr>
              <w:noProof/>
              <w:webHidden/>
            </w:rPr>
          </w:r>
          <w:r>
            <w:rPr>
              <w:noProof/>
              <w:webHidden/>
            </w:rPr>
            <w:fldChar w:fldCharType="separate"/>
          </w:r>
          <w:ins w:id="72" w:author="Gary Callsen" w:date="2017-11-14T13:25:00Z">
            <w:r w:rsidR="00CE7341">
              <w:rPr>
                <w:noProof/>
                <w:webHidden/>
              </w:rPr>
              <w:t>10</w:t>
            </w:r>
          </w:ins>
          <w:ins w:id="73" w:author="Scott Walker" w:date="2017-11-12T18:22:00Z">
            <w:del w:id="74" w:author="Gary Callsen" w:date="2017-11-14T13:25:00Z">
              <w:r w:rsidDel="00CE7341">
                <w:rPr>
                  <w:noProof/>
                  <w:webHidden/>
                </w:rPr>
                <w:delText>8</w:delText>
              </w:r>
            </w:del>
            <w:r>
              <w:rPr>
                <w:noProof/>
                <w:webHidden/>
              </w:rPr>
              <w:fldChar w:fldCharType="end"/>
            </w:r>
            <w:r w:rsidRPr="005B70AE">
              <w:rPr>
                <w:rStyle w:val="Hyperlink"/>
                <w:noProof/>
              </w:rPr>
              <w:fldChar w:fldCharType="end"/>
            </w:r>
          </w:ins>
        </w:p>
        <w:p w:rsidR="000E59D5" w:rsidRDefault="000E59D5" w:rsidP="00011F72">
          <w:pPr>
            <w:pStyle w:val="TOC3"/>
            <w:rPr>
              <w:ins w:id="75" w:author="Scott Walker" w:date="2017-11-12T18:22:00Z"/>
              <w:rFonts w:eastAsiaTheme="minorEastAsia"/>
              <w:noProof/>
            </w:rPr>
            <w:pPrChange w:id="76" w:author="Gary Callsen" w:date="2017-11-14T10:58:00Z">
              <w:pPr>
                <w:pStyle w:val="TOC3"/>
                <w:tabs>
                  <w:tab w:val="left" w:pos="1320"/>
                  <w:tab w:val="right" w:leader="dot" w:pos="9350"/>
                </w:tabs>
              </w:pPr>
            </w:pPrChange>
          </w:pPr>
          <w:ins w:id="7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"_Toc498274280"</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IEEE 802.3 Ethernet Frame Support</w:t>
            </w:r>
            <w:r>
              <w:rPr>
                <w:noProof/>
                <w:webHidden/>
              </w:rPr>
              <w:tab/>
            </w:r>
            <w:r>
              <w:rPr>
                <w:noProof/>
                <w:webHidden/>
              </w:rPr>
              <w:fldChar w:fldCharType="begin"/>
            </w:r>
            <w:r>
              <w:rPr>
                <w:noProof/>
                <w:webHidden/>
              </w:rPr>
              <w:instrText xml:space="preserve"> PAGEREF _Toc498274280 \h </w:instrText>
            </w:r>
          </w:ins>
          <w:r>
            <w:rPr>
              <w:noProof/>
              <w:webHidden/>
            </w:rPr>
          </w:r>
          <w:r>
            <w:rPr>
              <w:noProof/>
              <w:webHidden/>
            </w:rPr>
            <w:fldChar w:fldCharType="separate"/>
          </w:r>
          <w:ins w:id="78" w:author="Gary Callsen" w:date="2017-11-14T13:25:00Z">
            <w:r w:rsidR="00CE7341">
              <w:rPr>
                <w:noProof/>
                <w:webHidden/>
              </w:rPr>
              <w:t>11</w:t>
            </w:r>
          </w:ins>
          <w:ins w:id="79" w:author="Scott Walker" w:date="2017-11-12T18:22:00Z">
            <w:del w:id="80" w:author="Gary Callsen" w:date="2017-11-14T13:25:00Z">
              <w:r w:rsidDel="00CE7341">
                <w:rPr>
                  <w:noProof/>
                  <w:webHidden/>
                </w:rPr>
                <w:delText>9</w:delText>
              </w:r>
            </w:del>
            <w:r>
              <w:rPr>
                <w:noProof/>
                <w:webHidden/>
              </w:rPr>
              <w:fldChar w:fldCharType="end"/>
            </w:r>
            <w:r w:rsidRPr="005B70AE">
              <w:rPr>
                <w:rStyle w:val="Hyperlink"/>
                <w:noProof/>
              </w:rPr>
              <w:fldChar w:fldCharType="end"/>
            </w:r>
          </w:ins>
        </w:p>
        <w:p w:rsidR="000E59D5" w:rsidRDefault="000E59D5" w:rsidP="00011F72">
          <w:pPr>
            <w:pStyle w:val="TOC3"/>
            <w:rPr>
              <w:ins w:id="81" w:author="Scott Walker" w:date="2017-11-12T18:22:00Z"/>
              <w:rFonts w:eastAsiaTheme="minorEastAsia"/>
              <w:noProof/>
            </w:rPr>
            <w:pPrChange w:id="82" w:author="Gary Callsen" w:date="2017-11-14T10:58:00Z">
              <w:pPr>
                <w:pStyle w:val="TOC3"/>
                <w:tabs>
                  <w:tab w:val="left" w:pos="1320"/>
                  <w:tab w:val="right" w:leader="dot" w:pos="9350"/>
                </w:tabs>
              </w:pPr>
            </w:pPrChange>
          </w:pPr>
          <w:ins w:id="8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"_Toc498274281"</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Transmitter</w:t>
            </w:r>
            <w:r>
              <w:rPr>
                <w:noProof/>
                <w:webHidden/>
              </w:rPr>
              <w:tab/>
            </w:r>
            <w:r>
              <w:rPr>
                <w:noProof/>
                <w:webHidden/>
              </w:rPr>
              <w:fldChar w:fldCharType="begin"/>
            </w:r>
            <w:r>
              <w:rPr>
                <w:noProof/>
                <w:webHidden/>
              </w:rPr>
              <w:instrText xml:space="preserve"> PAGEREF _Toc498274281 \h </w:instrText>
            </w:r>
          </w:ins>
          <w:r>
            <w:rPr>
              <w:noProof/>
              <w:webHidden/>
            </w:rPr>
          </w:r>
          <w:r>
            <w:rPr>
              <w:noProof/>
              <w:webHidden/>
            </w:rPr>
            <w:fldChar w:fldCharType="separate"/>
          </w:r>
          <w:ins w:id="84" w:author="Gary Callsen" w:date="2017-11-14T13:25:00Z">
            <w:r w:rsidR="00CE7341">
              <w:rPr>
                <w:noProof/>
                <w:webHidden/>
              </w:rPr>
              <w:t>12</w:t>
            </w:r>
          </w:ins>
          <w:ins w:id="85" w:author="Scott Walker" w:date="2017-11-12T18:22:00Z">
            <w:del w:id="86" w:author="Gary Callsen" w:date="2017-11-14T13:25:00Z">
              <w:r w:rsidDel="00CE7341">
                <w:rPr>
                  <w:noProof/>
                  <w:webHidden/>
                </w:rPr>
                <w:delText>10</w:delText>
              </w:r>
            </w:del>
            <w:r>
              <w:rPr>
                <w:noProof/>
                <w:webHidden/>
              </w:rPr>
              <w:fldChar w:fldCharType="end"/>
            </w:r>
            <w:r w:rsidRPr="005B70AE">
              <w:rPr>
                <w:rStyle w:val="Hyperlink"/>
                <w:noProof/>
              </w:rPr>
              <w:fldChar w:fldCharType="end"/>
            </w:r>
          </w:ins>
        </w:p>
        <w:p w:rsidR="000E59D5" w:rsidRDefault="000E59D5" w:rsidP="00011F72">
          <w:pPr>
            <w:pStyle w:val="TOC3"/>
            <w:rPr>
              <w:ins w:id="87" w:author="Scott Walker" w:date="2017-11-12T18:22:00Z"/>
              <w:rFonts w:eastAsiaTheme="minorEastAsia"/>
              <w:noProof/>
            </w:rPr>
            <w:pPrChange w:id="88" w:author="Gary Callsen" w:date="2017-11-14T10:58:00Z">
              <w:pPr>
                <w:pStyle w:val="TOC3"/>
                <w:tabs>
                  <w:tab w:val="left" w:pos="1320"/>
                  <w:tab w:val="right" w:leader="dot" w:pos="9350"/>
                </w:tabs>
              </w:pPr>
            </w:pPrChange>
          </w:pPr>
          <w:ins w:id="8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"_Toc498274282"</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PHY Receiver</w:t>
            </w:r>
            <w:r>
              <w:rPr>
                <w:noProof/>
                <w:webHidden/>
              </w:rPr>
              <w:tab/>
            </w:r>
            <w:r>
              <w:rPr>
                <w:noProof/>
                <w:webHidden/>
              </w:rPr>
              <w:fldChar w:fldCharType="begin"/>
            </w:r>
            <w:r>
              <w:rPr>
                <w:noProof/>
                <w:webHidden/>
              </w:rPr>
              <w:instrText xml:space="preserve"> PAGEREF _Toc498274282 \h </w:instrText>
            </w:r>
          </w:ins>
          <w:r>
            <w:rPr>
              <w:noProof/>
              <w:webHidden/>
            </w:rPr>
          </w:r>
          <w:r>
            <w:rPr>
              <w:noProof/>
              <w:webHidden/>
            </w:rPr>
            <w:fldChar w:fldCharType="separate"/>
          </w:r>
          <w:ins w:id="90" w:author="Gary Callsen" w:date="2017-11-14T13:25:00Z">
            <w:r w:rsidR="00CE7341">
              <w:rPr>
                <w:noProof/>
                <w:webHidden/>
              </w:rPr>
              <w:t>14</w:t>
            </w:r>
          </w:ins>
          <w:ins w:id="91" w:author="Scott Walker" w:date="2017-11-12T18:22:00Z">
            <w:del w:id="92" w:author="Gary Callsen" w:date="2017-11-14T13:25:00Z">
              <w:r w:rsidDel="00CE7341">
                <w:rPr>
                  <w:noProof/>
                  <w:webHidden/>
                </w:rPr>
                <w:delText>12</w:delText>
              </w:r>
            </w:del>
            <w:r>
              <w:rPr>
                <w:noProof/>
                <w:webHidden/>
              </w:rPr>
              <w:fldChar w:fldCharType="end"/>
            </w:r>
            <w:r w:rsidRPr="005B70AE">
              <w:rPr>
                <w:rStyle w:val="Hyperlink"/>
                <w:noProof/>
              </w:rPr>
              <w:fldChar w:fldCharType="end"/>
            </w:r>
          </w:ins>
        </w:p>
        <w:p w:rsidR="000E59D5" w:rsidRDefault="000E59D5" w:rsidP="00011F72">
          <w:pPr>
            <w:pStyle w:val="TOC3"/>
            <w:rPr>
              <w:ins w:id="93" w:author="Scott Walker" w:date="2017-11-12T18:22:00Z"/>
              <w:rFonts w:eastAsiaTheme="minorEastAsia"/>
              <w:noProof/>
            </w:rPr>
            <w:pPrChange w:id="94" w:author="Gary Callsen" w:date="2017-11-14T10:58:00Z">
              <w:pPr>
                <w:pStyle w:val="TOC3"/>
                <w:tabs>
                  <w:tab w:val="left" w:pos="1320"/>
                  <w:tab w:val="right" w:leader="dot" w:pos="9350"/>
                </w:tabs>
              </w:pPr>
            </w:pPrChange>
          </w:pPr>
          <w:ins w:id="9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"_Toc498274283"</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Microprocessor Function</w:t>
            </w:r>
            <w:r>
              <w:rPr>
                <w:noProof/>
                <w:webHidden/>
              </w:rPr>
              <w:tab/>
            </w:r>
            <w:r>
              <w:rPr>
                <w:noProof/>
                <w:webHidden/>
              </w:rPr>
              <w:fldChar w:fldCharType="begin"/>
            </w:r>
            <w:r>
              <w:rPr>
                <w:noProof/>
                <w:webHidden/>
              </w:rPr>
              <w:instrText xml:space="preserve"> PAGEREF _Toc498274283 \h </w:instrText>
            </w:r>
          </w:ins>
          <w:r>
            <w:rPr>
              <w:noProof/>
              <w:webHidden/>
            </w:rPr>
          </w:r>
          <w:r>
            <w:rPr>
              <w:noProof/>
              <w:webHidden/>
            </w:rPr>
            <w:fldChar w:fldCharType="separate"/>
          </w:r>
          <w:ins w:id="96" w:author="Gary Callsen" w:date="2017-11-14T13:25:00Z">
            <w:r w:rsidR="00CE7341">
              <w:rPr>
                <w:noProof/>
                <w:webHidden/>
              </w:rPr>
              <w:t>16</w:t>
            </w:r>
          </w:ins>
          <w:ins w:id="97" w:author="Scott Walker" w:date="2017-11-12T18:22:00Z">
            <w:del w:id="98" w:author="Gary Callsen" w:date="2017-11-14T13:25:00Z">
              <w:r w:rsidDel="00CE7341">
                <w:rPr>
                  <w:noProof/>
                  <w:webHidden/>
                </w:rPr>
                <w:delText>14</w:delText>
              </w:r>
            </w:del>
            <w:r>
              <w:rPr>
                <w:noProof/>
                <w:webHidden/>
              </w:rPr>
              <w:fldChar w:fldCharType="end"/>
            </w:r>
            <w:r w:rsidRPr="005B70AE">
              <w:rPr>
                <w:rStyle w:val="Hyperlink"/>
                <w:noProof/>
              </w:rPr>
              <w:fldChar w:fldCharType="end"/>
            </w:r>
          </w:ins>
        </w:p>
        <w:p w:rsidR="000E59D5" w:rsidRDefault="000E59D5" w:rsidP="00011F72">
          <w:pPr>
            <w:pStyle w:val="TOC3"/>
            <w:rPr>
              <w:ins w:id="99" w:author="Scott Walker" w:date="2017-11-12T18:22:00Z"/>
              <w:rFonts w:eastAsiaTheme="minorEastAsia"/>
              <w:noProof/>
            </w:rPr>
            <w:pPrChange w:id="100" w:author="Gary Callsen" w:date="2017-11-14T10:58:00Z">
              <w:pPr>
                <w:pStyle w:val="TOC3"/>
                <w:tabs>
                  <w:tab w:val="left" w:pos="1320"/>
                  <w:tab w:val="right" w:leader="dot" w:pos="9350"/>
                </w:tabs>
              </w:pPr>
            </w:pPrChange>
          </w:pPr>
          <w:ins w:id="10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"_Toc498274284"</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MDIO</w:t>
            </w:r>
            <w:r>
              <w:rPr>
                <w:noProof/>
                <w:webHidden/>
              </w:rPr>
              <w:tab/>
            </w:r>
            <w:r>
              <w:rPr>
                <w:noProof/>
                <w:webHidden/>
              </w:rPr>
              <w:fldChar w:fldCharType="begin"/>
            </w:r>
            <w:r>
              <w:rPr>
                <w:noProof/>
                <w:webHidden/>
              </w:rPr>
              <w:instrText xml:space="preserve"> PAGEREF _Toc498274284 \h </w:instrText>
            </w:r>
          </w:ins>
          <w:r>
            <w:rPr>
              <w:noProof/>
              <w:webHidden/>
            </w:rPr>
          </w:r>
          <w:r>
            <w:rPr>
              <w:noProof/>
              <w:webHidden/>
            </w:rPr>
            <w:fldChar w:fldCharType="separate"/>
          </w:r>
          <w:ins w:id="102" w:author="Gary Callsen" w:date="2017-11-14T13:25:00Z">
            <w:r w:rsidR="00CE7341">
              <w:rPr>
                <w:noProof/>
                <w:webHidden/>
              </w:rPr>
              <w:t>17</w:t>
            </w:r>
          </w:ins>
          <w:ins w:id="103" w:author="Scott Walker" w:date="2017-11-12T18:22:00Z">
            <w:del w:id="104" w:author="Gary Callsen" w:date="2017-11-14T13:25:00Z">
              <w:r w:rsidDel="00CE7341">
                <w:rPr>
                  <w:noProof/>
                  <w:webHidden/>
                </w:rPr>
                <w:delText>15</w:delText>
              </w:r>
            </w:del>
            <w:r>
              <w:rPr>
                <w:noProof/>
                <w:webHidden/>
              </w:rPr>
              <w:fldChar w:fldCharType="end"/>
            </w:r>
            <w:r w:rsidRPr="005B70AE">
              <w:rPr>
                <w:rStyle w:val="Hyperlink"/>
                <w:noProof/>
              </w:rPr>
              <w:fldChar w:fldCharType="end"/>
            </w:r>
          </w:ins>
        </w:p>
        <w:p w:rsidR="000E59D5" w:rsidRDefault="000E59D5" w:rsidP="00011F72">
          <w:pPr>
            <w:pStyle w:val="TOC3"/>
            <w:rPr>
              <w:ins w:id="105" w:author="Scott Walker" w:date="2017-11-12T18:22:00Z"/>
              <w:rFonts w:eastAsiaTheme="minorEastAsia"/>
              <w:noProof/>
            </w:rPr>
            <w:pPrChange w:id="106" w:author="Gary Callsen" w:date="2017-11-14T10:58:00Z">
              <w:pPr>
                <w:pStyle w:val="TOC3"/>
                <w:tabs>
                  <w:tab w:val="left" w:pos="1320"/>
                  <w:tab w:val="right" w:leader="dot" w:pos="9350"/>
                </w:tabs>
              </w:pPr>
            </w:pPrChange>
          </w:pPr>
          <w:ins w:id="10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"_Toc498274285"</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PHY Clock Generation</w:t>
            </w:r>
            <w:r>
              <w:rPr>
                <w:noProof/>
                <w:webHidden/>
              </w:rPr>
              <w:tab/>
            </w:r>
            <w:r>
              <w:rPr>
                <w:noProof/>
                <w:webHidden/>
              </w:rPr>
              <w:fldChar w:fldCharType="begin"/>
            </w:r>
            <w:r>
              <w:rPr>
                <w:noProof/>
                <w:webHidden/>
              </w:rPr>
              <w:instrText xml:space="preserve"> PAGEREF _Toc498274285 \h </w:instrText>
            </w:r>
          </w:ins>
          <w:r>
            <w:rPr>
              <w:noProof/>
              <w:webHidden/>
            </w:rPr>
          </w:r>
          <w:r>
            <w:rPr>
              <w:noProof/>
              <w:webHidden/>
            </w:rPr>
            <w:fldChar w:fldCharType="separate"/>
          </w:r>
          <w:ins w:id="108" w:author="Gary Callsen" w:date="2017-11-14T13:25:00Z">
            <w:r w:rsidR="00CE7341">
              <w:rPr>
                <w:noProof/>
                <w:webHidden/>
              </w:rPr>
              <w:t>17</w:t>
            </w:r>
          </w:ins>
          <w:ins w:id="109" w:author="Scott Walker" w:date="2017-11-12T18:22:00Z">
            <w:del w:id="110" w:author="Gary Callsen" w:date="2017-11-14T13:25:00Z">
              <w:r w:rsidDel="00CE7341">
                <w:rPr>
                  <w:noProof/>
                  <w:webHidden/>
                </w:rPr>
                <w:delText>15</w:delText>
              </w:r>
            </w:del>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111" w:author="Scott Walker" w:date="2017-11-12T18:22:00Z"/>
              <w:rFonts w:eastAsiaTheme="minorEastAsia"/>
              <w:noProof/>
            </w:rPr>
          </w:pPr>
          <w:ins w:id="11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"_Toc498274286"</w:instrText>
            </w:r>
            <w:r w:rsidRPr="005B70AE">
              <w:rPr>
                <w:rStyle w:val="Hyperlink"/>
                <w:noProof/>
              </w:rPr>
              <w:instrText xml:space="preserve"> </w:instrText>
            </w:r>
            <w:r w:rsidRPr="005B70AE">
              <w:rPr>
                <w:rStyle w:val="Hyperlink"/>
                <w:noProof/>
              </w:rPr>
              <w:fldChar w:fldCharType="separate"/>
            </w:r>
            <w:r w:rsidRPr="005B70AE">
              <w:rPr>
                <w:rStyle w:val="Hyperlink"/>
                <w:noProof/>
              </w:rPr>
              <w:t>3.</w:t>
            </w:r>
            <w:r>
              <w:rPr>
                <w:rFonts w:eastAsiaTheme="minorEastAsia"/>
                <w:noProof/>
              </w:rPr>
              <w:tab/>
            </w:r>
            <w:r w:rsidRPr="005B70AE">
              <w:rPr>
                <w:rStyle w:val="Hyperlink"/>
                <w:noProof/>
              </w:rPr>
              <w:t>PHY Simulation Test Bench</w:t>
            </w:r>
            <w:r>
              <w:rPr>
                <w:noProof/>
                <w:webHidden/>
              </w:rPr>
              <w:tab/>
            </w:r>
            <w:r>
              <w:rPr>
                <w:noProof/>
                <w:webHidden/>
              </w:rPr>
              <w:fldChar w:fldCharType="begin"/>
            </w:r>
            <w:r>
              <w:rPr>
                <w:noProof/>
                <w:webHidden/>
              </w:rPr>
              <w:instrText xml:space="preserve"> PAGEREF _Toc498274286 \h </w:instrText>
            </w:r>
          </w:ins>
          <w:r>
            <w:rPr>
              <w:noProof/>
              <w:webHidden/>
            </w:rPr>
          </w:r>
          <w:r>
            <w:rPr>
              <w:noProof/>
              <w:webHidden/>
            </w:rPr>
            <w:fldChar w:fldCharType="separate"/>
          </w:r>
          <w:ins w:id="113" w:author="Gary Callsen" w:date="2017-11-14T13:25:00Z">
            <w:r w:rsidR="00CE7341">
              <w:rPr>
                <w:noProof/>
                <w:webHidden/>
              </w:rPr>
              <w:t>19</w:t>
            </w:r>
          </w:ins>
          <w:ins w:id="114" w:author="Scott Walker" w:date="2017-11-12T18:22:00Z">
            <w:del w:id="115" w:author="Gary Callsen" w:date="2017-11-14T13:25:00Z">
              <w:r w:rsidDel="00CE7341">
                <w:rPr>
                  <w:noProof/>
                  <w:webHidden/>
                </w:rPr>
                <w:delText>17</w:delText>
              </w:r>
            </w:del>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116" w:author="Scott Walker" w:date="2017-11-12T18:22:00Z"/>
              <w:rFonts w:eastAsiaTheme="minorEastAsia"/>
              <w:noProof/>
            </w:rPr>
          </w:pPr>
          <w:ins w:id="11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"_Toc498274287"</w:instrText>
            </w:r>
            <w:r w:rsidRPr="005B70AE">
              <w:rPr>
                <w:rStyle w:val="Hyperlink"/>
                <w:noProof/>
              </w:rPr>
              <w:instrText xml:space="preserve"> </w:instrText>
            </w:r>
            <w:r w:rsidRPr="005B70AE">
              <w:rPr>
                <w:rStyle w:val="Hyperlink"/>
                <w:noProof/>
              </w:rPr>
              <w:fldChar w:fldCharType="separate"/>
            </w:r>
            <w:r w:rsidRPr="005B70AE">
              <w:rPr>
                <w:rStyle w:val="Hyperlink"/>
                <w:noProof/>
              </w:rPr>
              <w:t>4.</w:t>
            </w:r>
            <w:r>
              <w:rPr>
                <w:rFonts w:eastAsiaTheme="minorEastAsia"/>
                <w:noProof/>
              </w:rPr>
              <w:tab/>
            </w:r>
            <w:r w:rsidRPr="005B70AE">
              <w:rPr>
                <w:rStyle w:val="Hyperlink"/>
                <w:noProof/>
              </w:rPr>
              <w:t>IEEE-defined Registers</w:t>
            </w:r>
            <w:r>
              <w:rPr>
                <w:noProof/>
                <w:webHidden/>
              </w:rPr>
              <w:tab/>
            </w:r>
            <w:r>
              <w:rPr>
                <w:noProof/>
                <w:webHidden/>
              </w:rPr>
              <w:fldChar w:fldCharType="begin"/>
            </w:r>
            <w:r>
              <w:rPr>
                <w:noProof/>
                <w:webHidden/>
              </w:rPr>
              <w:instrText xml:space="preserve"> PAGEREF _Toc498274287 \h </w:instrText>
            </w:r>
          </w:ins>
          <w:r>
            <w:rPr>
              <w:noProof/>
              <w:webHidden/>
            </w:rPr>
          </w:r>
          <w:r>
            <w:rPr>
              <w:noProof/>
              <w:webHidden/>
            </w:rPr>
            <w:fldChar w:fldCharType="separate"/>
          </w:r>
          <w:ins w:id="118" w:author="Gary Callsen" w:date="2017-11-14T13:25:00Z">
            <w:r w:rsidR="00CE7341">
              <w:rPr>
                <w:noProof/>
                <w:webHidden/>
              </w:rPr>
              <w:t>20</w:t>
            </w:r>
          </w:ins>
          <w:ins w:id="119" w:author="Scott Walker" w:date="2017-11-12T18:22:00Z">
            <w:del w:id="120" w:author="Gary Callsen" w:date="2017-11-14T13:25:00Z">
              <w:r w:rsidDel="00CE7341">
                <w:rPr>
                  <w:noProof/>
                  <w:webHidden/>
                </w:rPr>
                <w:delText>18</w:delText>
              </w:r>
            </w:del>
            <w:r>
              <w:rPr>
                <w:noProof/>
                <w:webHidden/>
              </w:rPr>
              <w:fldChar w:fldCharType="end"/>
            </w:r>
            <w:r w:rsidRPr="005B70AE">
              <w:rPr>
                <w:rStyle w:val="Hyperlink"/>
                <w:noProof/>
              </w:rPr>
              <w:fldChar w:fldCharType="end"/>
            </w:r>
          </w:ins>
        </w:p>
        <w:p w:rsidR="000E59D5" w:rsidRDefault="000E59D5" w:rsidP="00011F72">
          <w:pPr>
            <w:pStyle w:val="TOC2"/>
            <w:rPr>
              <w:ins w:id="121" w:author="Scott Walker" w:date="2017-11-12T18:22:00Z"/>
              <w:rFonts w:eastAsiaTheme="minorEastAsia"/>
              <w:noProof/>
            </w:rPr>
            <w:pPrChange w:id="122" w:author="Gary Callsen" w:date="2017-11-14T10:58:00Z">
              <w:pPr>
                <w:pStyle w:val="TOC2"/>
                <w:tabs>
                  <w:tab w:val="left" w:pos="880"/>
                  <w:tab w:val="right" w:leader="dot" w:pos="9350"/>
                </w:tabs>
              </w:pPr>
            </w:pPrChange>
          </w:pPr>
          <w:ins w:id="12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"_Toc498274288"</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w:t>
            </w:r>
            <w:r>
              <w:rPr>
                <w:rFonts w:eastAsiaTheme="minorEastAsia"/>
                <w:noProof/>
              </w:rPr>
              <w:tab/>
            </w:r>
            <w:r w:rsidRPr="005B70AE">
              <w:rPr>
                <w:rStyle w:val="Hyperlink"/>
                <w:noProof/>
              </w:rPr>
              <w:t>Register 0 - Basic Mode Control Register</w:t>
            </w:r>
            <w:r>
              <w:rPr>
                <w:noProof/>
                <w:webHidden/>
              </w:rPr>
              <w:tab/>
            </w:r>
            <w:r>
              <w:rPr>
                <w:noProof/>
                <w:webHidden/>
              </w:rPr>
              <w:fldChar w:fldCharType="begin"/>
            </w:r>
            <w:r>
              <w:rPr>
                <w:noProof/>
                <w:webHidden/>
              </w:rPr>
              <w:instrText xml:space="preserve"> PAGEREF _Toc498274288 \h </w:instrText>
            </w:r>
          </w:ins>
          <w:r>
            <w:rPr>
              <w:noProof/>
              <w:webHidden/>
            </w:rPr>
          </w:r>
          <w:r>
            <w:rPr>
              <w:noProof/>
              <w:webHidden/>
            </w:rPr>
            <w:fldChar w:fldCharType="separate"/>
          </w:r>
          <w:ins w:id="124" w:author="Gary Callsen" w:date="2017-11-14T13:25:00Z">
            <w:r w:rsidR="00CE7341">
              <w:rPr>
                <w:noProof/>
                <w:webHidden/>
              </w:rPr>
              <w:t>20</w:t>
            </w:r>
          </w:ins>
          <w:ins w:id="125" w:author="Scott Walker" w:date="2017-11-12T18:22:00Z">
            <w:del w:id="126" w:author="Gary Callsen" w:date="2017-11-14T13:25:00Z">
              <w:r w:rsidDel="00CE7341">
                <w:rPr>
                  <w:noProof/>
                  <w:webHidden/>
                </w:rPr>
                <w:delText>18</w:delText>
              </w:r>
            </w:del>
            <w:r>
              <w:rPr>
                <w:noProof/>
                <w:webHidden/>
              </w:rPr>
              <w:fldChar w:fldCharType="end"/>
            </w:r>
            <w:r w:rsidRPr="005B70AE">
              <w:rPr>
                <w:rStyle w:val="Hyperlink"/>
                <w:noProof/>
              </w:rPr>
              <w:fldChar w:fldCharType="end"/>
            </w:r>
          </w:ins>
        </w:p>
        <w:p w:rsidR="000E59D5" w:rsidRDefault="000E59D5" w:rsidP="00011F72">
          <w:pPr>
            <w:pStyle w:val="TOC2"/>
            <w:rPr>
              <w:ins w:id="127" w:author="Scott Walker" w:date="2017-11-12T18:22:00Z"/>
              <w:rFonts w:eastAsiaTheme="minorEastAsia"/>
              <w:noProof/>
            </w:rPr>
            <w:pPrChange w:id="128" w:author="Gary Callsen" w:date="2017-11-14T10:58:00Z">
              <w:pPr>
                <w:pStyle w:val="TOC2"/>
                <w:tabs>
                  <w:tab w:val="left" w:pos="880"/>
                  <w:tab w:val="right" w:leader="dot" w:pos="9350"/>
                </w:tabs>
              </w:pPr>
            </w:pPrChange>
          </w:pPr>
          <w:ins w:id="12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"_Toc498274289"</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4.2.</w:t>
            </w:r>
            <w:r>
              <w:rPr>
                <w:rFonts w:eastAsiaTheme="minorEastAsia"/>
                <w:noProof/>
              </w:rPr>
              <w:tab/>
            </w:r>
            <w:r w:rsidRPr="005B70AE">
              <w:rPr>
                <w:rStyle w:val="Hyperlink"/>
                <w:noProof/>
              </w:rPr>
              <w:t>Register 1 - Basic Mode Status Register</w:t>
            </w:r>
            <w:r>
              <w:rPr>
                <w:noProof/>
                <w:webHidden/>
              </w:rPr>
              <w:tab/>
            </w:r>
            <w:r>
              <w:rPr>
                <w:noProof/>
                <w:webHidden/>
              </w:rPr>
              <w:fldChar w:fldCharType="begin"/>
            </w:r>
            <w:r>
              <w:rPr>
                <w:noProof/>
                <w:webHidden/>
              </w:rPr>
              <w:instrText xml:space="preserve"> PAGEREF _Toc498274289 \h </w:instrText>
            </w:r>
          </w:ins>
          <w:r>
            <w:rPr>
              <w:noProof/>
              <w:webHidden/>
            </w:rPr>
          </w:r>
          <w:r>
            <w:rPr>
              <w:noProof/>
              <w:webHidden/>
            </w:rPr>
            <w:fldChar w:fldCharType="separate"/>
          </w:r>
          <w:ins w:id="130" w:author="Gary Callsen" w:date="2017-11-14T13:25:00Z">
            <w:r w:rsidR="00CE7341">
              <w:rPr>
                <w:noProof/>
                <w:webHidden/>
              </w:rPr>
              <w:t>22</w:t>
            </w:r>
          </w:ins>
          <w:ins w:id="131" w:author="Scott Walker" w:date="2017-11-12T18:22:00Z">
            <w:del w:id="132" w:author="Gary Callsen" w:date="2017-11-14T13:25:00Z">
              <w:r w:rsidDel="00CE7341">
                <w:rPr>
                  <w:noProof/>
                  <w:webHidden/>
                </w:rPr>
                <w:delText>20</w:delText>
              </w:r>
            </w:del>
            <w:r>
              <w:rPr>
                <w:noProof/>
                <w:webHidden/>
              </w:rPr>
              <w:fldChar w:fldCharType="end"/>
            </w:r>
            <w:r w:rsidRPr="005B70AE">
              <w:rPr>
                <w:rStyle w:val="Hyperlink"/>
                <w:noProof/>
              </w:rPr>
              <w:fldChar w:fldCharType="end"/>
            </w:r>
          </w:ins>
        </w:p>
        <w:p w:rsidR="000E59D5" w:rsidRDefault="000E59D5" w:rsidP="00011F72">
          <w:pPr>
            <w:pStyle w:val="TOC2"/>
            <w:rPr>
              <w:ins w:id="133" w:author="Scott Walker" w:date="2017-11-12T18:22:00Z"/>
              <w:rFonts w:eastAsiaTheme="minorEastAsia"/>
              <w:noProof/>
            </w:rPr>
            <w:pPrChange w:id="134" w:author="Gary Callsen" w:date="2017-11-14T10:58:00Z">
              <w:pPr>
                <w:pStyle w:val="TOC2"/>
                <w:tabs>
                  <w:tab w:val="left" w:pos="880"/>
                  <w:tab w:val="right" w:leader="dot" w:pos="9350"/>
                </w:tabs>
              </w:pPr>
            </w:pPrChange>
          </w:pPr>
          <w:ins w:id="13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"_Toc498274290"</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4.3.</w:t>
            </w:r>
            <w:r>
              <w:rPr>
                <w:rFonts w:eastAsiaTheme="minorEastAsia"/>
                <w:noProof/>
              </w:rPr>
              <w:tab/>
            </w:r>
            <w:r w:rsidRPr="005B70AE">
              <w:rPr>
                <w:rStyle w:val="Hyperlink"/>
                <w:noProof/>
              </w:rPr>
              <w:t>Register 2 - PHY Identifier Register 1</w:t>
            </w:r>
            <w:r>
              <w:rPr>
                <w:noProof/>
                <w:webHidden/>
              </w:rPr>
              <w:tab/>
            </w:r>
            <w:r>
              <w:rPr>
                <w:noProof/>
                <w:webHidden/>
              </w:rPr>
              <w:fldChar w:fldCharType="begin"/>
            </w:r>
            <w:r>
              <w:rPr>
                <w:noProof/>
                <w:webHidden/>
              </w:rPr>
              <w:instrText xml:space="preserve"> PAGEREF _Toc498274290 \h </w:instrText>
            </w:r>
          </w:ins>
          <w:r>
            <w:rPr>
              <w:noProof/>
              <w:webHidden/>
            </w:rPr>
          </w:r>
          <w:r>
            <w:rPr>
              <w:noProof/>
              <w:webHidden/>
            </w:rPr>
            <w:fldChar w:fldCharType="separate"/>
          </w:r>
          <w:ins w:id="136" w:author="Gary Callsen" w:date="2017-11-14T13:25:00Z">
            <w:r w:rsidR="00CE7341">
              <w:rPr>
                <w:noProof/>
                <w:webHidden/>
              </w:rPr>
              <w:t>23</w:t>
            </w:r>
          </w:ins>
          <w:ins w:id="137" w:author="Scott Walker" w:date="2017-11-12T18:22:00Z">
            <w:del w:id="138" w:author="Gary Callsen" w:date="2017-11-14T13:25:00Z">
              <w:r w:rsidDel="00CE7341">
                <w:rPr>
                  <w:noProof/>
                  <w:webHidden/>
                </w:rPr>
                <w:delText>21</w:delText>
              </w:r>
            </w:del>
            <w:r>
              <w:rPr>
                <w:noProof/>
                <w:webHidden/>
              </w:rPr>
              <w:fldChar w:fldCharType="end"/>
            </w:r>
            <w:r w:rsidRPr="005B70AE">
              <w:rPr>
                <w:rStyle w:val="Hyperlink"/>
                <w:noProof/>
              </w:rPr>
              <w:fldChar w:fldCharType="end"/>
            </w:r>
          </w:ins>
        </w:p>
        <w:p w:rsidR="000E59D5" w:rsidRDefault="000E59D5" w:rsidP="00011F72">
          <w:pPr>
            <w:pStyle w:val="TOC2"/>
            <w:rPr>
              <w:ins w:id="139" w:author="Scott Walker" w:date="2017-11-12T18:22:00Z"/>
              <w:rFonts w:eastAsiaTheme="minorEastAsia"/>
              <w:noProof/>
            </w:rPr>
            <w:pPrChange w:id="140" w:author="Gary Callsen" w:date="2017-11-14T10:58:00Z">
              <w:pPr>
                <w:pStyle w:val="TOC2"/>
                <w:tabs>
                  <w:tab w:val="left" w:pos="880"/>
                  <w:tab w:val="right" w:leader="dot" w:pos="9350"/>
                </w:tabs>
              </w:pPr>
            </w:pPrChange>
          </w:pPr>
          <w:ins w:id="14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"_Toc498274291"</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4.4.</w:t>
            </w:r>
            <w:r>
              <w:rPr>
                <w:rFonts w:eastAsiaTheme="minorEastAsia"/>
                <w:noProof/>
              </w:rPr>
              <w:tab/>
            </w:r>
            <w:r w:rsidRPr="005B70AE">
              <w:rPr>
                <w:rStyle w:val="Hyperlink"/>
                <w:noProof/>
              </w:rPr>
              <w:t>Register 3 - PHY Identifier Register 2</w:t>
            </w:r>
            <w:r>
              <w:rPr>
                <w:noProof/>
                <w:webHidden/>
              </w:rPr>
              <w:tab/>
            </w:r>
            <w:r>
              <w:rPr>
                <w:noProof/>
                <w:webHidden/>
              </w:rPr>
              <w:fldChar w:fldCharType="begin"/>
            </w:r>
            <w:r>
              <w:rPr>
                <w:noProof/>
                <w:webHidden/>
              </w:rPr>
              <w:instrText xml:space="preserve"> PAGEREF _Toc498274291 \h </w:instrText>
            </w:r>
          </w:ins>
          <w:r>
            <w:rPr>
              <w:noProof/>
              <w:webHidden/>
            </w:rPr>
          </w:r>
          <w:r>
            <w:rPr>
              <w:noProof/>
              <w:webHidden/>
            </w:rPr>
            <w:fldChar w:fldCharType="separate"/>
          </w:r>
          <w:ins w:id="142" w:author="Gary Callsen" w:date="2017-11-14T13:25:00Z">
            <w:r w:rsidR="00CE7341">
              <w:rPr>
                <w:noProof/>
                <w:webHidden/>
              </w:rPr>
              <w:t>23</w:t>
            </w:r>
          </w:ins>
          <w:ins w:id="143" w:author="Scott Walker" w:date="2017-11-12T18:22:00Z">
            <w:del w:id="144" w:author="Gary Callsen" w:date="2017-11-14T13:25:00Z">
              <w:r w:rsidDel="00CE7341">
                <w:rPr>
                  <w:noProof/>
                  <w:webHidden/>
                </w:rPr>
                <w:delText>21</w:delText>
              </w:r>
            </w:del>
            <w:r>
              <w:rPr>
                <w:noProof/>
                <w:webHidden/>
              </w:rPr>
              <w:fldChar w:fldCharType="end"/>
            </w:r>
            <w:r w:rsidRPr="005B70AE">
              <w:rPr>
                <w:rStyle w:val="Hyperlink"/>
                <w:noProof/>
              </w:rPr>
              <w:fldChar w:fldCharType="end"/>
            </w:r>
          </w:ins>
        </w:p>
        <w:p w:rsidR="000E59D5" w:rsidRDefault="000E59D5" w:rsidP="00011F72">
          <w:pPr>
            <w:pStyle w:val="TOC2"/>
            <w:rPr>
              <w:ins w:id="145" w:author="Scott Walker" w:date="2017-11-12T18:22:00Z"/>
              <w:rFonts w:eastAsiaTheme="minorEastAsia"/>
              <w:noProof/>
            </w:rPr>
            <w:pPrChange w:id="146" w:author="Gary Callsen" w:date="2017-11-14T10:58:00Z">
              <w:pPr>
                <w:pStyle w:val="TOC2"/>
                <w:tabs>
                  <w:tab w:val="left" w:pos="880"/>
                  <w:tab w:val="right" w:leader="dot" w:pos="9350"/>
                </w:tabs>
              </w:pPr>
            </w:pPrChange>
          </w:pPr>
          <w:ins w:id="14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"_Toc498274292"</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4.5.</w:t>
            </w:r>
            <w:r>
              <w:rPr>
                <w:rFonts w:eastAsiaTheme="minorEastAsia"/>
                <w:noProof/>
              </w:rPr>
              <w:tab/>
            </w:r>
            <w:r w:rsidRPr="005B70AE">
              <w:rPr>
                <w:rStyle w:val="Hyperlink"/>
                <w:noProof/>
              </w:rPr>
              <w:t>Register 4 - Auto-Negotiation Advertisement Register (ANAR)</w:t>
            </w:r>
            <w:r>
              <w:rPr>
                <w:noProof/>
                <w:webHidden/>
              </w:rPr>
              <w:tab/>
            </w:r>
            <w:r>
              <w:rPr>
                <w:noProof/>
                <w:webHidden/>
              </w:rPr>
              <w:fldChar w:fldCharType="begin"/>
            </w:r>
            <w:r>
              <w:rPr>
                <w:noProof/>
                <w:webHidden/>
              </w:rPr>
              <w:instrText xml:space="preserve"> PAGEREF _Toc498274292 \h </w:instrText>
            </w:r>
          </w:ins>
          <w:r>
            <w:rPr>
              <w:noProof/>
              <w:webHidden/>
            </w:rPr>
          </w:r>
          <w:r>
            <w:rPr>
              <w:noProof/>
              <w:webHidden/>
            </w:rPr>
            <w:fldChar w:fldCharType="separate"/>
          </w:r>
          <w:ins w:id="148" w:author="Gary Callsen" w:date="2017-11-14T13:25:00Z">
            <w:r w:rsidR="00CE7341">
              <w:rPr>
                <w:noProof/>
                <w:webHidden/>
              </w:rPr>
              <w:t>23</w:t>
            </w:r>
          </w:ins>
          <w:ins w:id="149" w:author="Scott Walker" w:date="2017-11-12T18:22:00Z">
            <w:del w:id="150" w:author="Gary Callsen" w:date="2017-11-14T13:25:00Z">
              <w:r w:rsidDel="00CE7341">
                <w:rPr>
                  <w:noProof/>
                  <w:webHidden/>
                </w:rPr>
                <w:delText>21</w:delText>
              </w:r>
            </w:del>
            <w:r>
              <w:rPr>
                <w:noProof/>
                <w:webHidden/>
              </w:rPr>
              <w:fldChar w:fldCharType="end"/>
            </w:r>
            <w:r w:rsidRPr="005B70AE">
              <w:rPr>
                <w:rStyle w:val="Hyperlink"/>
                <w:noProof/>
              </w:rPr>
              <w:fldChar w:fldCharType="end"/>
            </w:r>
          </w:ins>
        </w:p>
        <w:p w:rsidR="000E59D5" w:rsidRDefault="000E59D5" w:rsidP="00011F72">
          <w:pPr>
            <w:pStyle w:val="TOC2"/>
            <w:rPr>
              <w:ins w:id="151" w:author="Scott Walker" w:date="2017-11-12T18:22:00Z"/>
              <w:rFonts w:eastAsiaTheme="minorEastAsia"/>
              <w:noProof/>
            </w:rPr>
            <w:pPrChange w:id="152" w:author="Gary Callsen" w:date="2017-11-14T10:58:00Z">
              <w:pPr>
                <w:pStyle w:val="TOC2"/>
                <w:tabs>
                  <w:tab w:val="left" w:pos="880"/>
                  <w:tab w:val="right" w:leader="dot" w:pos="9350"/>
                </w:tabs>
              </w:pPr>
            </w:pPrChange>
          </w:pPr>
          <w:ins w:id="15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"_Toc498274293"</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4.6.</w:t>
            </w:r>
            <w:r>
              <w:rPr>
                <w:rFonts w:eastAsiaTheme="minorEastAsia"/>
                <w:noProof/>
              </w:rPr>
              <w:tab/>
            </w:r>
            <w:r w:rsidRPr="005B70AE">
              <w:rPr>
                <w:rStyle w:val="Hyperlink"/>
                <w:noProof/>
              </w:rPr>
              <w:t>Register 5 - Auto-Negotiation Link Partner Ability Register (ANLPAR)</w:t>
            </w:r>
            <w:r>
              <w:rPr>
                <w:noProof/>
                <w:webHidden/>
              </w:rPr>
              <w:tab/>
            </w:r>
            <w:r>
              <w:rPr>
                <w:noProof/>
                <w:webHidden/>
              </w:rPr>
              <w:fldChar w:fldCharType="begin"/>
            </w:r>
            <w:r>
              <w:rPr>
                <w:noProof/>
                <w:webHidden/>
              </w:rPr>
              <w:instrText xml:space="preserve"> PAGEREF _Toc498274293 \h </w:instrText>
            </w:r>
          </w:ins>
          <w:r>
            <w:rPr>
              <w:noProof/>
              <w:webHidden/>
            </w:rPr>
          </w:r>
          <w:r>
            <w:rPr>
              <w:noProof/>
              <w:webHidden/>
            </w:rPr>
            <w:fldChar w:fldCharType="separate"/>
          </w:r>
          <w:ins w:id="154" w:author="Gary Callsen" w:date="2017-11-14T13:25:00Z">
            <w:r w:rsidR="00CE7341">
              <w:rPr>
                <w:noProof/>
                <w:webHidden/>
              </w:rPr>
              <w:t>24</w:t>
            </w:r>
          </w:ins>
          <w:ins w:id="155" w:author="Scott Walker" w:date="2017-11-12T18:22:00Z">
            <w:del w:id="156" w:author="Gary Callsen" w:date="2017-11-14T13:25:00Z">
              <w:r w:rsidDel="00CE7341">
                <w:rPr>
                  <w:noProof/>
                  <w:webHidden/>
                </w:rPr>
                <w:delText>22</w:delText>
              </w:r>
            </w:del>
            <w:r>
              <w:rPr>
                <w:noProof/>
                <w:webHidden/>
              </w:rPr>
              <w:fldChar w:fldCharType="end"/>
            </w:r>
            <w:r w:rsidRPr="005B70AE">
              <w:rPr>
                <w:rStyle w:val="Hyperlink"/>
                <w:noProof/>
              </w:rPr>
              <w:fldChar w:fldCharType="end"/>
            </w:r>
          </w:ins>
        </w:p>
        <w:p w:rsidR="000E59D5" w:rsidRDefault="000E59D5" w:rsidP="00011F72">
          <w:pPr>
            <w:pStyle w:val="TOC2"/>
            <w:rPr>
              <w:ins w:id="157" w:author="Scott Walker" w:date="2017-11-12T18:22:00Z"/>
              <w:rFonts w:eastAsiaTheme="minorEastAsia"/>
              <w:noProof/>
            </w:rPr>
            <w:pPrChange w:id="158" w:author="Gary Callsen" w:date="2017-11-14T10:58:00Z">
              <w:pPr>
                <w:pStyle w:val="TOC2"/>
                <w:tabs>
                  <w:tab w:val="left" w:pos="880"/>
                  <w:tab w:val="right" w:leader="dot" w:pos="9350"/>
                </w:tabs>
              </w:pPr>
            </w:pPrChange>
          </w:pPr>
          <w:ins w:id="15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"_Toc498274294"</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4.7.</w:t>
            </w:r>
            <w:r>
              <w:rPr>
                <w:rFonts w:eastAsiaTheme="minorEastAsia"/>
                <w:noProof/>
              </w:rPr>
              <w:tab/>
            </w:r>
            <w:r w:rsidRPr="005B70AE">
              <w:rPr>
                <w:rStyle w:val="Hyperlink"/>
                <w:noProof/>
              </w:rPr>
              <w:t>Register 6 - Auto-Negotiation Expansion Register (ANER)</w:t>
            </w:r>
            <w:r>
              <w:rPr>
                <w:noProof/>
                <w:webHidden/>
              </w:rPr>
              <w:tab/>
            </w:r>
            <w:r>
              <w:rPr>
                <w:noProof/>
                <w:webHidden/>
              </w:rPr>
              <w:fldChar w:fldCharType="begin"/>
            </w:r>
            <w:r>
              <w:rPr>
                <w:noProof/>
                <w:webHidden/>
              </w:rPr>
              <w:instrText xml:space="preserve"> PAGEREF _Toc498274294 \h </w:instrText>
            </w:r>
          </w:ins>
          <w:r>
            <w:rPr>
              <w:noProof/>
              <w:webHidden/>
            </w:rPr>
          </w:r>
          <w:r>
            <w:rPr>
              <w:noProof/>
              <w:webHidden/>
            </w:rPr>
            <w:fldChar w:fldCharType="separate"/>
          </w:r>
          <w:ins w:id="160" w:author="Gary Callsen" w:date="2017-11-14T13:25:00Z">
            <w:r w:rsidR="00CE7341">
              <w:rPr>
                <w:noProof/>
                <w:webHidden/>
              </w:rPr>
              <w:t>24</w:t>
            </w:r>
          </w:ins>
          <w:ins w:id="161" w:author="Scott Walker" w:date="2017-11-12T18:22:00Z">
            <w:del w:id="162" w:author="Gary Callsen" w:date="2017-11-14T13:25:00Z">
              <w:r w:rsidDel="00CE7341">
                <w:rPr>
                  <w:noProof/>
                  <w:webHidden/>
                </w:rPr>
                <w:delText>22</w:delText>
              </w:r>
            </w:del>
            <w:r>
              <w:rPr>
                <w:noProof/>
                <w:webHidden/>
              </w:rPr>
              <w:fldChar w:fldCharType="end"/>
            </w:r>
            <w:r w:rsidRPr="005B70AE">
              <w:rPr>
                <w:rStyle w:val="Hyperlink"/>
                <w:noProof/>
              </w:rPr>
              <w:fldChar w:fldCharType="end"/>
            </w:r>
          </w:ins>
        </w:p>
        <w:p w:rsidR="000E59D5" w:rsidRDefault="000E59D5" w:rsidP="00011F72">
          <w:pPr>
            <w:pStyle w:val="TOC2"/>
            <w:rPr>
              <w:ins w:id="163" w:author="Scott Walker" w:date="2017-11-12T18:22:00Z"/>
              <w:rFonts w:eastAsiaTheme="minorEastAsia"/>
              <w:noProof/>
            </w:rPr>
            <w:pPrChange w:id="164" w:author="Gary Callsen" w:date="2017-11-14T10:58:00Z">
              <w:pPr>
                <w:pStyle w:val="TOC2"/>
                <w:tabs>
                  <w:tab w:val="left" w:pos="880"/>
                  <w:tab w:val="right" w:leader="dot" w:pos="9350"/>
                </w:tabs>
              </w:pPr>
            </w:pPrChange>
          </w:pPr>
          <w:ins w:id="16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"_Toc498274295"</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4.8.</w:t>
            </w:r>
            <w:r>
              <w:rPr>
                <w:rFonts w:eastAsiaTheme="minorEastAsia"/>
                <w:noProof/>
              </w:rPr>
              <w:tab/>
            </w:r>
            <w:r w:rsidRPr="005B70AE">
              <w:rPr>
                <w:rStyle w:val="Hyperlink"/>
                <w:noProof/>
              </w:rPr>
              <w:t>Register 7 - Auto-Negotiation Next Page Transmit Register (ANNPTR)</w:t>
            </w:r>
            <w:r>
              <w:rPr>
                <w:noProof/>
                <w:webHidden/>
              </w:rPr>
              <w:tab/>
            </w:r>
            <w:r>
              <w:rPr>
                <w:noProof/>
                <w:webHidden/>
              </w:rPr>
              <w:fldChar w:fldCharType="begin"/>
            </w:r>
            <w:r>
              <w:rPr>
                <w:noProof/>
                <w:webHidden/>
              </w:rPr>
              <w:instrText xml:space="preserve"> PAGEREF _Toc498274295 \h </w:instrText>
            </w:r>
          </w:ins>
          <w:r>
            <w:rPr>
              <w:noProof/>
              <w:webHidden/>
            </w:rPr>
          </w:r>
          <w:r>
            <w:rPr>
              <w:noProof/>
              <w:webHidden/>
            </w:rPr>
            <w:fldChar w:fldCharType="separate"/>
          </w:r>
          <w:ins w:id="166" w:author="Gary Callsen" w:date="2017-11-14T13:25:00Z">
            <w:r w:rsidR="00CE7341">
              <w:rPr>
                <w:noProof/>
                <w:webHidden/>
              </w:rPr>
              <w:t>24</w:t>
            </w:r>
          </w:ins>
          <w:ins w:id="167" w:author="Scott Walker" w:date="2017-11-12T18:22:00Z">
            <w:del w:id="168" w:author="Gary Callsen" w:date="2017-11-14T13:25:00Z">
              <w:r w:rsidDel="00CE7341">
                <w:rPr>
                  <w:noProof/>
                  <w:webHidden/>
                </w:rPr>
                <w:delText>22</w:delText>
              </w:r>
            </w:del>
            <w:r>
              <w:rPr>
                <w:noProof/>
                <w:webHidden/>
              </w:rPr>
              <w:fldChar w:fldCharType="end"/>
            </w:r>
            <w:r w:rsidRPr="005B70AE">
              <w:rPr>
                <w:rStyle w:val="Hyperlink"/>
                <w:noProof/>
              </w:rPr>
              <w:fldChar w:fldCharType="end"/>
            </w:r>
          </w:ins>
        </w:p>
        <w:p w:rsidR="000E59D5" w:rsidRDefault="000E59D5" w:rsidP="00011F72">
          <w:pPr>
            <w:pStyle w:val="TOC2"/>
            <w:rPr>
              <w:ins w:id="169" w:author="Scott Walker" w:date="2017-11-12T18:22:00Z"/>
              <w:rFonts w:eastAsiaTheme="minorEastAsia"/>
              <w:noProof/>
            </w:rPr>
            <w:pPrChange w:id="170" w:author="Gary Callsen" w:date="2017-11-14T10:58:00Z">
              <w:pPr>
                <w:pStyle w:val="TOC2"/>
                <w:tabs>
                  <w:tab w:val="left" w:pos="880"/>
                  <w:tab w:val="right" w:leader="dot" w:pos="9350"/>
                </w:tabs>
              </w:pPr>
            </w:pPrChange>
          </w:pPr>
          <w:ins w:id="17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"_Toc498274296"</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4.9.</w:t>
            </w:r>
            <w:r>
              <w:rPr>
                <w:rFonts w:eastAsiaTheme="minorEastAsia"/>
                <w:noProof/>
              </w:rPr>
              <w:tab/>
            </w:r>
            <w:r w:rsidRPr="005B70AE">
              <w:rPr>
                <w:rStyle w:val="Hyperlink"/>
                <w:noProof/>
              </w:rPr>
              <w:t>Register 8 - Auto-Negotiation Next Page Receive Register (ANNPRR)</w:t>
            </w:r>
            <w:r>
              <w:rPr>
                <w:noProof/>
                <w:webHidden/>
              </w:rPr>
              <w:tab/>
            </w:r>
            <w:r>
              <w:rPr>
                <w:noProof/>
                <w:webHidden/>
              </w:rPr>
              <w:fldChar w:fldCharType="begin"/>
            </w:r>
            <w:r>
              <w:rPr>
                <w:noProof/>
                <w:webHidden/>
              </w:rPr>
              <w:instrText xml:space="preserve"> PAGEREF _Toc498274296 \h </w:instrText>
            </w:r>
          </w:ins>
          <w:r>
            <w:rPr>
              <w:noProof/>
              <w:webHidden/>
            </w:rPr>
          </w:r>
          <w:r>
            <w:rPr>
              <w:noProof/>
              <w:webHidden/>
            </w:rPr>
            <w:fldChar w:fldCharType="separate"/>
          </w:r>
          <w:ins w:id="172" w:author="Gary Callsen" w:date="2017-11-14T13:25:00Z">
            <w:r w:rsidR="00CE7341">
              <w:rPr>
                <w:noProof/>
                <w:webHidden/>
              </w:rPr>
              <w:t>24</w:t>
            </w:r>
          </w:ins>
          <w:ins w:id="173" w:author="Scott Walker" w:date="2017-11-12T18:22:00Z">
            <w:del w:id="174" w:author="Gary Callsen" w:date="2017-11-14T13:25:00Z">
              <w:r w:rsidDel="00CE7341">
                <w:rPr>
                  <w:noProof/>
                  <w:webHidden/>
                </w:rPr>
                <w:delText>22</w:delText>
              </w:r>
            </w:del>
            <w:r>
              <w:rPr>
                <w:noProof/>
                <w:webHidden/>
              </w:rPr>
              <w:fldChar w:fldCharType="end"/>
            </w:r>
            <w:r w:rsidRPr="005B70AE">
              <w:rPr>
                <w:rStyle w:val="Hyperlink"/>
                <w:noProof/>
              </w:rPr>
              <w:fldChar w:fldCharType="end"/>
            </w:r>
          </w:ins>
        </w:p>
        <w:p w:rsidR="000E59D5" w:rsidRDefault="000E59D5" w:rsidP="00011F72">
          <w:pPr>
            <w:pStyle w:val="TOC2"/>
            <w:rPr>
              <w:ins w:id="175" w:author="Scott Walker" w:date="2017-11-12T18:22:00Z"/>
              <w:rFonts w:eastAsiaTheme="minorEastAsia"/>
              <w:noProof/>
            </w:rPr>
            <w:pPrChange w:id="176" w:author="Gary Callsen" w:date="2017-11-14T10:58:00Z">
              <w:pPr>
                <w:pStyle w:val="TOC2"/>
                <w:tabs>
                  <w:tab w:val="left" w:pos="1100"/>
                  <w:tab w:val="right" w:leader="dot" w:pos="9350"/>
                </w:tabs>
              </w:pPr>
            </w:pPrChange>
          </w:pPr>
          <w:ins w:id="17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"_Toc498274297"</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4.10.</w:t>
            </w:r>
            <w:r>
              <w:rPr>
                <w:rFonts w:eastAsiaTheme="minorEastAsia"/>
                <w:noProof/>
              </w:rPr>
              <w:tab/>
            </w:r>
            <w:r w:rsidRPr="005B70AE">
              <w:rPr>
                <w:rStyle w:val="Hyperlink"/>
                <w:noProof/>
              </w:rPr>
              <w:t>Register 9 - 1000Base-T Control Register (GBCRR)</w:t>
            </w:r>
            <w:r>
              <w:rPr>
                <w:noProof/>
                <w:webHidden/>
              </w:rPr>
              <w:tab/>
            </w:r>
            <w:r>
              <w:rPr>
                <w:noProof/>
                <w:webHidden/>
              </w:rPr>
              <w:fldChar w:fldCharType="begin"/>
            </w:r>
            <w:r>
              <w:rPr>
                <w:noProof/>
                <w:webHidden/>
              </w:rPr>
              <w:instrText xml:space="preserve"> PAGEREF _Toc498274297 \h </w:instrText>
            </w:r>
          </w:ins>
          <w:r>
            <w:rPr>
              <w:noProof/>
              <w:webHidden/>
            </w:rPr>
          </w:r>
          <w:r>
            <w:rPr>
              <w:noProof/>
              <w:webHidden/>
            </w:rPr>
            <w:fldChar w:fldCharType="separate"/>
          </w:r>
          <w:ins w:id="178" w:author="Gary Callsen" w:date="2017-11-14T13:25:00Z">
            <w:r w:rsidR="00CE7341">
              <w:rPr>
                <w:noProof/>
                <w:webHidden/>
              </w:rPr>
              <w:t>24</w:t>
            </w:r>
          </w:ins>
          <w:ins w:id="179" w:author="Scott Walker" w:date="2017-11-12T18:22:00Z">
            <w:del w:id="180" w:author="Gary Callsen" w:date="2017-11-14T13:25:00Z">
              <w:r w:rsidDel="00CE7341">
                <w:rPr>
                  <w:noProof/>
                  <w:webHidden/>
                </w:rPr>
                <w:delText>22</w:delText>
              </w:r>
            </w:del>
            <w:r>
              <w:rPr>
                <w:noProof/>
                <w:webHidden/>
              </w:rPr>
              <w:fldChar w:fldCharType="end"/>
            </w:r>
            <w:r w:rsidRPr="005B70AE">
              <w:rPr>
                <w:rStyle w:val="Hyperlink"/>
                <w:noProof/>
              </w:rPr>
              <w:fldChar w:fldCharType="end"/>
            </w:r>
          </w:ins>
        </w:p>
        <w:p w:rsidR="000E59D5" w:rsidRDefault="000E59D5" w:rsidP="00011F72">
          <w:pPr>
            <w:pStyle w:val="TOC2"/>
            <w:rPr>
              <w:ins w:id="181" w:author="Scott Walker" w:date="2017-11-12T18:22:00Z"/>
              <w:rFonts w:eastAsiaTheme="minorEastAsia"/>
              <w:noProof/>
            </w:rPr>
            <w:pPrChange w:id="182" w:author="Gary Callsen" w:date="2017-11-14T10:58:00Z">
              <w:pPr>
                <w:pStyle w:val="TOC2"/>
                <w:tabs>
                  <w:tab w:val="left" w:pos="1100"/>
                  <w:tab w:val="right" w:leader="dot" w:pos="9350"/>
                </w:tabs>
              </w:pPr>
            </w:pPrChange>
          </w:pPr>
          <w:ins w:id="18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"_Toc498274298"</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4.11.</w:t>
            </w:r>
            <w:r>
              <w:rPr>
                <w:rFonts w:eastAsiaTheme="minorEastAsia"/>
                <w:noProof/>
              </w:rPr>
              <w:tab/>
            </w:r>
            <w:r w:rsidRPr="005B70AE">
              <w:rPr>
                <w:rStyle w:val="Hyperlink"/>
                <w:noProof/>
              </w:rPr>
              <w:t>Register A - 1000Base-T Control Register (GBSR)</w:t>
            </w:r>
            <w:r>
              <w:rPr>
                <w:noProof/>
                <w:webHidden/>
              </w:rPr>
              <w:tab/>
            </w:r>
            <w:r>
              <w:rPr>
                <w:noProof/>
                <w:webHidden/>
              </w:rPr>
              <w:fldChar w:fldCharType="begin"/>
            </w:r>
            <w:r>
              <w:rPr>
                <w:noProof/>
                <w:webHidden/>
              </w:rPr>
              <w:instrText xml:space="preserve"> PAGEREF _Toc498274298 \h </w:instrText>
            </w:r>
          </w:ins>
          <w:r>
            <w:rPr>
              <w:noProof/>
              <w:webHidden/>
            </w:rPr>
          </w:r>
          <w:r>
            <w:rPr>
              <w:noProof/>
              <w:webHidden/>
            </w:rPr>
            <w:fldChar w:fldCharType="separate"/>
          </w:r>
          <w:ins w:id="184" w:author="Gary Callsen" w:date="2017-11-14T13:25:00Z">
            <w:r w:rsidR="00CE7341">
              <w:rPr>
                <w:noProof/>
                <w:webHidden/>
              </w:rPr>
              <w:t>25</w:t>
            </w:r>
          </w:ins>
          <w:ins w:id="185" w:author="Scott Walker" w:date="2017-11-12T18:22:00Z">
            <w:del w:id="186" w:author="Gary Callsen" w:date="2017-11-14T13:25:00Z">
              <w:r w:rsidDel="00CE7341">
                <w:rPr>
                  <w:noProof/>
                  <w:webHidden/>
                </w:rPr>
                <w:delText>23</w:delText>
              </w:r>
            </w:del>
            <w:r>
              <w:rPr>
                <w:noProof/>
                <w:webHidden/>
              </w:rPr>
              <w:fldChar w:fldCharType="end"/>
            </w:r>
            <w:r w:rsidRPr="005B70AE">
              <w:rPr>
                <w:rStyle w:val="Hyperlink"/>
                <w:noProof/>
              </w:rPr>
              <w:fldChar w:fldCharType="end"/>
            </w:r>
          </w:ins>
        </w:p>
        <w:p w:rsidR="000E59D5" w:rsidRDefault="000E59D5" w:rsidP="00011F72">
          <w:pPr>
            <w:pStyle w:val="TOC2"/>
            <w:rPr>
              <w:ins w:id="187" w:author="Scott Walker" w:date="2017-11-12T18:22:00Z"/>
              <w:rFonts w:eastAsiaTheme="minorEastAsia"/>
              <w:noProof/>
            </w:rPr>
            <w:pPrChange w:id="188" w:author="Gary Callsen" w:date="2017-11-14T10:58:00Z">
              <w:pPr>
                <w:pStyle w:val="TOC2"/>
                <w:tabs>
                  <w:tab w:val="left" w:pos="1100"/>
                  <w:tab w:val="right" w:leader="dot" w:pos="9350"/>
                </w:tabs>
              </w:pPr>
            </w:pPrChange>
          </w:pPr>
          <w:ins w:id="18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"_Toc498274299"</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4.12.</w:t>
            </w:r>
            <w:r>
              <w:rPr>
                <w:rFonts w:eastAsiaTheme="minorEastAsia"/>
                <w:noProof/>
              </w:rPr>
              <w:tab/>
            </w:r>
            <w:r w:rsidRPr="005B70AE">
              <w:rPr>
                <w:rStyle w:val="Hyperlink"/>
                <w:noProof/>
              </w:rPr>
              <w:t>Register B - ?? (????R)</w:t>
            </w:r>
            <w:r>
              <w:rPr>
                <w:noProof/>
                <w:webHidden/>
              </w:rPr>
              <w:tab/>
            </w:r>
            <w:r>
              <w:rPr>
                <w:noProof/>
                <w:webHidden/>
              </w:rPr>
              <w:fldChar w:fldCharType="begin"/>
            </w:r>
            <w:r>
              <w:rPr>
                <w:noProof/>
                <w:webHidden/>
              </w:rPr>
              <w:instrText xml:space="preserve"> PAGEREF _Toc498274299 \h </w:instrText>
            </w:r>
          </w:ins>
          <w:r>
            <w:rPr>
              <w:noProof/>
              <w:webHidden/>
            </w:rPr>
          </w:r>
          <w:r>
            <w:rPr>
              <w:noProof/>
              <w:webHidden/>
            </w:rPr>
            <w:fldChar w:fldCharType="separate"/>
          </w:r>
          <w:ins w:id="190" w:author="Gary Callsen" w:date="2017-11-14T13:25:00Z">
            <w:r w:rsidR="00CE7341">
              <w:rPr>
                <w:noProof/>
                <w:webHidden/>
              </w:rPr>
              <w:t>25</w:t>
            </w:r>
          </w:ins>
          <w:ins w:id="191" w:author="Scott Walker" w:date="2017-11-12T18:22:00Z">
            <w:del w:id="192" w:author="Gary Callsen" w:date="2017-11-14T13:25:00Z">
              <w:r w:rsidDel="00CE7341">
                <w:rPr>
                  <w:noProof/>
                  <w:webHidden/>
                </w:rPr>
                <w:delText>23</w:delText>
              </w:r>
            </w:del>
            <w:r>
              <w:rPr>
                <w:noProof/>
                <w:webHidden/>
              </w:rPr>
              <w:fldChar w:fldCharType="end"/>
            </w:r>
            <w:r w:rsidRPr="005B70AE">
              <w:rPr>
                <w:rStyle w:val="Hyperlink"/>
                <w:noProof/>
              </w:rPr>
              <w:fldChar w:fldCharType="end"/>
            </w:r>
          </w:ins>
        </w:p>
        <w:p w:rsidR="000E59D5" w:rsidRDefault="000E59D5" w:rsidP="00011F72">
          <w:pPr>
            <w:pStyle w:val="TOC2"/>
            <w:rPr>
              <w:ins w:id="193" w:author="Scott Walker" w:date="2017-11-12T18:22:00Z"/>
              <w:rFonts w:eastAsiaTheme="minorEastAsia"/>
              <w:noProof/>
            </w:rPr>
            <w:pPrChange w:id="194" w:author="Gary Callsen" w:date="2017-11-14T10:58:00Z">
              <w:pPr>
                <w:pStyle w:val="TOC2"/>
                <w:tabs>
                  <w:tab w:val="left" w:pos="1100"/>
                  <w:tab w:val="right" w:leader="dot" w:pos="9350"/>
                </w:tabs>
              </w:pPr>
            </w:pPrChange>
          </w:pPr>
          <w:ins w:id="195" w:author="Scott Walker" w:date="2017-11-12T18:22:00Z">
            <w:r w:rsidRPr="005B70AE">
              <w:rPr>
                <w:rStyle w:val="Hyperlink"/>
                <w:noProof/>
              </w:rPr>
              <w:lastRenderedPageBreak/>
              <w:fldChar w:fldCharType="begin"/>
            </w:r>
            <w:r w:rsidRPr="005B70AE">
              <w:rPr>
                <w:rStyle w:val="Hyperlink"/>
                <w:noProof/>
              </w:rPr>
              <w:instrText xml:space="preserve"> </w:instrText>
            </w:r>
            <w:r>
              <w:rPr>
                <w:noProof/>
              </w:rPr>
              <w:instrText>HYPERLINK \l "_Toc498274300"</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4.13.</w:t>
            </w:r>
            <w:r>
              <w:rPr>
                <w:rFonts w:eastAsiaTheme="minorEastAsia"/>
                <w:noProof/>
              </w:rPr>
              <w:tab/>
            </w:r>
            <w:r w:rsidRPr="005B70AE">
              <w:rPr>
                <w:rStyle w:val="Hyperlink"/>
                <w:noProof/>
              </w:rPr>
              <w:t>Register C - ?? (????R)</w:t>
            </w:r>
            <w:r>
              <w:rPr>
                <w:noProof/>
                <w:webHidden/>
              </w:rPr>
              <w:tab/>
            </w:r>
            <w:r>
              <w:rPr>
                <w:noProof/>
                <w:webHidden/>
              </w:rPr>
              <w:fldChar w:fldCharType="begin"/>
            </w:r>
            <w:r>
              <w:rPr>
                <w:noProof/>
                <w:webHidden/>
              </w:rPr>
              <w:instrText xml:space="preserve"> PAGEREF _Toc498274300 \h </w:instrText>
            </w:r>
          </w:ins>
          <w:r>
            <w:rPr>
              <w:noProof/>
              <w:webHidden/>
            </w:rPr>
          </w:r>
          <w:r>
            <w:rPr>
              <w:noProof/>
              <w:webHidden/>
            </w:rPr>
            <w:fldChar w:fldCharType="separate"/>
          </w:r>
          <w:ins w:id="196" w:author="Gary Callsen" w:date="2017-11-14T13:25:00Z">
            <w:r w:rsidR="00CE7341">
              <w:rPr>
                <w:noProof/>
                <w:webHidden/>
              </w:rPr>
              <w:t>25</w:t>
            </w:r>
          </w:ins>
          <w:ins w:id="197" w:author="Scott Walker" w:date="2017-11-12T18:22:00Z">
            <w:del w:id="198" w:author="Gary Callsen" w:date="2017-11-14T13:25:00Z">
              <w:r w:rsidDel="00CE7341">
                <w:rPr>
                  <w:noProof/>
                  <w:webHidden/>
                </w:rPr>
                <w:delText>23</w:delText>
              </w:r>
            </w:del>
            <w:r>
              <w:rPr>
                <w:noProof/>
                <w:webHidden/>
              </w:rPr>
              <w:fldChar w:fldCharType="end"/>
            </w:r>
            <w:r w:rsidRPr="005B70AE">
              <w:rPr>
                <w:rStyle w:val="Hyperlink"/>
                <w:noProof/>
              </w:rPr>
              <w:fldChar w:fldCharType="end"/>
            </w:r>
          </w:ins>
        </w:p>
        <w:p w:rsidR="000E59D5" w:rsidRDefault="000E59D5" w:rsidP="00011F72">
          <w:pPr>
            <w:pStyle w:val="TOC2"/>
            <w:rPr>
              <w:ins w:id="199" w:author="Scott Walker" w:date="2017-11-12T18:22:00Z"/>
              <w:rFonts w:eastAsiaTheme="minorEastAsia"/>
              <w:noProof/>
            </w:rPr>
            <w:pPrChange w:id="200" w:author="Gary Callsen" w:date="2017-11-14T10:58:00Z">
              <w:pPr>
                <w:pStyle w:val="TOC2"/>
                <w:tabs>
                  <w:tab w:val="left" w:pos="1100"/>
                  <w:tab w:val="right" w:leader="dot" w:pos="9350"/>
                </w:tabs>
              </w:pPr>
            </w:pPrChange>
          </w:pPr>
          <w:ins w:id="20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"_Toc498274301"</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4.14.</w:t>
            </w:r>
            <w:r>
              <w:rPr>
                <w:rFonts w:eastAsiaTheme="minorEastAsia"/>
                <w:noProof/>
              </w:rPr>
              <w:tab/>
            </w:r>
            <w:r w:rsidRPr="005B70AE">
              <w:rPr>
                <w:rStyle w:val="Hyperlink"/>
                <w:noProof/>
              </w:rPr>
              <w:t>Register D - MMD Access Control Register (MACR)</w:t>
            </w:r>
            <w:r>
              <w:rPr>
                <w:noProof/>
                <w:webHidden/>
              </w:rPr>
              <w:tab/>
            </w:r>
            <w:r>
              <w:rPr>
                <w:noProof/>
                <w:webHidden/>
              </w:rPr>
              <w:fldChar w:fldCharType="begin"/>
            </w:r>
            <w:r>
              <w:rPr>
                <w:noProof/>
                <w:webHidden/>
              </w:rPr>
              <w:instrText xml:space="preserve"> PAGEREF _Toc498274301 \h </w:instrText>
            </w:r>
          </w:ins>
          <w:r>
            <w:rPr>
              <w:noProof/>
              <w:webHidden/>
            </w:rPr>
          </w:r>
          <w:r>
            <w:rPr>
              <w:noProof/>
              <w:webHidden/>
            </w:rPr>
            <w:fldChar w:fldCharType="separate"/>
          </w:r>
          <w:ins w:id="202" w:author="Gary Callsen" w:date="2017-11-14T13:25:00Z">
            <w:r w:rsidR="00CE7341">
              <w:rPr>
                <w:noProof/>
                <w:webHidden/>
              </w:rPr>
              <w:t>25</w:t>
            </w:r>
          </w:ins>
          <w:ins w:id="203" w:author="Scott Walker" w:date="2017-11-12T18:22:00Z">
            <w:del w:id="204" w:author="Gary Callsen" w:date="2017-11-14T13:25:00Z">
              <w:r w:rsidDel="00CE7341">
                <w:rPr>
                  <w:noProof/>
                  <w:webHidden/>
                </w:rPr>
                <w:delText>23</w:delText>
              </w:r>
            </w:del>
            <w:r>
              <w:rPr>
                <w:noProof/>
                <w:webHidden/>
              </w:rPr>
              <w:fldChar w:fldCharType="end"/>
            </w:r>
            <w:r w:rsidRPr="005B70AE">
              <w:rPr>
                <w:rStyle w:val="Hyperlink"/>
                <w:noProof/>
              </w:rPr>
              <w:fldChar w:fldCharType="end"/>
            </w:r>
          </w:ins>
        </w:p>
        <w:p w:rsidR="000E59D5" w:rsidRDefault="000E59D5" w:rsidP="00011F72">
          <w:pPr>
            <w:pStyle w:val="TOC2"/>
            <w:rPr>
              <w:ins w:id="205" w:author="Scott Walker" w:date="2017-11-12T18:22:00Z"/>
              <w:rFonts w:eastAsiaTheme="minorEastAsia"/>
              <w:noProof/>
            </w:rPr>
            <w:pPrChange w:id="206" w:author="Gary Callsen" w:date="2017-11-14T10:58:00Z">
              <w:pPr>
                <w:pStyle w:val="TOC2"/>
                <w:tabs>
                  <w:tab w:val="left" w:pos="1100"/>
                  <w:tab w:val="right" w:leader="dot" w:pos="9350"/>
                </w:tabs>
              </w:pPr>
            </w:pPrChange>
          </w:pPr>
          <w:ins w:id="20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"_Toc498274302"</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4.15.</w:t>
            </w:r>
            <w:r>
              <w:rPr>
                <w:rFonts w:eastAsiaTheme="minorEastAsia"/>
                <w:noProof/>
              </w:rPr>
              <w:tab/>
            </w:r>
            <w:r w:rsidRPr="005B70AE">
              <w:rPr>
                <w:rStyle w:val="Hyperlink"/>
                <w:noProof/>
              </w:rPr>
              <w:t>Register E - MMD Access Address Data Register (MAADR)</w:t>
            </w:r>
            <w:r>
              <w:rPr>
                <w:noProof/>
                <w:webHidden/>
              </w:rPr>
              <w:tab/>
            </w:r>
            <w:r>
              <w:rPr>
                <w:noProof/>
                <w:webHidden/>
              </w:rPr>
              <w:fldChar w:fldCharType="begin"/>
            </w:r>
            <w:r>
              <w:rPr>
                <w:noProof/>
                <w:webHidden/>
              </w:rPr>
              <w:instrText xml:space="preserve"> PAGEREF _Toc498274302 \h </w:instrText>
            </w:r>
          </w:ins>
          <w:r>
            <w:rPr>
              <w:noProof/>
              <w:webHidden/>
            </w:rPr>
          </w:r>
          <w:r>
            <w:rPr>
              <w:noProof/>
              <w:webHidden/>
            </w:rPr>
            <w:fldChar w:fldCharType="separate"/>
          </w:r>
          <w:ins w:id="208" w:author="Gary Callsen" w:date="2017-11-14T13:25:00Z">
            <w:r w:rsidR="00CE7341">
              <w:rPr>
                <w:noProof/>
                <w:webHidden/>
              </w:rPr>
              <w:t>25</w:t>
            </w:r>
          </w:ins>
          <w:ins w:id="209" w:author="Scott Walker" w:date="2017-11-12T18:22:00Z">
            <w:del w:id="210" w:author="Gary Callsen" w:date="2017-11-14T13:25:00Z">
              <w:r w:rsidDel="00CE7341">
                <w:rPr>
                  <w:noProof/>
                  <w:webHidden/>
                </w:rPr>
                <w:delText>23</w:delText>
              </w:r>
            </w:del>
            <w:r>
              <w:rPr>
                <w:noProof/>
                <w:webHidden/>
              </w:rPr>
              <w:fldChar w:fldCharType="end"/>
            </w:r>
            <w:r w:rsidRPr="005B70AE">
              <w:rPr>
                <w:rStyle w:val="Hyperlink"/>
                <w:noProof/>
              </w:rPr>
              <w:fldChar w:fldCharType="end"/>
            </w:r>
          </w:ins>
        </w:p>
        <w:p w:rsidR="000E59D5" w:rsidRDefault="000E59D5" w:rsidP="00011F72">
          <w:pPr>
            <w:pStyle w:val="TOC2"/>
            <w:rPr>
              <w:ins w:id="211" w:author="Scott Walker" w:date="2017-11-12T18:22:00Z"/>
              <w:rFonts w:eastAsiaTheme="minorEastAsia"/>
              <w:noProof/>
            </w:rPr>
            <w:pPrChange w:id="212" w:author="Gary Callsen" w:date="2017-11-14T10:58:00Z">
              <w:pPr>
                <w:pStyle w:val="TOC2"/>
                <w:tabs>
                  <w:tab w:val="left" w:pos="1100"/>
                  <w:tab w:val="right" w:leader="dot" w:pos="9350"/>
                </w:tabs>
              </w:pPr>
            </w:pPrChange>
          </w:pPr>
          <w:ins w:id="21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"_Toc498274303"</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4.16.</w:t>
            </w:r>
            <w:r>
              <w:rPr>
                <w:rFonts w:eastAsiaTheme="minorEastAsia"/>
                <w:noProof/>
              </w:rPr>
              <w:tab/>
            </w:r>
            <w:r w:rsidRPr="005B70AE">
              <w:rPr>
                <w:rStyle w:val="Hyperlink"/>
                <w:noProof/>
              </w:rPr>
              <w:t>Register F - 1000Base-T Extended Status Register (GBESR)</w:t>
            </w:r>
            <w:r>
              <w:rPr>
                <w:noProof/>
                <w:webHidden/>
              </w:rPr>
              <w:tab/>
            </w:r>
            <w:r>
              <w:rPr>
                <w:noProof/>
                <w:webHidden/>
              </w:rPr>
              <w:fldChar w:fldCharType="begin"/>
            </w:r>
            <w:r>
              <w:rPr>
                <w:noProof/>
                <w:webHidden/>
              </w:rPr>
              <w:instrText xml:space="preserve"> PAGEREF _Toc498274303 \h </w:instrText>
            </w:r>
          </w:ins>
          <w:r>
            <w:rPr>
              <w:noProof/>
              <w:webHidden/>
            </w:rPr>
          </w:r>
          <w:r>
            <w:rPr>
              <w:noProof/>
              <w:webHidden/>
            </w:rPr>
            <w:fldChar w:fldCharType="separate"/>
          </w:r>
          <w:ins w:id="214" w:author="Gary Callsen" w:date="2017-11-14T13:25:00Z">
            <w:r w:rsidR="00CE7341">
              <w:rPr>
                <w:noProof/>
                <w:webHidden/>
              </w:rPr>
              <w:t>25</w:t>
            </w:r>
          </w:ins>
          <w:ins w:id="215" w:author="Scott Walker" w:date="2017-11-12T18:22:00Z">
            <w:del w:id="216" w:author="Gary Callsen" w:date="2017-11-14T13:25:00Z">
              <w:r w:rsidDel="00CE7341">
                <w:rPr>
                  <w:noProof/>
                  <w:webHidden/>
                </w:rPr>
                <w:delText>23</w:delText>
              </w:r>
            </w:del>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217" w:author="Scott Walker" w:date="2017-11-12T18:22:00Z"/>
              <w:rFonts w:eastAsiaTheme="minorEastAsia"/>
              <w:noProof/>
            </w:rPr>
          </w:pPr>
          <w:ins w:id="21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"_Toc498274304"</w:instrText>
            </w:r>
            <w:r w:rsidRPr="005B70AE">
              <w:rPr>
                <w:rStyle w:val="Hyperlink"/>
                <w:noProof/>
              </w:rPr>
              <w:instrText xml:space="preserve"> </w:instrText>
            </w:r>
            <w:r w:rsidRPr="005B70AE">
              <w:rPr>
                <w:rStyle w:val="Hyperlink"/>
                <w:noProof/>
              </w:rPr>
              <w:fldChar w:fldCharType="separate"/>
            </w:r>
            <w:r w:rsidRPr="005B70AE">
              <w:rPr>
                <w:rStyle w:val="Hyperlink"/>
                <w:noProof/>
              </w:rPr>
              <w:t>5.</w:t>
            </w:r>
            <w:r>
              <w:rPr>
                <w:rFonts w:eastAsiaTheme="minorEastAsia"/>
                <w:noProof/>
              </w:rPr>
              <w:tab/>
            </w:r>
            <w:r w:rsidRPr="005B70AE">
              <w:rPr>
                <w:rStyle w:val="Hyperlink"/>
                <w:noProof/>
              </w:rPr>
              <w:t>MII FPGA Software Interface</w:t>
            </w:r>
            <w:r>
              <w:rPr>
                <w:noProof/>
                <w:webHidden/>
              </w:rPr>
              <w:tab/>
            </w:r>
            <w:r>
              <w:rPr>
                <w:noProof/>
                <w:webHidden/>
              </w:rPr>
              <w:fldChar w:fldCharType="begin"/>
            </w:r>
            <w:r>
              <w:rPr>
                <w:noProof/>
                <w:webHidden/>
              </w:rPr>
              <w:instrText xml:space="preserve"> PAGEREF _Toc498274304 \h </w:instrText>
            </w:r>
          </w:ins>
          <w:r>
            <w:rPr>
              <w:noProof/>
              <w:webHidden/>
            </w:rPr>
          </w:r>
          <w:r>
            <w:rPr>
              <w:noProof/>
              <w:webHidden/>
            </w:rPr>
            <w:fldChar w:fldCharType="separate"/>
          </w:r>
          <w:ins w:id="219" w:author="Gary Callsen" w:date="2017-11-14T13:25:00Z">
            <w:r w:rsidR="00CE7341">
              <w:rPr>
                <w:noProof/>
                <w:webHidden/>
              </w:rPr>
              <w:t>27</w:t>
            </w:r>
          </w:ins>
          <w:ins w:id="220" w:author="Scott Walker" w:date="2017-11-12T18:22:00Z">
            <w:del w:id="221" w:author="Gary Callsen" w:date="2017-11-14T13:25:00Z">
              <w:r w:rsidDel="00CE7341">
                <w:rPr>
                  <w:noProof/>
                  <w:webHidden/>
                </w:rPr>
                <w:delText>24</w:delText>
              </w:r>
            </w:del>
            <w:r>
              <w:rPr>
                <w:noProof/>
                <w:webHidden/>
              </w:rPr>
              <w:fldChar w:fldCharType="end"/>
            </w:r>
            <w:r w:rsidRPr="005B70AE">
              <w:rPr>
                <w:rStyle w:val="Hyperlink"/>
                <w:noProof/>
              </w:rPr>
              <w:fldChar w:fldCharType="end"/>
            </w:r>
          </w:ins>
        </w:p>
        <w:p w:rsidR="000E59D5" w:rsidRDefault="000E59D5" w:rsidP="00011F72">
          <w:pPr>
            <w:pStyle w:val="TOC2"/>
            <w:rPr>
              <w:ins w:id="222" w:author="Scott Walker" w:date="2017-11-12T18:22:00Z"/>
              <w:rFonts w:eastAsiaTheme="minorEastAsia"/>
              <w:noProof/>
            </w:rPr>
            <w:pPrChange w:id="223" w:author="Gary Callsen" w:date="2017-11-14T10:58:00Z">
              <w:pPr>
                <w:pStyle w:val="TOC2"/>
                <w:tabs>
                  <w:tab w:val="left" w:pos="880"/>
                  <w:tab w:val="right" w:leader="dot" w:pos="9350"/>
                </w:tabs>
              </w:pPr>
            </w:pPrChange>
          </w:pPr>
          <w:ins w:id="22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"_Toc498274305"</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5.1.</w:t>
            </w:r>
            <w:r>
              <w:rPr>
                <w:rFonts w:eastAsiaTheme="minorEastAsia"/>
                <w:noProof/>
              </w:rPr>
              <w:tab/>
            </w:r>
            <w:r w:rsidRPr="005B70AE">
              <w:rPr>
                <w:rStyle w:val="Hyperlink"/>
                <w:noProof/>
              </w:rPr>
              <w:t>Memory Map</w:t>
            </w:r>
            <w:r>
              <w:rPr>
                <w:noProof/>
                <w:webHidden/>
              </w:rPr>
              <w:tab/>
            </w:r>
            <w:r>
              <w:rPr>
                <w:noProof/>
                <w:webHidden/>
              </w:rPr>
              <w:fldChar w:fldCharType="begin"/>
            </w:r>
            <w:r>
              <w:rPr>
                <w:noProof/>
                <w:webHidden/>
              </w:rPr>
              <w:instrText xml:space="preserve"> PAGEREF _Toc498274305 \h </w:instrText>
            </w:r>
          </w:ins>
          <w:r>
            <w:rPr>
              <w:noProof/>
              <w:webHidden/>
            </w:rPr>
          </w:r>
          <w:r>
            <w:rPr>
              <w:noProof/>
              <w:webHidden/>
            </w:rPr>
            <w:fldChar w:fldCharType="separate"/>
          </w:r>
          <w:ins w:id="225" w:author="Gary Callsen" w:date="2017-11-14T13:25:00Z">
            <w:r w:rsidR="00CE7341">
              <w:rPr>
                <w:noProof/>
                <w:webHidden/>
              </w:rPr>
              <w:t>27</w:t>
            </w:r>
          </w:ins>
          <w:ins w:id="226" w:author="Scott Walker" w:date="2017-11-12T18:22:00Z">
            <w:del w:id="227" w:author="Gary Callsen" w:date="2017-11-14T13:25:00Z">
              <w:r w:rsidDel="00CE7341">
                <w:rPr>
                  <w:noProof/>
                  <w:webHidden/>
                </w:rPr>
                <w:delText>24</w:delText>
              </w:r>
            </w:del>
            <w:r>
              <w:rPr>
                <w:noProof/>
                <w:webHidden/>
              </w:rPr>
              <w:fldChar w:fldCharType="end"/>
            </w:r>
            <w:r w:rsidRPr="005B70AE">
              <w:rPr>
                <w:rStyle w:val="Hyperlink"/>
                <w:noProof/>
              </w:rPr>
              <w:fldChar w:fldCharType="end"/>
            </w:r>
          </w:ins>
        </w:p>
        <w:p w:rsidR="000E59D5" w:rsidRDefault="000E59D5" w:rsidP="00011F72">
          <w:pPr>
            <w:pStyle w:val="TOC2"/>
            <w:rPr>
              <w:ins w:id="228" w:author="Scott Walker" w:date="2017-11-12T18:22:00Z"/>
              <w:rFonts w:eastAsiaTheme="minorEastAsia"/>
              <w:noProof/>
            </w:rPr>
            <w:pPrChange w:id="229" w:author="Gary Callsen" w:date="2017-11-14T10:58:00Z">
              <w:pPr>
                <w:pStyle w:val="TOC2"/>
                <w:tabs>
                  <w:tab w:val="left" w:pos="880"/>
                  <w:tab w:val="right" w:leader="dot" w:pos="9350"/>
                </w:tabs>
              </w:pPr>
            </w:pPrChange>
          </w:pPr>
          <w:ins w:id="23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"_Toc498274309"</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5.2.</w:t>
            </w:r>
            <w:r>
              <w:rPr>
                <w:rFonts w:eastAsiaTheme="minorEastAsia"/>
                <w:noProof/>
              </w:rPr>
              <w:tab/>
            </w:r>
            <w:r w:rsidRPr="005B70AE">
              <w:rPr>
                <w:rStyle w:val="Hyperlink"/>
                <w:noProof/>
              </w:rPr>
              <w:t>Interrupts</w:t>
            </w:r>
            <w:r>
              <w:rPr>
                <w:noProof/>
                <w:webHidden/>
              </w:rPr>
              <w:tab/>
            </w:r>
            <w:r>
              <w:rPr>
                <w:noProof/>
                <w:webHidden/>
              </w:rPr>
              <w:fldChar w:fldCharType="begin"/>
            </w:r>
            <w:r>
              <w:rPr>
                <w:noProof/>
                <w:webHidden/>
              </w:rPr>
              <w:instrText xml:space="preserve"> PAGEREF _Toc498274309 \h </w:instrText>
            </w:r>
          </w:ins>
          <w:r>
            <w:rPr>
              <w:noProof/>
              <w:webHidden/>
            </w:rPr>
          </w:r>
          <w:r>
            <w:rPr>
              <w:noProof/>
              <w:webHidden/>
            </w:rPr>
            <w:fldChar w:fldCharType="separate"/>
          </w:r>
          <w:ins w:id="231" w:author="Gary Callsen" w:date="2017-11-14T13:25:00Z">
            <w:r w:rsidR="00CE7341">
              <w:rPr>
                <w:noProof/>
                <w:webHidden/>
              </w:rPr>
              <w:t>28</w:t>
            </w:r>
          </w:ins>
          <w:ins w:id="232" w:author="Scott Walker" w:date="2017-11-12T18:22:00Z">
            <w:del w:id="233" w:author="Gary Callsen" w:date="2017-11-14T13:25:00Z">
              <w:r w:rsidDel="00CE7341">
                <w:rPr>
                  <w:noProof/>
                  <w:webHidden/>
                </w:rPr>
                <w:delText>24</w:delText>
              </w:r>
            </w:del>
            <w:r>
              <w:rPr>
                <w:noProof/>
                <w:webHidden/>
              </w:rPr>
              <w:fldChar w:fldCharType="end"/>
            </w:r>
            <w:r w:rsidRPr="005B70AE">
              <w:rPr>
                <w:rStyle w:val="Hyperlink"/>
                <w:noProof/>
              </w:rPr>
              <w:fldChar w:fldCharType="end"/>
            </w:r>
          </w:ins>
        </w:p>
        <w:p w:rsidR="000E59D5" w:rsidRDefault="000E59D5" w:rsidP="00011F72">
          <w:pPr>
            <w:pStyle w:val="TOC2"/>
            <w:rPr>
              <w:ins w:id="234" w:author="Scott Walker" w:date="2017-11-12T18:22:00Z"/>
              <w:rFonts w:eastAsiaTheme="minorEastAsia"/>
              <w:noProof/>
            </w:rPr>
            <w:pPrChange w:id="235" w:author="Gary Callsen" w:date="2017-11-14T10:58:00Z">
              <w:pPr>
                <w:pStyle w:val="TOC2"/>
                <w:tabs>
                  <w:tab w:val="left" w:pos="880"/>
                  <w:tab w:val="right" w:leader="dot" w:pos="9350"/>
                </w:tabs>
              </w:pPr>
            </w:pPrChange>
          </w:pPr>
          <w:ins w:id="23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"_Toc498274311"</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5.3.</w:t>
            </w:r>
            <w:r>
              <w:rPr>
                <w:rFonts w:eastAsiaTheme="minorEastAsia"/>
                <w:noProof/>
              </w:rPr>
              <w:tab/>
            </w:r>
            <w:r w:rsidRPr="005B70AE">
              <w:rPr>
                <w:rStyle w:val="Hyperlink"/>
                <w:noProof/>
              </w:rPr>
              <w:t>Register Definitions</w:t>
            </w:r>
            <w:r>
              <w:rPr>
                <w:noProof/>
                <w:webHidden/>
              </w:rPr>
              <w:tab/>
            </w:r>
            <w:r>
              <w:rPr>
                <w:noProof/>
                <w:webHidden/>
              </w:rPr>
              <w:fldChar w:fldCharType="begin"/>
            </w:r>
            <w:r>
              <w:rPr>
                <w:noProof/>
                <w:webHidden/>
              </w:rPr>
              <w:instrText xml:space="preserve"> PAGEREF _Toc498274311 \h </w:instrText>
            </w:r>
          </w:ins>
          <w:r>
            <w:rPr>
              <w:noProof/>
              <w:webHidden/>
            </w:rPr>
          </w:r>
          <w:r>
            <w:rPr>
              <w:noProof/>
              <w:webHidden/>
            </w:rPr>
            <w:fldChar w:fldCharType="separate"/>
          </w:r>
          <w:ins w:id="237" w:author="Gary Callsen" w:date="2017-11-14T13:25:00Z">
            <w:r w:rsidR="00CE7341">
              <w:rPr>
                <w:noProof/>
                <w:webHidden/>
              </w:rPr>
              <w:t>29</w:t>
            </w:r>
          </w:ins>
          <w:ins w:id="238" w:author="Scott Walker" w:date="2017-11-12T18:22:00Z">
            <w:del w:id="239" w:author="Gary Callsen" w:date="2017-11-14T13:25:00Z">
              <w:r w:rsidDel="00CE7341">
                <w:rPr>
                  <w:noProof/>
                  <w:webHidden/>
                </w:rPr>
                <w:delText>25</w:delText>
              </w:r>
            </w:del>
            <w:r>
              <w:rPr>
                <w:noProof/>
                <w:webHidden/>
              </w:rPr>
              <w:fldChar w:fldCharType="end"/>
            </w:r>
            <w:r w:rsidRPr="005B70AE">
              <w:rPr>
                <w:rStyle w:val="Hyperlink"/>
                <w:noProof/>
              </w:rPr>
              <w:fldChar w:fldCharType="end"/>
            </w:r>
          </w:ins>
        </w:p>
        <w:p w:rsidR="000E59D5" w:rsidRDefault="000E59D5" w:rsidP="00011F72">
          <w:pPr>
            <w:pStyle w:val="TOC3"/>
            <w:rPr>
              <w:ins w:id="240" w:author="Scott Walker" w:date="2017-11-12T18:22:00Z"/>
              <w:rFonts w:eastAsiaTheme="minorEastAsia"/>
              <w:noProof/>
            </w:rPr>
            <w:pPrChange w:id="241" w:author="Gary Callsen" w:date="2017-11-14T10:58:00Z">
              <w:pPr>
                <w:pStyle w:val="TOC3"/>
                <w:tabs>
                  <w:tab w:val="left" w:pos="1320"/>
                  <w:tab w:val="right" w:leader="dot" w:pos="9350"/>
                </w:tabs>
              </w:pPr>
            </w:pPrChange>
          </w:pPr>
          <w:ins w:id="24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"_Toc498274312"</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5.3.1.</w:t>
            </w:r>
            <w:r>
              <w:rPr>
                <w:rFonts w:eastAsiaTheme="minorEastAsia"/>
                <w:noProof/>
              </w:rPr>
              <w:tab/>
            </w:r>
            <w:r w:rsidRPr="005B70AE">
              <w:rPr>
                <w:rStyle w:val="Hyperlink"/>
                <w:noProof/>
              </w:rPr>
              <w:t>Control Register</w:t>
            </w:r>
            <w:r>
              <w:rPr>
                <w:noProof/>
                <w:webHidden/>
              </w:rPr>
              <w:tab/>
            </w:r>
            <w:r>
              <w:rPr>
                <w:noProof/>
                <w:webHidden/>
              </w:rPr>
              <w:fldChar w:fldCharType="begin"/>
            </w:r>
            <w:r>
              <w:rPr>
                <w:noProof/>
                <w:webHidden/>
              </w:rPr>
              <w:instrText xml:space="preserve"> PAGEREF _Toc498274312 \h </w:instrText>
            </w:r>
          </w:ins>
          <w:r>
            <w:rPr>
              <w:noProof/>
              <w:webHidden/>
            </w:rPr>
          </w:r>
          <w:r>
            <w:rPr>
              <w:noProof/>
              <w:webHidden/>
            </w:rPr>
            <w:fldChar w:fldCharType="separate"/>
          </w:r>
          <w:ins w:id="243" w:author="Gary Callsen" w:date="2017-11-14T13:25:00Z">
            <w:r w:rsidR="00CE7341">
              <w:rPr>
                <w:noProof/>
                <w:webHidden/>
              </w:rPr>
              <w:t>29</w:t>
            </w:r>
          </w:ins>
          <w:ins w:id="244" w:author="Scott Walker" w:date="2017-11-12T18:22:00Z">
            <w:del w:id="245" w:author="Gary Callsen" w:date="2017-11-14T13:25:00Z">
              <w:r w:rsidDel="00CE7341">
                <w:rPr>
                  <w:noProof/>
                  <w:webHidden/>
                </w:rPr>
                <w:delText>25</w:delText>
              </w:r>
            </w:del>
            <w:r>
              <w:rPr>
                <w:noProof/>
                <w:webHidden/>
              </w:rPr>
              <w:fldChar w:fldCharType="end"/>
            </w:r>
            <w:r w:rsidRPr="005B70AE">
              <w:rPr>
                <w:rStyle w:val="Hyperlink"/>
                <w:noProof/>
              </w:rPr>
              <w:fldChar w:fldCharType="end"/>
            </w:r>
          </w:ins>
        </w:p>
        <w:p w:rsidR="000E59D5" w:rsidRDefault="000E59D5" w:rsidP="00011F72">
          <w:pPr>
            <w:pStyle w:val="TOC3"/>
            <w:rPr>
              <w:ins w:id="246" w:author="Scott Walker" w:date="2017-11-12T18:22:00Z"/>
              <w:rFonts w:eastAsiaTheme="minorEastAsia"/>
              <w:noProof/>
            </w:rPr>
            <w:pPrChange w:id="247" w:author="Gary Callsen" w:date="2017-11-14T10:58:00Z">
              <w:pPr>
                <w:pStyle w:val="TOC3"/>
                <w:tabs>
                  <w:tab w:val="left" w:pos="1320"/>
                  <w:tab w:val="right" w:leader="dot" w:pos="9350"/>
                </w:tabs>
              </w:pPr>
            </w:pPrChange>
          </w:pPr>
          <w:ins w:id="24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"_Toc498274313"</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5.3.2.</w:t>
            </w:r>
            <w:r>
              <w:rPr>
                <w:rFonts w:eastAsiaTheme="minorEastAsia"/>
                <w:noProof/>
              </w:rPr>
              <w:tab/>
            </w:r>
            <w:r w:rsidRPr="005B70AE">
              <w:rPr>
                <w:rStyle w:val="Hyperlink"/>
                <w:noProof/>
              </w:rPr>
              <w:t>Interrupt Register</w:t>
            </w:r>
            <w:r>
              <w:rPr>
                <w:noProof/>
                <w:webHidden/>
              </w:rPr>
              <w:tab/>
            </w:r>
            <w:r>
              <w:rPr>
                <w:noProof/>
                <w:webHidden/>
              </w:rPr>
              <w:fldChar w:fldCharType="begin"/>
            </w:r>
            <w:r>
              <w:rPr>
                <w:noProof/>
                <w:webHidden/>
              </w:rPr>
              <w:instrText xml:space="preserve"> PAGEREF _Toc498274313 \h </w:instrText>
            </w:r>
          </w:ins>
          <w:r>
            <w:rPr>
              <w:noProof/>
              <w:webHidden/>
            </w:rPr>
          </w:r>
          <w:r>
            <w:rPr>
              <w:noProof/>
              <w:webHidden/>
            </w:rPr>
            <w:fldChar w:fldCharType="separate"/>
          </w:r>
          <w:ins w:id="249" w:author="Gary Callsen" w:date="2017-11-14T13:25:00Z">
            <w:r w:rsidR="00CE7341">
              <w:rPr>
                <w:noProof/>
                <w:webHidden/>
              </w:rPr>
              <w:t>30</w:t>
            </w:r>
          </w:ins>
          <w:ins w:id="250" w:author="Scott Walker" w:date="2017-11-12T18:22:00Z">
            <w:del w:id="251" w:author="Gary Callsen" w:date="2017-11-14T13:25:00Z">
              <w:r w:rsidDel="00CE7341">
                <w:rPr>
                  <w:noProof/>
                  <w:webHidden/>
                </w:rPr>
                <w:delText>26</w:delText>
              </w:r>
            </w:del>
            <w:r>
              <w:rPr>
                <w:noProof/>
                <w:webHidden/>
              </w:rPr>
              <w:fldChar w:fldCharType="end"/>
            </w:r>
            <w:r w:rsidRPr="005B70AE">
              <w:rPr>
                <w:rStyle w:val="Hyperlink"/>
                <w:noProof/>
              </w:rPr>
              <w:fldChar w:fldCharType="end"/>
            </w:r>
          </w:ins>
        </w:p>
        <w:p w:rsidR="000E59D5" w:rsidRDefault="000E59D5" w:rsidP="00011F72">
          <w:pPr>
            <w:pStyle w:val="TOC3"/>
            <w:rPr>
              <w:ins w:id="252" w:author="Scott Walker" w:date="2017-11-12T18:22:00Z"/>
              <w:rFonts w:eastAsiaTheme="minorEastAsia"/>
              <w:noProof/>
            </w:rPr>
            <w:pPrChange w:id="253" w:author="Gary Callsen" w:date="2017-11-14T10:58:00Z">
              <w:pPr>
                <w:pStyle w:val="TOC3"/>
                <w:tabs>
                  <w:tab w:val="left" w:pos="1320"/>
                  <w:tab w:val="right" w:leader="dot" w:pos="9350"/>
                </w:tabs>
              </w:pPr>
            </w:pPrChange>
          </w:pPr>
          <w:ins w:id="25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"_Toc498274314"</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5.3.3.</w:t>
            </w:r>
            <w:r>
              <w:rPr>
                <w:rFonts w:eastAsiaTheme="minorEastAsia"/>
                <w:noProof/>
              </w:rPr>
              <w:tab/>
            </w:r>
            <w:r w:rsidRPr="005B70AE">
              <w:rPr>
                <w:rStyle w:val="Hyperlink"/>
                <w:noProof/>
              </w:rPr>
              <w:t>Interrupt Mask Register</w:t>
            </w:r>
            <w:r>
              <w:rPr>
                <w:noProof/>
                <w:webHidden/>
              </w:rPr>
              <w:tab/>
            </w:r>
            <w:r>
              <w:rPr>
                <w:noProof/>
                <w:webHidden/>
              </w:rPr>
              <w:fldChar w:fldCharType="begin"/>
            </w:r>
            <w:r>
              <w:rPr>
                <w:noProof/>
                <w:webHidden/>
              </w:rPr>
              <w:instrText xml:space="preserve"> PAGEREF _Toc498274314 \h </w:instrText>
            </w:r>
          </w:ins>
          <w:r>
            <w:rPr>
              <w:noProof/>
              <w:webHidden/>
            </w:rPr>
          </w:r>
          <w:r>
            <w:rPr>
              <w:noProof/>
              <w:webHidden/>
            </w:rPr>
            <w:fldChar w:fldCharType="separate"/>
          </w:r>
          <w:ins w:id="255" w:author="Gary Callsen" w:date="2017-11-14T13:25:00Z">
            <w:r w:rsidR="00CE7341">
              <w:rPr>
                <w:noProof/>
                <w:webHidden/>
              </w:rPr>
              <w:t>32</w:t>
            </w:r>
          </w:ins>
          <w:ins w:id="256" w:author="Scott Walker" w:date="2017-11-12T18:22:00Z">
            <w:del w:id="257" w:author="Gary Callsen" w:date="2017-11-14T13:25:00Z">
              <w:r w:rsidDel="00CE7341">
                <w:rPr>
                  <w:noProof/>
                  <w:webHidden/>
                </w:rPr>
                <w:delText>27</w:delText>
              </w:r>
            </w:del>
            <w:r>
              <w:rPr>
                <w:noProof/>
                <w:webHidden/>
              </w:rPr>
              <w:fldChar w:fldCharType="end"/>
            </w:r>
            <w:r w:rsidRPr="005B70AE">
              <w:rPr>
                <w:rStyle w:val="Hyperlink"/>
                <w:noProof/>
              </w:rPr>
              <w:fldChar w:fldCharType="end"/>
            </w:r>
          </w:ins>
        </w:p>
        <w:p w:rsidR="000E59D5" w:rsidRDefault="000E59D5" w:rsidP="00011F72">
          <w:pPr>
            <w:pStyle w:val="TOC3"/>
            <w:rPr>
              <w:ins w:id="258" w:author="Scott Walker" w:date="2017-11-12T18:22:00Z"/>
              <w:rFonts w:eastAsiaTheme="minorEastAsia"/>
              <w:noProof/>
            </w:rPr>
            <w:pPrChange w:id="259" w:author="Gary Callsen" w:date="2017-11-14T10:58:00Z">
              <w:pPr>
                <w:pStyle w:val="TOC3"/>
                <w:tabs>
                  <w:tab w:val="left" w:pos="1320"/>
                  <w:tab w:val="right" w:leader="dot" w:pos="9350"/>
                </w:tabs>
              </w:pPr>
            </w:pPrChange>
          </w:pPr>
          <w:ins w:id="26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"_Toc498274315"</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5.3.4.</w:t>
            </w:r>
            <w:r>
              <w:rPr>
                <w:rFonts w:eastAsiaTheme="minorEastAsia"/>
                <w:noProof/>
              </w:rPr>
              <w:tab/>
            </w:r>
            <w:r w:rsidRPr="005B70AE">
              <w:rPr>
                <w:rStyle w:val="Hyperlink"/>
                <w:noProof/>
              </w:rPr>
              <w:t>Status Register</w:t>
            </w:r>
            <w:r>
              <w:rPr>
                <w:noProof/>
                <w:webHidden/>
              </w:rPr>
              <w:tab/>
            </w:r>
            <w:r>
              <w:rPr>
                <w:noProof/>
                <w:webHidden/>
              </w:rPr>
              <w:fldChar w:fldCharType="begin"/>
            </w:r>
            <w:r>
              <w:rPr>
                <w:noProof/>
                <w:webHidden/>
              </w:rPr>
              <w:instrText xml:space="preserve"> PAGEREF _Toc498274315 \h </w:instrText>
            </w:r>
          </w:ins>
          <w:r>
            <w:rPr>
              <w:noProof/>
              <w:webHidden/>
            </w:rPr>
          </w:r>
          <w:r>
            <w:rPr>
              <w:noProof/>
              <w:webHidden/>
            </w:rPr>
            <w:fldChar w:fldCharType="separate"/>
          </w:r>
          <w:ins w:id="261" w:author="Gary Callsen" w:date="2017-11-14T13:25:00Z">
            <w:r w:rsidR="00CE7341">
              <w:rPr>
                <w:noProof/>
                <w:webHidden/>
              </w:rPr>
              <w:t>34</w:t>
            </w:r>
          </w:ins>
          <w:ins w:id="262" w:author="Scott Walker" w:date="2017-11-12T18:22:00Z">
            <w:del w:id="263" w:author="Gary Callsen" w:date="2017-11-14T13:25:00Z">
              <w:r w:rsidDel="00CE7341">
                <w:rPr>
                  <w:noProof/>
                  <w:webHidden/>
                </w:rPr>
                <w:delText>28</w:delText>
              </w:r>
            </w:del>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264" w:author="Scott Walker" w:date="2017-11-12T18:22:00Z"/>
              <w:rFonts w:eastAsiaTheme="minorEastAsia"/>
              <w:noProof/>
            </w:rPr>
          </w:pPr>
          <w:ins w:id="26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"_Toc498274316"</w:instrText>
            </w:r>
            <w:r w:rsidRPr="005B70AE">
              <w:rPr>
                <w:rStyle w:val="Hyperlink"/>
                <w:noProof/>
              </w:rPr>
              <w:instrText xml:space="preserve"> </w:instrText>
            </w:r>
            <w:r w:rsidRPr="005B70AE">
              <w:rPr>
                <w:rStyle w:val="Hyperlink"/>
                <w:noProof/>
              </w:rPr>
              <w:fldChar w:fldCharType="separate"/>
            </w:r>
            <w:r w:rsidRPr="005B70AE">
              <w:rPr>
                <w:rStyle w:val="Hyperlink"/>
                <w:noProof/>
              </w:rPr>
              <w:t>6.</w:t>
            </w:r>
            <w:r>
              <w:rPr>
                <w:rFonts w:eastAsiaTheme="minorEastAsia"/>
                <w:noProof/>
              </w:rPr>
              <w:tab/>
            </w:r>
            <w:r w:rsidRPr="005B70AE">
              <w:rPr>
                <w:rStyle w:val="Hyperlink"/>
                <w:noProof/>
              </w:rPr>
              <w:t>Media Access Control (MAC) Functionality</w:t>
            </w:r>
            <w:r>
              <w:rPr>
                <w:noProof/>
                <w:webHidden/>
              </w:rPr>
              <w:tab/>
            </w:r>
            <w:r>
              <w:rPr>
                <w:noProof/>
                <w:webHidden/>
              </w:rPr>
              <w:fldChar w:fldCharType="begin"/>
            </w:r>
            <w:r>
              <w:rPr>
                <w:noProof/>
                <w:webHidden/>
              </w:rPr>
              <w:instrText xml:space="preserve"> PAGEREF _Toc498274316 \h </w:instrText>
            </w:r>
          </w:ins>
          <w:r>
            <w:rPr>
              <w:noProof/>
              <w:webHidden/>
            </w:rPr>
          </w:r>
          <w:r>
            <w:rPr>
              <w:noProof/>
              <w:webHidden/>
            </w:rPr>
            <w:fldChar w:fldCharType="separate"/>
          </w:r>
          <w:ins w:id="266" w:author="Gary Callsen" w:date="2017-11-14T13:25:00Z">
            <w:r w:rsidR="00CE7341">
              <w:rPr>
                <w:noProof/>
                <w:webHidden/>
              </w:rPr>
              <w:t>35</w:t>
            </w:r>
          </w:ins>
          <w:ins w:id="267" w:author="Scott Walker" w:date="2017-11-12T18:22:00Z">
            <w:del w:id="268" w:author="Gary Callsen" w:date="2017-11-14T13:25:00Z">
              <w:r w:rsidDel="00CE7341">
                <w:rPr>
                  <w:noProof/>
                  <w:webHidden/>
                </w:rPr>
                <w:delText>29</w:delText>
              </w:r>
            </w:del>
            <w:r>
              <w:rPr>
                <w:noProof/>
                <w:webHidden/>
              </w:rPr>
              <w:fldChar w:fldCharType="end"/>
            </w:r>
            <w:r w:rsidRPr="005B70AE">
              <w:rPr>
                <w:rStyle w:val="Hyperlink"/>
                <w:noProof/>
              </w:rPr>
              <w:fldChar w:fldCharType="end"/>
            </w:r>
          </w:ins>
        </w:p>
        <w:p w:rsidR="000E59D5" w:rsidRDefault="000E59D5" w:rsidP="00011F72">
          <w:pPr>
            <w:pStyle w:val="TOC2"/>
            <w:rPr>
              <w:ins w:id="269" w:author="Scott Walker" w:date="2017-11-12T18:22:00Z"/>
              <w:rFonts w:eastAsiaTheme="minorEastAsia"/>
              <w:noProof/>
            </w:rPr>
            <w:pPrChange w:id="270" w:author="Gary Callsen" w:date="2017-11-14T10:58:00Z">
              <w:pPr>
                <w:pStyle w:val="TOC2"/>
                <w:tabs>
                  <w:tab w:val="left" w:pos="880"/>
                  <w:tab w:val="right" w:leader="dot" w:pos="9350"/>
                </w:tabs>
              </w:pPr>
            </w:pPrChange>
          </w:pPr>
          <w:ins w:id="27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"_Toc498274319"</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6.1.</w:t>
            </w:r>
            <w:r>
              <w:rPr>
                <w:rFonts w:eastAsiaTheme="minorEastAsia"/>
                <w:noProof/>
              </w:rPr>
              <w:tab/>
            </w:r>
            <w:r w:rsidRPr="005B70AE">
              <w:rPr>
                <w:rStyle w:val="Hyperlink"/>
                <w:noProof/>
              </w:rPr>
              <w:t>General MAC Functions</w:t>
            </w:r>
            <w:r>
              <w:rPr>
                <w:noProof/>
                <w:webHidden/>
              </w:rPr>
              <w:tab/>
            </w:r>
            <w:r>
              <w:rPr>
                <w:noProof/>
                <w:webHidden/>
              </w:rPr>
              <w:fldChar w:fldCharType="begin"/>
            </w:r>
            <w:r>
              <w:rPr>
                <w:noProof/>
                <w:webHidden/>
              </w:rPr>
              <w:instrText xml:space="preserve"> PAGEREF _Toc498274319 \h </w:instrText>
            </w:r>
          </w:ins>
          <w:r>
            <w:rPr>
              <w:noProof/>
              <w:webHidden/>
            </w:rPr>
          </w:r>
          <w:r>
            <w:rPr>
              <w:noProof/>
              <w:webHidden/>
            </w:rPr>
            <w:fldChar w:fldCharType="separate"/>
          </w:r>
          <w:ins w:id="272" w:author="Gary Callsen" w:date="2017-11-14T13:25:00Z">
            <w:r w:rsidR="00CE7341">
              <w:rPr>
                <w:noProof/>
                <w:webHidden/>
              </w:rPr>
              <w:t>35</w:t>
            </w:r>
          </w:ins>
          <w:ins w:id="273" w:author="Scott Walker" w:date="2017-11-12T18:22:00Z">
            <w:del w:id="274" w:author="Gary Callsen" w:date="2017-11-14T13:25:00Z">
              <w:r w:rsidDel="00CE7341">
                <w:rPr>
                  <w:noProof/>
                  <w:webHidden/>
                </w:rPr>
                <w:delText>29</w:delText>
              </w:r>
            </w:del>
            <w:r>
              <w:rPr>
                <w:noProof/>
                <w:webHidden/>
              </w:rPr>
              <w:fldChar w:fldCharType="end"/>
            </w:r>
            <w:r w:rsidRPr="005B70AE">
              <w:rPr>
                <w:rStyle w:val="Hyperlink"/>
                <w:noProof/>
              </w:rPr>
              <w:fldChar w:fldCharType="end"/>
            </w:r>
          </w:ins>
        </w:p>
        <w:p w:rsidR="000E59D5" w:rsidRDefault="000E59D5" w:rsidP="00011F72">
          <w:pPr>
            <w:pStyle w:val="TOC2"/>
            <w:rPr>
              <w:ins w:id="275" w:author="Scott Walker" w:date="2017-11-12T18:22:00Z"/>
              <w:rFonts w:eastAsiaTheme="minorEastAsia"/>
              <w:noProof/>
            </w:rPr>
            <w:pPrChange w:id="276" w:author="Gary Callsen" w:date="2017-11-14T10:58:00Z">
              <w:pPr>
                <w:pStyle w:val="TOC2"/>
                <w:tabs>
                  <w:tab w:val="left" w:pos="880"/>
                  <w:tab w:val="right" w:leader="dot" w:pos="9350"/>
                </w:tabs>
              </w:pPr>
            </w:pPrChange>
          </w:pPr>
          <w:ins w:id="27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"_Toc498274320"</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6.2.</w:t>
            </w:r>
            <w:r>
              <w:rPr>
                <w:rFonts w:eastAsiaTheme="minorEastAsia"/>
                <w:noProof/>
              </w:rPr>
              <w:tab/>
            </w:r>
            <w:r w:rsidRPr="005B70AE">
              <w:rPr>
                <w:rStyle w:val="Hyperlink"/>
                <w:noProof/>
              </w:rPr>
              <w:t>Transmitter MAC Functions</w:t>
            </w:r>
            <w:r>
              <w:rPr>
                <w:noProof/>
                <w:webHidden/>
              </w:rPr>
              <w:tab/>
            </w:r>
            <w:r>
              <w:rPr>
                <w:noProof/>
                <w:webHidden/>
              </w:rPr>
              <w:fldChar w:fldCharType="begin"/>
            </w:r>
            <w:r>
              <w:rPr>
                <w:noProof/>
                <w:webHidden/>
              </w:rPr>
              <w:instrText xml:space="preserve"> PAGEREF _Toc498274320 \h </w:instrText>
            </w:r>
          </w:ins>
          <w:r>
            <w:rPr>
              <w:noProof/>
              <w:webHidden/>
            </w:rPr>
          </w:r>
          <w:r>
            <w:rPr>
              <w:noProof/>
              <w:webHidden/>
            </w:rPr>
            <w:fldChar w:fldCharType="separate"/>
          </w:r>
          <w:ins w:id="278" w:author="Gary Callsen" w:date="2017-11-14T13:25:00Z">
            <w:r w:rsidR="00CE7341">
              <w:rPr>
                <w:noProof/>
                <w:webHidden/>
              </w:rPr>
              <w:t>35</w:t>
            </w:r>
          </w:ins>
          <w:ins w:id="279" w:author="Scott Walker" w:date="2017-11-12T18:22:00Z">
            <w:del w:id="280" w:author="Gary Callsen" w:date="2017-11-14T13:25:00Z">
              <w:r w:rsidDel="00CE7341">
                <w:rPr>
                  <w:noProof/>
                  <w:webHidden/>
                </w:rPr>
                <w:delText>29</w:delText>
              </w:r>
            </w:del>
            <w:r>
              <w:rPr>
                <w:noProof/>
                <w:webHidden/>
              </w:rPr>
              <w:fldChar w:fldCharType="end"/>
            </w:r>
            <w:r w:rsidRPr="005B70AE">
              <w:rPr>
                <w:rStyle w:val="Hyperlink"/>
                <w:noProof/>
              </w:rPr>
              <w:fldChar w:fldCharType="end"/>
            </w:r>
          </w:ins>
        </w:p>
        <w:p w:rsidR="000E59D5" w:rsidRDefault="000E59D5" w:rsidP="00011F72">
          <w:pPr>
            <w:pStyle w:val="TOC2"/>
            <w:rPr>
              <w:ins w:id="281" w:author="Scott Walker" w:date="2017-11-12T18:22:00Z"/>
              <w:rFonts w:eastAsiaTheme="minorEastAsia"/>
              <w:noProof/>
            </w:rPr>
            <w:pPrChange w:id="282" w:author="Gary Callsen" w:date="2017-11-14T10:58:00Z">
              <w:pPr>
                <w:pStyle w:val="TOC2"/>
                <w:tabs>
                  <w:tab w:val="left" w:pos="880"/>
                  <w:tab w:val="right" w:leader="dot" w:pos="9350"/>
                </w:tabs>
              </w:pPr>
            </w:pPrChange>
          </w:pPr>
          <w:ins w:id="28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"_Toc498274322"</w:instrText>
            </w:r>
            <w:r w:rsidRPr="005B70AE">
              <w:rPr>
                <w:rStyle w:val="Hyperlink"/>
                <w:noProof/>
              </w:rPr>
              <w:instrText xml:space="preserve"> </w:instrText>
            </w:r>
            <w:r w:rsidRPr="005B70AE">
              <w:rPr>
                <w:rStyle w:val="Hyperlink"/>
                <w:noProof/>
              </w:rPr>
              <w:fldChar w:fldCharType="separate"/>
            </w:r>
            <w:r w:rsidRPr="005B70AE">
              <w:rPr>
                <w:rStyle w:val="Hyperlink"/>
                <w:noProof/>
                <w:lang w:val="en"/>
              </w:rPr>
              <w:t>6.3.</w:t>
            </w:r>
            <w:r>
              <w:rPr>
                <w:rFonts w:eastAsiaTheme="minorEastAsia"/>
                <w:noProof/>
              </w:rPr>
              <w:tab/>
            </w:r>
            <w:r w:rsidRPr="005B70AE">
              <w:rPr>
                <w:rStyle w:val="Hyperlink"/>
                <w:noProof/>
              </w:rPr>
              <w:t>Receiver MAC Functions</w:t>
            </w:r>
            <w:r>
              <w:rPr>
                <w:noProof/>
                <w:webHidden/>
              </w:rPr>
              <w:tab/>
            </w:r>
            <w:r>
              <w:rPr>
                <w:noProof/>
                <w:webHidden/>
              </w:rPr>
              <w:fldChar w:fldCharType="begin"/>
            </w:r>
            <w:r>
              <w:rPr>
                <w:noProof/>
                <w:webHidden/>
              </w:rPr>
              <w:instrText xml:space="preserve"> PAGEREF _Toc498274322 \h </w:instrText>
            </w:r>
          </w:ins>
          <w:r>
            <w:rPr>
              <w:noProof/>
              <w:webHidden/>
            </w:rPr>
          </w:r>
          <w:r>
            <w:rPr>
              <w:noProof/>
              <w:webHidden/>
            </w:rPr>
            <w:fldChar w:fldCharType="separate"/>
          </w:r>
          <w:ins w:id="284" w:author="Gary Callsen" w:date="2017-11-14T13:25:00Z">
            <w:r w:rsidR="00CE7341">
              <w:rPr>
                <w:noProof/>
                <w:webHidden/>
              </w:rPr>
              <w:t>35</w:t>
            </w:r>
          </w:ins>
          <w:ins w:id="285" w:author="Scott Walker" w:date="2017-11-12T18:22:00Z">
            <w:del w:id="286" w:author="Gary Callsen" w:date="2017-11-14T13:25:00Z">
              <w:r w:rsidDel="00CE7341">
                <w:rPr>
                  <w:noProof/>
                  <w:webHidden/>
                </w:rPr>
                <w:delText>29</w:delText>
              </w:r>
            </w:del>
            <w:r>
              <w:rPr>
                <w:noProof/>
                <w:webHidden/>
              </w:rPr>
              <w:fldChar w:fldCharType="end"/>
            </w:r>
            <w:r w:rsidRPr="005B70AE">
              <w:rPr>
                <w:rStyle w:val="Hyperlink"/>
                <w:noProof/>
              </w:rPr>
              <w:fldChar w:fldCharType="end"/>
            </w:r>
          </w:ins>
        </w:p>
        <w:p w:rsidR="00252641" w:rsidDel="00251668" w:rsidRDefault="00252641">
          <w:pPr>
            <w:pStyle w:val="TOC1"/>
            <w:tabs>
              <w:tab w:val="left" w:pos="440"/>
              <w:tab w:val="right" w:leader="dot" w:pos="9350"/>
            </w:tabs>
            <w:rPr>
              <w:del w:id="287" w:author="Scott Walker" w:date="2017-11-12T15:28:00Z"/>
              <w:rFonts w:eastAsiaTheme="minorEastAsia"/>
              <w:noProof/>
            </w:rPr>
          </w:pPr>
          <w:del w:id="288" w:author="Scott Walker" w:date="2017-11-12T15:28:00Z">
            <w:r w:rsidRPr="005E576A" w:rsidDel="00251668">
              <w:rPr>
                <w:rStyle w:val="Hyperlink"/>
                <w:noProof/>
              </w:rPr>
              <w:delText>1.</w:delText>
            </w:r>
            <w:r w:rsidDel="00251668">
              <w:rPr>
                <w:rFonts w:eastAsiaTheme="minorEastAsia"/>
                <w:noProof/>
              </w:rPr>
              <w:tab/>
            </w:r>
            <w:r w:rsidRPr="005E576A" w:rsidDel="00251668">
              <w:rPr>
                <w:rStyle w:val="Hyperlink"/>
                <w:noProof/>
              </w:rPr>
              <w:delText>PHY Requirements</w:delText>
            </w:r>
            <w:r w:rsidDel="00251668">
              <w:rPr>
                <w:noProof/>
                <w:webHidden/>
              </w:rPr>
              <w:tab/>
              <w:delText>4</w:delText>
            </w:r>
          </w:del>
        </w:p>
        <w:p w:rsidR="00252641" w:rsidDel="00251668" w:rsidRDefault="00252641">
          <w:pPr>
            <w:pStyle w:val="TOC2"/>
            <w:rPr>
              <w:del w:id="289" w:author="Scott Walker" w:date="2017-11-12T15:28:00Z"/>
              <w:rFonts w:eastAsiaTheme="minorEastAsia"/>
              <w:noProof/>
            </w:rPr>
          </w:pPr>
          <w:del w:id="290" w:author="Scott Walker" w:date="2017-11-12T15:28:00Z">
            <w:r w:rsidRPr="005E576A" w:rsidDel="00251668">
              <w:rPr>
                <w:rStyle w:val="Hyperlink"/>
                <w:noProof/>
                <w:lang w:val="en"/>
              </w:rPr>
              <w:delText>1.1.</w:delText>
            </w:r>
            <w:r w:rsidDel="00251668">
              <w:rPr>
                <w:rFonts w:eastAsiaTheme="minorEastAsia"/>
                <w:noProof/>
              </w:rPr>
              <w:tab/>
            </w:r>
            <w:r w:rsidRPr="005E576A" w:rsidDel="00251668">
              <w:rPr>
                <w:rStyle w:val="Hyperlink"/>
                <w:noProof/>
              </w:rPr>
              <w:delText>PHY Transmit Function Requirements</w:delText>
            </w:r>
            <w:r w:rsidDel="00251668">
              <w:rPr>
                <w:noProof/>
                <w:webHidden/>
              </w:rPr>
              <w:tab/>
              <w:delText>4</w:delText>
            </w:r>
          </w:del>
        </w:p>
        <w:p w:rsidR="00252641" w:rsidDel="00251668" w:rsidRDefault="00252641">
          <w:pPr>
            <w:pStyle w:val="TOC2"/>
            <w:rPr>
              <w:del w:id="291" w:author="Scott Walker" w:date="2017-11-12T15:28:00Z"/>
              <w:rFonts w:eastAsiaTheme="minorEastAsia"/>
              <w:noProof/>
            </w:rPr>
          </w:pPr>
          <w:del w:id="292" w:author="Scott Walker" w:date="2017-11-12T15:28:00Z">
            <w:r w:rsidRPr="005E576A" w:rsidDel="00251668">
              <w:rPr>
                <w:rStyle w:val="Hyperlink"/>
                <w:noProof/>
                <w:lang w:val="en"/>
              </w:rPr>
              <w:delText>1.2.</w:delText>
            </w:r>
            <w:r w:rsidDel="00251668">
              <w:rPr>
                <w:rFonts w:eastAsiaTheme="minorEastAsia"/>
                <w:noProof/>
              </w:rPr>
              <w:tab/>
            </w:r>
            <w:r w:rsidRPr="005E576A" w:rsidDel="00251668">
              <w:rPr>
                <w:rStyle w:val="Hyperlink"/>
                <w:noProof/>
              </w:rPr>
              <w:delText>PHY Rec</w:delText>
            </w:r>
            <w:r w:rsidRPr="00251668" w:rsidDel="00251668">
              <w:rPr>
                <w:rStyle w:val="Hyperlink"/>
                <w:noProof/>
              </w:rPr>
              <w:delText>eive Function Requirements</w:delText>
            </w:r>
            <w:r w:rsidDel="00251668">
              <w:rPr>
                <w:noProof/>
                <w:webHidden/>
              </w:rPr>
              <w:tab/>
              <w:delText>4</w:delText>
            </w:r>
          </w:del>
        </w:p>
        <w:p w:rsidR="00252641" w:rsidDel="00251668" w:rsidRDefault="00252641">
          <w:pPr>
            <w:pStyle w:val="TOC2"/>
            <w:rPr>
              <w:del w:id="293" w:author="Scott Walker" w:date="2017-11-12T15:28:00Z"/>
              <w:rFonts w:eastAsiaTheme="minorEastAsia"/>
              <w:noProof/>
            </w:rPr>
          </w:pPr>
          <w:del w:id="294" w:author="Scott Walker" w:date="2017-11-12T15:28:00Z">
            <w:r w:rsidRPr="005E576A" w:rsidDel="00251668">
              <w:rPr>
                <w:rStyle w:val="Hyperlink"/>
                <w:noProof/>
                <w:lang w:val="en"/>
              </w:rPr>
              <w:delText>1.3.</w:delText>
            </w:r>
            <w:r w:rsidDel="00251668">
              <w:rPr>
                <w:rFonts w:eastAsiaTheme="minorEastAsia"/>
                <w:noProof/>
              </w:rPr>
              <w:tab/>
            </w:r>
            <w:r w:rsidRPr="005E576A" w:rsidDel="00251668">
              <w:rPr>
                <w:rStyle w:val="Hyperlink"/>
                <w:noProof/>
              </w:rPr>
              <w:delText>PHY Collision Detection Function Requirements</w:delText>
            </w:r>
            <w:r w:rsidDel="00251668">
              <w:rPr>
                <w:noProof/>
                <w:webHidden/>
              </w:rPr>
              <w:tab/>
              <w:delText>4</w:delText>
            </w:r>
          </w:del>
        </w:p>
        <w:p w:rsidR="00252641" w:rsidDel="00251668" w:rsidRDefault="00252641">
          <w:pPr>
            <w:pStyle w:val="TOC2"/>
            <w:rPr>
              <w:del w:id="295" w:author="Scott Walker" w:date="2017-11-12T15:28:00Z"/>
              <w:rFonts w:eastAsiaTheme="minorEastAsia"/>
              <w:noProof/>
            </w:rPr>
          </w:pPr>
          <w:del w:id="296" w:author="Scott Walker" w:date="2017-11-12T15:28:00Z">
            <w:r w:rsidRPr="005E576A" w:rsidDel="00251668">
              <w:rPr>
                <w:rStyle w:val="Hyperlink"/>
                <w:noProof/>
                <w:lang w:val="en"/>
              </w:rPr>
              <w:delText>1.4.</w:delText>
            </w:r>
            <w:r w:rsidDel="00251668">
              <w:rPr>
                <w:rFonts w:eastAsiaTheme="minorEastAsia"/>
                <w:noProof/>
              </w:rPr>
              <w:tab/>
            </w:r>
            <w:r w:rsidRPr="005E576A" w:rsidDel="00251668">
              <w:rPr>
                <w:rStyle w:val="Hyperlink"/>
                <w:noProof/>
              </w:rPr>
              <w:delText>PHY Jabber Functional Requirements</w:delText>
            </w:r>
            <w:r w:rsidDel="00251668">
              <w:rPr>
                <w:noProof/>
                <w:webHidden/>
              </w:rPr>
              <w:tab/>
              <w:delText>5</w:delText>
            </w:r>
          </w:del>
        </w:p>
        <w:p w:rsidR="00252641" w:rsidDel="00251668" w:rsidRDefault="00252641">
          <w:pPr>
            <w:pStyle w:val="TOC2"/>
            <w:rPr>
              <w:del w:id="297" w:author="Scott Walker" w:date="2017-11-12T15:28:00Z"/>
              <w:rFonts w:eastAsiaTheme="minorEastAsia"/>
              <w:noProof/>
            </w:rPr>
          </w:pPr>
          <w:del w:id="298" w:author="Scott Walker" w:date="2017-11-12T15:28:00Z">
            <w:r w:rsidRPr="005E576A" w:rsidDel="00251668">
              <w:rPr>
                <w:rStyle w:val="Hyperlink"/>
                <w:noProof/>
                <w:lang w:val="en"/>
              </w:rPr>
              <w:delText>1</w:delText>
            </w:r>
            <w:r w:rsidRPr="00251668" w:rsidDel="00251668">
              <w:rPr>
                <w:rStyle w:val="Hyperlink"/>
                <w:noProof/>
                <w:lang w:val="en"/>
              </w:rPr>
              <w:delText>.5.</w:delText>
            </w:r>
            <w:r w:rsidDel="00251668">
              <w:rPr>
                <w:rFonts w:eastAsiaTheme="minorEastAsia"/>
                <w:noProof/>
              </w:rPr>
              <w:tab/>
            </w:r>
            <w:r w:rsidRPr="005E576A" w:rsidDel="00251668">
              <w:rPr>
                <w:rStyle w:val="Hyperlink"/>
                <w:noProof/>
              </w:rPr>
              <w:delText>MAC / PHY Interfaces Requirements</w:delText>
            </w:r>
            <w:r w:rsidDel="00251668">
              <w:rPr>
                <w:noProof/>
                <w:webHidden/>
              </w:rPr>
              <w:tab/>
              <w:delText>5</w:delText>
            </w:r>
          </w:del>
        </w:p>
        <w:p w:rsidR="00252641" w:rsidDel="00251668" w:rsidRDefault="00252641">
          <w:pPr>
            <w:pStyle w:val="TOC3"/>
            <w:rPr>
              <w:del w:id="299" w:author="Scott Walker" w:date="2017-11-12T15:28:00Z"/>
              <w:rFonts w:eastAsiaTheme="minorEastAsia"/>
              <w:noProof/>
            </w:rPr>
          </w:pPr>
          <w:del w:id="300" w:author="Scott Walker" w:date="2017-11-12T15:28:00Z">
            <w:r w:rsidRPr="005E576A" w:rsidDel="00251668">
              <w:rPr>
                <w:rStyle w:val="Hyperlink"/>
                <w:noProof/>
                <w:lang w:val="en"/>
              </w:rPr>
              <w:delText>1.5.1.</w:delText>
            </w:r>
            <w:r w:rsidDel="00251668">
              <w:rPr>
                <w:rFonts w:eastAsiaTheme="minorEastAsia"/>
                <w:noProof/>
              </w:rPr>
              <w:tab/>
            </w:r>
            <w:r w:rsidRPr="005E576A" w:rsidDel="00251668">
              <w:rPr>
                <w:rStyle w:val="Hyperlink"/>
                <w:noProof/>
              </w:rPr>
              <w:delText>MII Interface Definition</w:delText>
            </w:r>
            <w:r w:rsidDel="00251668">
              <w:rPr>
                <w:noProof/>
                <w:webHidden/>
              </w:rPr>
              <w:tab/>
              <w:delText>5</w:delText>
            </w:r>
          </w:del>
        </w:p>
        <w:p w:rsidR="00252641" w:rsidDel="00251668" w:rsidRDefault="00252641">
          <w:pPr>
            <w:pStyle w:val="TOC3"/>
            <w:rPr>
              <w:del w:id="301" w:author="Scott Walker" w:date="2017-11-12T15:28:00Z"/>
              <w:rFonts w:eastAsiaTheme="minorEastAsia"/>
              <w:noProof/>
            </w:rPr>
          </w:pPr>
          <w:del w:id="302" w:author="Scott Walker" w:date="2017-11-12T15:28:00Z">
            <w:r w:rsidRPr="005E576A" w:rsidDel="00251668">
              <w:rPr>
                <w:rStyle w:val="Hyperlink"/>
                <w:noProof/>
                <w:lang w:val="en"/>
              </w:rPr>
              <w:delText>1.5.2.</w:delText>
            </w:r>
            <w:r w:rsidDel="00251668">
              <w:rPr>
                <w:rFonts w:eastAsiaTheme="minorEastAsia"/>
                <w:noProof/>
              </w:rPr>
              <w:tab/>
            </w:r>
            <w:r w:rsidRPr="005E576A" w:rsidDel="00251668">
              <w:rPr>
                <w:rStyle w:val="Hyperlink"/>
                <w:noProof/>
              </w:rPr>
              <w:delText>Management Interface Definition</w:delText>
            </w:r>
            <w:r w:rsidDel="00251668">
              <w:rPr>
                <w:noProof/>
                <w:webHidden/>
              </w:rPr>
              <w:tab/>
              <w:delText>6</w:delText>
            </w:r>
          </w:del>
        </w:p>
        <w:p w:rsidR="00252641" w:rsidDel="00251668" w:rsidRDefault="00252641">
          <w:pPr>
            <w:pStyle w:val="TOC2"/>
            <w:rPr>
              <w:del w:id="303" w:author="Scott Walker" w:date="2017-11-12T15:28:00Z"/>
              <w:rFonts w:eastAsiaTheme="minorEastAsia"/>
              <w:noProof/>
            </w:rPr>
          </w:pPr>
          <w:del w:id="304" w:author="Scott Walker" w:date="2017-11-12T15:28:00Z">
            <w:r w:rsidRPr="005E576A" w:rsidDel="00251668">
              <w:rPr>
                <w:rStyle w:val="Hyperlink"/>
                <w:noProof/>
                <w:lang w:val="en"/>
              </w:rPr>
              <w:delText>1.6.</w:delText>
            </w:r>
            <w:r w:rsidDel="00251668">
              <w:rPr>
                <w:rFonts w:eastAsiaTheme="minorEastAsia"/>
                <w:noProof/>
              </w:rPr>
              <w:tab/>
            </w:r>
            <w:r w:rsidRPr="005E576A" w:rsidDel="00251668">
              <w:rPr>
                <w:rStyle w:val="Hyperlink"/>
                <w:noProof/>
              </w:rPr>
              <w:delText>Functio</w:delText>
            </w:r>
            <w:r w:rsidRPr="00251668" w:rsidDel="00251668">
              <w:rPr>
                <w:rStyle w:val="Hyperlink"/>
                <w:noProof/>
              </w:rPr>
              <w:delText>nality Not Supported by the iRail PHY</w:delText>
            </w:r>
            <w:r w:rsidDel="00251668">
              <w:rPr>
                <w:noProof/>
                <w:webHidden/>
              </w:rPr>
              <w:tab/>
              <w:delText>6</w:delText>
            </w:r>
          </w:del>
        </w:p>
        <w:p w:rsidR="00252641" w:rsidDel="00251668" w:rsidRDefault="00252641">
          <w:pPr>
            <w:pStyle w:val="TOC1"/>
            <w:tabs>
              <w:tab w:val="left" w:pos="440"/>
              <w:tab w:val="right" w:leader="dot" w:pos="9350"/>
            </w:tabs>
            <w:rPr>
              <w:del w:id="305" w:author="Scott Walker" w:date="2017-11-12T15:28:00Z"/>
              <w:rFonts w:eastAsiaTheme="minorEastAsia"/>
              <w:noProof/>
            </w:rPr>
          </w:pPr>
          <w:del w:id="306" w:author="Scott Walker" w:date="2017-11-12T15:28:00Z">
            <w:r w:rsidRPr="005E576A" w:rsidDel="00251668">
              <w:rPr>
                <w:rStyle w:val="Hyperlink"/>
                <w:noProof/>
              </w:rPr>
              <w:delText>2.</w:delText>
            </w:r>
            <w:r w:rsidDel="00251668">
              <w:rPr>
                <w:rFonts w:eastAsiaTheme="minorEastAsia"/>
                <w:noProof/>
              </w:rPr>
              <w:tab/>
            </w:r>
            <w:r w:rsidRPr="005E576A" w:rsidDel="00251668">
              <w:rPr>
                <w:rStyle w:val="Hyperlink"/>
                <w:noProof/>
              </w:rPr>
              <w:delText>PHY Design Implementation</w:delText>
            </w:r>
            <w:r w:rsidDel="00251668">
              <w:rPr>
                <w:noProof/>
                <w:webHidden/>
              </w:rPr>
              <w:tab/>
              <w:delText>7</w:delText>
            </w:r>
          </w:del>
        </w:p>
        <w:p w:rsidR="00252641" w:rsidDel="00251668" w:rsidRDefault="00252641">
          <w:pPr>
            <w:pStyle w:val="TOC2"/>
            <w:rPr>
              <w:del w:id="307" w:author="Scott Walker" w:date="2017-11-12T15:28:00Z"/>
              <w:rFonts w:eastAsiaTheme="minorEastAsia"/>
              <w:noProof/>
            </w:rPr>
          </w:pPr>
          <w:del w:id="308" w:author="Scott Walker" w:date="2017-11-12T15:28:00Z">
            <w:r w:rsidRPr="005E576A" w:rsidDel="00251668">
              <w:rPr>
                <w:rStyle w:val="Hyperlink"/>
                <w:noProof/>
                <w:lang w:val="en"/>
              </w:rPr>
              <w:delText>2.1.</w:delText>
            </w:r>
            <w:r w:rsidDel="00251668">
              <w:rPr>
                <w:rFonts w:eastAsiaTheme="minorEastAsia"/>
                <w:noProof/>
              </w:rPr>
              <w:tab/>
            </w:r>
            <w:r w:rsidRPr="005E576A" w:rsidDel="00251668">
              <w:rPr>
                <w:rStyle w:val="Hyperlink"/>
                <w:noProof/>
              </w:rPr>
              <w:delText>PHY Features</w:delText>
            </w:r>
            <w:r w:rsidDel="00251668">
              <w:rPr>
                <w:noProof/>
                <w:webHidden/>
              </w:rPr>
              <w:tab/>
              <w:delText>7</w:delText>
            </w:r>
          </w:del>
        </w:p>
        <w:p w:rsidR="00252641" w:rsidDel="00251668" w:rsidRDefault="00252641">
          <w:pPr>
            <w:pStyle w:val="TOC2"/>
            <w:rPr>
              <w:del w:id="309" w:author="Scott Walker" w:date="2017-11-12T15:28:00Z"/>
              <w:rFonts w:eastAsiaTheme="minorEastAsia"/>
              <w:noProof/>
            </w:rPr>
          </w:pPr>
          <w:del w:id="310" w:author="Scott Walker" w:date="2017-11-12T15:28:00Z">
            <w:r w:rsidRPr="005E576A" w:rsidDel="00251668">
              <w:rPr>
                <w:rStyle w:val="Hyperlink"/>
                <w:noProof/>
                <w:lang w:val="en"/>
              </w:rPr>
              <w:delText>2.2.</w:delText>
            </w:r>
            <w:r w:rsidDel="00251668">
              <w:rPr>
                <w:rFonts w:eastAsiaTheme="minorEastAsia"/>
                <w:noProof/>
              </w:rPr>
              <w:tab/>
            </w:r>
            <w:r w:rsidRPr="005E576A" w:rsidDel="00251668">
              <w:rPr>
                <w:rStyle w:val="Hyperlink"/>
                <w:noProof/>
              </w:rPr>
              <w:delText>PHY Design Implementation</w:delText>
            </w:r>
            <w:r w:rsidDel="00251668">
              <w:rPr>
                <w:noProof/>
                <w:webHidden/>
              </w:rPr>
              <w:tab/>
              <w:delText>7</w:delText>
            </w:r>
          </w:del>
        </w:p>
        <w:p w:rsidR="00252641" w:rsidDel="00251668" w:rsidRDefault="00252641">
          <w:pPr>
            <w:pStyle w:val="TOC3"/>
            <w:rPr>
              <w:del w:id="311" w:author="Scott Walker" w:date="2017-11-12T15:28:00Z"/>
              <w:rFonts w:eastAsiaTheme="minorEastAsia"/>
              <w:noProof/>
            </w:rPr>
          </w:pPr>
          <w:del w:id="312"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IEEE 802.3 Et</w:delText>
            </w:r>
            <w:r w:rsidRPr="00251668" w:rsidDel="00251668">
              <w:rPr>
                <w:rStyle w:val="Hyperlink"/>
                <w:noProof/>
              </w:rPr>
              <w:delText>hernet Frame Support</w:delText>
            </w:r>
            <w:r w:rsidDel="00251668">
              <w:rPr>
                <w:noProof/>
                <w:webHidden/>
              </w:rPr>
              <w:tab/>
              <w:delText>8</w:delText>
            </w:r>
          </w:del>
        </w:p>
        <w:p w:rsidR="00252641" w:rsidDel="00251668" w:rsidRDefault="00252641">
          <w:pPr>
            <w:pStyle w:val="TOC3"/>
            <w:rPr>
              <w:del w:id="313" w:author="Scott Walker" w:date="2017-11-12T15:28:00Z"/>
              <w:rFonts w:eastAsiaTheme="minorEastAsia"/>
              <w:noProof/>
            </w:rPr>
          </w:pPr>
          <w:del w:id="314"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Transmitter</w:delText>
            </w:r>
            <w:r w:rsidDel="00251668">
              <w:rPr>
                <w:noProof/>
                <w:webHidden/>
              </w:rPr>
              <w:tab/>
              <w:delText>9</w:delText>
            </w:r>
          </w:del>
        </w:p>
        <w:p w:rsidR="00252641" w:rsidDel="00251668" w:rsidRDefault="00252641">
          <w:pPr>
            <w:pStyle w:val="TOC3"/>
            <w:rPr>
              <w:del w:id="315" w:author="Scott Walker" w:date="2017-11-12T15:28:00Z"/>
              <w:rFonts w:eastAsiaTheme="minorEastAsia"/>
              <w:noProof/>
            </w:rPr>
          </w:pPr>
          <w:del w:id="316"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PHY Receiver</w:delText>
            </w:r>
            <w:r w:rsidDel="00251668">
              <w:rPr>
                <w:noProof/>
                <w:webHidden/>
              </w:rPr>
              <w:tab/>
              <w:delText>11</w:delText>
            </w:r>
          </w:del>
        </w:p>
        <w:p w:rsidR="00252641" w:rsidDel="00251668" w:rsidRDefault="00252641">
          <w:pPr>
            <w:pStyle w:val="TOC3"/>
            <w:rPr>
              <w:del w:id="317" w:author="Scott Walker" w:date="2017-11-12T15:28:00Z"/>
              <w:rFonts w:eastAsiaTheme="minorEastAsia"/>
              <w:noProof/>
            </w:rPr>
          </w:pPr>
          <w:del w:id="318"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Microprocessor Function</w:delText>
            </w:r>
            <w:r w:rsidDel="00251668">
              <w:rPr>
                <w:noProof/>
                <w:webHidden/>
              </w:rPr>
              <w:tab/>
              <w:delText>13</w:delText>
            </w:r>
          </w:del>
        </w:p>
        <w:p w:rsidR="00252641" w:rsidDel="00251668" w:rsidRDefault="00252641">
          <w:pPr>
            <w:pStyle w:val="TOC3"/>
            <w:rPr>
              <w:del w:id="319" w:author="Scott Walker" w:date="2017-11-12T15:28:00Z"/>
              <w:rFonts w:eastAsiaTheme="minorEastAsia"/>
              <w:noProof/>
            </w:rPr>
          </w:pPr>
          <w:del w:id="320"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MDIO</w:delText>
            </w:r>
            <w:r w:rsidDel="00251668">
              <w:rPr>
                <w:noProof/>
                <w:webHidden/>
              </w:rPr>
              <w:tab/>
              <w:delText>14</w:delText>
            </w:r>
          </w:del>
        </w:p>
        <w:p w:rsidR="00252641" w:rsidDel="00251668" w:rsidRDefault="00252641">
          <w:pPr>
            <w:pStyle w:val="TOC3"/>
            <w:rPr>
              <w:del w:id="321" w:author="Scott Walker" w:date="2017-11-12T15:28:00Z"/>
              <w:rFonts w:eastAsiaTheme="minorEastAsia"/>
              <w:noProof/>
            </w:rPr>
          </w:pPr>
          <w:del w:id="322"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PHY C</w:delText>
            </w:r>
            <w:r w:rsidRPr="00251668" w:rsidDel="00251668">
              <w:rPr>
                <w:rStyle w:val="Hyperlink"/>
                <w:noProof/>
              </w:rPr>
              <w:delText>lock Generation</w:delText>
            </w:r>
            <w:r w:rsidDel="00251668">
              <w:rPr>
                <w:noProof/>
                <w:webHidden/>
              </w:rPr>
              <w:tab/>
              <w:delText>14</w:delText>
            </w:r>
          </w:del>
        </w:p>
        <w:p w:rsidR="00252641" w:rsidDel="00251668" w:rsidRDefault="00252641">
          <w:pPr>
            <w:pStyle w:val="TOC1"/>
            <w:tabs>
              <w:tab w:val="left" w:pos="440"/>
              <w:tab w:val="right" w:leader="dot" w:pos="9350"/>
            </w:tabs>
            <w:rPr>
              <w:del w:id="323" w:author="Scott Walker" w:date="2017-11-12T15:28:00Z"/>
              <w:rFonts w:eastAsiaTheme="minorEastAsia"/>
              <w:noProof/>
            </w:rPr>
          </w:pPr>
          <w:del w:id="324" w:author="Scott Walker" w:date="2017-11-12T15:28:00Z">
            <w:r w:rsidRPr="005E576A" w:rsidDel="00251668">
              <w:rPr>
                <w:rStyle w:val="Hyperlink"/>
                <w:noProof/>
              </w:rPr>
              <w:delText>3.</w:delText>
            </w:r>
            <w:r w:rsidDel="00251668">
              <w:rPr>
                <w:rFonts w:eastAsiaTheme="minorEastAsia"/>
                <w:noProof/>
              </w:rPr>
              <w:tab/>
            </w:r>
            <w:r w:rsidRPr="005E576A" w:rsidDel="00251668">
              <w:rPr>
                <w:rStyle w:val="Hyperlink"/>
                <w:noProof/>
              </w:rPr>
              <w:delText>PHY Simulation Test Bench</w:delText>
            </w:r>
            <w:r w:rsidDel="00251668">
              <w:rPr>
                <w:noProof/>
                <w:webHidden/>
              </w:rPr>
              <w:tab/>
              <w:delText>15</w:delText>
            </w:r>
          </w:del>
        </w:p>
        <w:p w:rsidR="00252641" w:rsidDel="00251668" w:rsidRDefault="00252641">
          <w:pPr>
            <w:pStyle w:val="TOC1"/>
            <w:tabs>
              <w:tab w:val="left" w:pos="440"/>
              <w:tab w:val="right" w:leader="dot" w:pos="9350"/>
            </w:tabs>
            <w:rPr>
              <w:del w:id="325" w:author="Scott Walker" w:date="2017-11-12T15:28:00Z"/>
              <w:rFonts w:eastAsiaTheme="minorEastAsia"/>
              <w:noProof/>
            </w:rPr>
          </w:pPr>
          <w:del w:id="326" w:author="Scott Walker" w:date="2017-11-12T15:28:00Z">
            <w:r w:rsidRPr="005E576A" w:rsidDel="00251668">
              <w:rPr>
                <w:rStyle w:val="Hyperlink"/>
                <w:noProof/>
              </w:rPr>
              <w:delText>4.</w:delText>
            </w:r>
            <w:r w:rsidDel="00251668">
              <w:rPr>
                <w:rFonts w:eastAsiaTheme="minorEastAsia"/>
                <w:noProof/>
              </w:rPr>
              <w:tab/>
            </w:r>
            <w:r w:rsidRPr="005E576A" w:rsidDel="00251668">
              <w:rPr>
                <w:rStyle w:val="Hyperlink"/>
                <w:noProof/>
              </w:rPr>
              <w:delText>IEEE-defined Registers</w:delText>
            </w:r>
            <w:r w:rsidDel="00251668">
              <w:rPr>
                <w:noProof/>
                <w:webHidden/>
              </w:rPr>
              <w:tab/>
              <w:delText>16</w:delText>
            </w:r>
          </w:del>
        </w:p>
        <w:p w:rsidR="00252641" w:rsidDel="00251668" w:rsidRDefault="00252641">
          <w:pPr>
            <w:pStyle w:val="TOC2"/>
            <w:rPr>
              <w:del w:id="327" w:author="Scott Walker" w:date="2017-11-12T15:28:00Z"/>
              <w:rFonts w:eastAsiaTheme="minorEastAsia"/>
              <w:noProof/>
            </w:rPr>
          </w:pPr>
          <w:del w:id="328" w:author="Scott Walker" w:date="2017-11-12T15:28:00Z">
            <w:r w:rsidRPr="005E576A" w:rsidDel="00251668">
              <w:rPr>
                <w:rStyle w:val="Hyperlink"/>
                <w:noProof/>
                <w:lang w:val="en"/>
              </w:rPr>
              <w:delText>4.1.</w:delText>
            </w:r>
            <w:r w:rsidDel="00251668">
              <w:rPr>
                <w:rFonts w:eastAsiaTheme="minorEastAsia"/>
                <w:noProof/>
              </w:rPr>
              <w:tab/>
            </w:r>
            <w:r w:rsidRPr="005E576A" w:rsidDel="00251668">
              <w:rPr>
                <w:rStyle w:val="Hyperlink"/>
                <w:noProof/>
              </w:rPr>
              <w:delText>Register 0 - Basic Mode Control Register</w:delText>
            </w:r>
            <w:r w:rsidDel="00251668">
              <w:rPr>
                <w:noProof/>
                <w:webHidden/>
              </w:rPr>
              <w:tab/>
              <w:delText>16</w:delText>
            </w:r>
          </w:del>
        </w:p>
        <w:p w:rsidR="00252641" w:rsidDel="00251668" w:rsidRDefault="00252641">
          <w:pPr>
            <w:pStyle w:val="TOC2"/>
            <w:rPr>
              <w:del w:id="329" w:author="Scott Walker" w:date="2017-11-12T15:28:00Z"/>
              <w:rFonts w:eastAsiaTheme="minorEastAsia"/>
              <w:noProof/>
            </w:rPr>
          </w:pPr>
          <w:del w:id="330" w:author="Scott Walker" w:date="2017-11-12T15:28:00Z">
            <w:r w:rsidRPr="005E576A" w:rsidDel="00251668">
              <w:rPr>
                <w:rStyle w:val="Hyperlink"/>
                <w:noProof/>
                <w:lang w:val="en"/>
              </w:rPr>
              <w:delText>4.2.</w:delText>
            </w:r>
            <w:r w:rsidDel="00251668">
              <w:rPr>
                <w:rFonts w:eastAsiaTheme="minorEastAsia"/>
                <w:noProof/>
              </w:rPr>
              <w:tab/>
            </w:r>
            <w:r w:rsidRPr="005E576A" w:rsidDel="00251668">
              <w:rPr>
                <w:rStyle w:val="Hyperlink"/>
                <w:noProof/>
              </w:rPr>
              <w:delText>R</w:delText>
            </w:r>
            <w:r w:rsidRPr="00251668" w:rsidDel="00251668">
              <w:rPr>
                <w:rStyle w:val="Hyperlink"/>
                <w:noProof/>
              </w:rPr>
              <w:delText>egister 1 - Basic Mode Status Register</w:delText>
            </w:r>
            <w:r w:rsidDel="00251668">
              <w:rPr>
                <w:noProof/>
                <w:webHidden/>
              </w:rPr>
              <w:tab/>
              <w:delText>18</w:delText>
            </w:r>
          </w:del>
        </w:p>
        <w:p w:rsidR="00252641" w:rsidDel="00251668" w:rsidRDefault="00252641">
          <w:pPr>
            <w:pStyle w:val="TOC2"/>
            <w:rPr>
              <w:del w:id="331" w:author="Scott Walker" w:date="2017-11-12T15:28:00Z"/>
              <w:rFonts w:eastAsiaTheme="minorEastAsia"/>
              <w:noProof/>
            </w:rPr>
          </w:pPr>
          <w:del w:id="332" w:author="Scott Walker" w:date="2017-11-12T15:28:00Z">
            <w:r w:rsidRPr="005E576A" w:rsidDel="00251668">
              <w:rPr>
                <w:rStyle w:val="Hyperlink"/>
                <w:noProof/>
                <w:lang w:val="en"/>
              </w:rPr>
              <w:delText>4.3.</w:delText>
            </w:r>
            <w:r w:rsidDel="00251668">
              <w:rPr>
                <w:rFonts w:eastAsiaTheme="minorEastAsia"/>
                <w:noProof/>
              </w:rPr>
              <w:tab/>
            </w:r>
            <w:r w:rsidRPr="005E576A" w:rsidDel="00251668">
              <w:rPr>
                <w:rStyle w:val="Hyperlink"/>
                <w:noProof/>
              </w:rPr>
              <w:delText>Register 2 - PHY Identifier Register 1</w:delText>
            </w:r>
            <w:r w:rsidDel="00251668">
              <w:rPr>
                <w:noProof/>
                <w:webHidden/>
              </w:rPr>
              <w:tab/>
              <w:delText>19</w:delText>
            </w:r>
          </w:del>
        </w:p>
        <w:p w:rsidR="00252641" w:rsidDel="00251668" w:rsidRDefault="00252641">
          <w:pPr>
            <w:pStyle w:val="TOC2"/>
            <w:rPr>
              <w:del w:id="333" w:author="Scott Walker" w:date="2017-11-12T15:28:00Z"/>
              <w:rFonts w:eastAsiaTheme="minorEastAsia"/>
              <w:noProof/>
            </w:rPr>
          </w:pPr>
          <w:del w:id="334" w:author="Scott Walker" w:date="2017-11-12T15:28:00Z">
            <w:r w:rsidRPr="005E576A" w:rsidDel="00251668">
              <w:rPr>
                <w:rStyle w:val="Hyperlink"/>
                <w:noProof/>
                <w:lang w:val="en"/>
              </w:rPr>
              <w:delText>4.4.</w:delText>
            </w:r>
            <w:r w:rsidDel="00251668">
              <w:rPr>
                <w:rFonts w:eastAsiaTheme="minorEastAsia"/>
                <w:noProof/>
              </w:rPr>
              <w:tab/>
            </w:r>
            <w:r w:rsidRPr="005E576A" w:rsidDel="00251668">
              <w:rPr>
                <w:rStyle w:val="Hyperlink"/>
                <w:noProof/>
              </w:rPr>
              <w:delText>Register 3 - PHY Identifier Register 2</w:delText>
            </w:r>
            <w:r w:rsidDel="00251668">
              <w:rPr>
                <w:noProof/>
                <w:webHidden/>
              </w:rPr>
              <w:tab/>
              <w:delText>19</w:delText>
            </w:r>
          </w:del>
        </w:p>
        <w:p w:rsidR="00252641" w:rsidDel="00251668" w:rsidRDefault="00252641">
          <w:pPr>
            <w:pStyle w:val="TOC2"/>
            <w:rPr>
              <w:del w:id="335" w:author="Scott Walker" w:date="2017-11-12T15:28:00Z"/>
              <w:rFonts w:eastAsiaTheme="minorEastAsia"/>
              <w:noProof/>
            </w:rPr>
          </w:pPr>
          <w:del w:id="336" w:author="Scott Walker" w:date="2017-11-12T15:28:00Z">
            <w:r w:rsidRPr="005E576A" w:rsidDel="00251668">
              <w:rPr>
                <w:rStyle w:val="Hyperlink"/>
                <w:noProof/>
                <w:lang w:val="en"/>
              </w:rPr>
              <w:delText>4.5.</w:delText>
            </w:r>
            <w:r w:rsidDel="00251668">
              <w:rPr>
                <w:rFonts w:eastAsiaTheme="minorEastAsia"/>
                <w:noProof/>
              </w:rPr>
              <w:tab/>
            </w:r>
            <w:r w:rsidRPr="005E576A" w:rsidDel="00251668">
              <w:rPr>
                <w:rStyle w:val="Hyperlink"/>
                <w:noProof/>
              </w:rPr>
              <w:delText>Register 4 - Auto-Negotiation Advertisement Register (ANAR)</w:delText>
            </w:r>
            <w:r w:rsidDel="00251668">
              <w:rPr>
                <w:noProof/>
                <w:webHidden/>
              </w:rPr>
              <w:tab/>
              <w:delText>19</w:delText>
            </w:r>
          </w:del>
        </w:p>
        <w:p w:rsidR="00252641" w:rsidDel="00251668" w:rsidRDefault="00252641">
          <w:pPr>
            <w:pStyle w:val="TOC2"/>
            <w:rPr>
              <w:del w:id="337" w:author="Scott Walker" w:date="2017-11-12T15:28:00Z"/>
              <w:rFonts w:eastAsiaTheme="minorEastAsia"/>
              <w:noProof/>
            </w:rPr>
          </w:pPr>
          <w:del w:id="338" w:author="Scott Walker" w:date="2017-11-12T15:28:00Z">
            <w:r w:rsidRPr="005E576A" w:rsidDel="00251668">
              <w:rPr>
                <w:rStyle w:val="Hyperlink"/>
                <w:noProof/>
                <w:lang w:val="en"/>
              </w:rPr>
              <w:delText>4.6.</w:delText>
            </w:r>
            <w:r w:rsidDel="00251668">
              <w:rPr>
                <w:rFonts w:eastAsiaTheme="minorEastAsia"/>
                <w:noProof/>
              </w:rPr>
              <w:tab/>
            </w:r>
            <w:r w:rsidRPr="005E576A" w:rsidDel="00251668">
              <w:rPr>
                <w:rStyle w:val="Hyperlink"/>
                <w:noProof/>
              </w:rPr>
              <w:delText>Register 5 - Auto-Negotiation Link Partner Ability Register (ANLPAR)</w:delText>
            </w:r>
            <w:r w:rsidDel="00251668">
              <w:rPr>
                <w:noProof/>
                <w:webHidden/>
              </w:rPr>
              <w:tab/>
              <w:delText>20</w:delText>
            </w:r>
          </w:del>
        </w:p>
        <w:p w:rsidR="00252641" w:rsidDel="00251668" w:rsidRDefault="00252641">
          <w:pPr>
            <w:pStyle w:val="TOC2"/>
            <w:rPr>
              <w:del w:id="339" w:author="Scott Walker" w:date="2017-11-12T15:28:00Z"/>
              <w:rFonts w:eastAsiaTheme="minorEastAsia"/>
              <w:noProof/>
            </w:rPr>
          </w:pPr>
          <w:del w:id="340" w:author="Scott Walker" w:date="2017-11-12T15:28:00Z">
            <w:r w:rsidRPr="005E576A" w:rsidDel="00251668">
              <w:rPr>
                <w:rStyle w:val="Hyperlink"/>
                <w:noProof/>
                <w:lang w:val="en"/>
              </w:rPr>
              <w:delText>4.7.</w:delText>
            </w:r>
            <w:r w:rsidDel="00251668">
              <w:rPr>
                <w:rFonts w:eastAsiaTheme="minorEastAsia"/>
                <w:noProof/>
              </w:rPr>
              <w:tab/>
            </w:r>
            <w:r w:rsidRPr="005E576A" w:rsidDel="00251668">
              <w:rPr>
                <w:rStyle w:val="Hyperlink"/>
                <w:noProof/>
              </w:rPr>
              <w:delText>Register 6 - Auto-Negotiation Expansion Register (ANER)</w:delText>
            </w:r>
            <w:r w:rsidDel="00251668">
              <w:rPr>
                <w:noProof/>
                <w:webHidden/>
              </w:rPr>
              <w:tab/>
              <w:delText>20</w:delText>
            </w:r>
          </w:del>
        </w:p>
        <w:p w:rsidR="00252641" w:rsidDel="00251668" w:rsidRDefault="00252641">
          <w:pPr>
            <w:pStyle w:val="TOC2"/>
            <w:rPr>
              <w:del w:id="341" w:author="Scott Walker" w:date="2017-11-12T15:28:00Z"/>
              <w:rFonts w:eastAsiaTheme="minorEastAsia"/>
              <w:noProof/>
            </w:rPr>
          </w:pPr>
          <w:del w:id="342" w:author="Scott Walker" w:date="2017-11-12T15:28:00Z">
            <w:r w:rsidRPr="005E576A" w:rsidDel="00251668">
              <w:rPr>
                <w:rStyle w:val="Hyperlink"/>
                <w:noProof/>
                <w:lang w:val="en"/>
              </w:rPr>
              <w:delText>4.8.</w:delText>
            </w:r>
            <w:r w:rsidDel="00251668">
              <w:rPr>
                <w:rFonts w:eastAsiaTheme="minorEastAsia"/>
                <w:noProof/>
              </w:rPr>
              <w:tab/>
            </w:r>
            <w:r w:rsidRPr="005E576A" w:rsidDel="00251668">
              <w:rPr>
                <w:rStyle w:val="Hyperlink"/>
                <w:noProof/>
              </w:rPr>
              <w:delText>Register 7 - Auto-Negotiation Next Pa</w:delText>
            </w:r>
            <w:r w:rsidRPr="00251668" w:rsidDel="00251668">
              <w:rPr>
                <w:rStyle w:val="Hyperlink"/>
                <w:noProof/>
              </w:rPr>
              <w:delText>ge Transmit Register (ANNPTR)</w:delText>
            </w:r>
            <w:r w:rsidDel="00251668">
              <w:rPr>
                <w:noProof/>
                <w:webHidden/>
              </w:rPr>
              <w:tab/>
              <w:delText>20</w:delText>
            </w:r>
          </w:del>
        </w:p>
        <w:p w:rsidR="00252641" w:rsidDel="00251668" w:rsidRDefault="00252641">
          <w:pPr>
            <w:pStyle w:val="TOC2"/>
            <w:rPr>
              <w:del w:id="343" w:author="Scott Walker" w:date="2017-11-12T15:28:00Z"/>
              <w:rFonts w:eastAsiaTheme="minorEastAsia"/>
              <w:noProof/>
            </w:rPr>
          </w:pPr>
          <w:del w:id="344" w:author="Scott Walker" w:date="2017-11-12T15:28:00Z">
            <w:r w:rsidRPr="005E576A" w:rsidDel="00251668">
              <w:rPr>
                <w:rStyle w:val="Hyperlink"/>
                <w:noProof/>
                <w:lang w:val="en"/>
              </w:rPr>
              <w:delText>4.9.</w:delText>
            </w:r>
            <w:r w:rsidDel="00251668">
              <w:rPr>
                <w:rFonts w:eastAsiaTheme="minorEastAsia"/>
                <w:noProof/>
              </w:rPr>
              <w:tab/>
            </w:r>
            <w:r w:rsidRPr="005E576A" w:rsidDel="00251668">
              <w:rPr>
                <w:rStyle w:val="Hyperlink"/>
                <w:noProof/>
              </w:rPr>
              <w:delText>Register 8 - Auto-Negotiation Next Page Receive Register (ANNPRR)</w:delText>
            </w:r>
            <w:r w:rsidDel="00251668">
              <w:rPr>
                <w:noProof/>
                <w:webHidden/>
              </w:rPr>
              <w:tab/>
              <w:delText>20</w:delText>
            </w:r>
          </w:del>
        </w:p>
        <w:p w:rsidR="00252641" w:rsidDel="00251668" w:rsidRDefault="00252641">
          <w:pPr>
            <w:pStyle w:val="TOC2"/>
            <w:tabs>
              <w:tab w:val="left" w:pos="1100"/>
            </w:tabs>
            <w:rPr>
              <w:del w:id="345" w:author="Scott Walker" w:date="2017-11-12T15:28:00Z"/>
              <w:rFonts w:eastAsiaTheme="minorEastAsia"/>
              <w:noProof/>
            </w:rPr>
          </w:pPr>
          <w:del w:id="346" w:author="Scott Walker" w:date="2017-11-12T15:28:00Z">
            <w:r w:rsidRPr="005E576A" w:rsidDel="00251668">
              <w:rPr>
                <w:rStyle w:val="Hyperlink"/>
                <w:noProof/>
                <w:lang w:val="en"/>
              </w:rPr>
              <w:delText>4.10.</w:delText>
            </w:r>
            <w:r w:rsidDel="00251668">
              <w:rPr>
                <w:rFonts w:eastAsiaTheme="minorEastAsia"/>
                <w:noProof/>
              </w:rPr>
              <w:tab/>
            </w:r>
            <w:r w:rsidRPr="005E576A" w:rsidDel="00251668">
              <w:rPr>
                <w:rStyle w:val="Hyperlink"/>
                <w:noProof/>
              </w:rPr>
              <w:delText>Register 9 - 1000Base-T Control Register (GBCRR)</w:delText>
            </w:r>
            <w:r w:rsidDel="00251668">
              <w:rPr>
                <w:noProof/>
                <w:webHidden/>
              </w:rPr>
              <w:tab/>
              <w:delText>20</w:delText>
            </w:r>
          </w:del>
        </w:p>
        <w:p w:rsidR="00252641" w:rsidDel="00251668" w:rsidRDefault="00252641">
          <w:pPr>
            <w:pStyle w:val="TOC2"/>
            <w:tabs>
              <w:tab w:val="left" w:pos="1100"/>
            </w:tabs>
            <w:rPr>
              <w:del w:id="347" w:author="Scott Walker" w:date="2017-11-12T15:28:00Z"/>
              <w:rFonts w:eastAsiaTheme="minorEastAsia"/>
              <w:noProof/>
            </w:rPr>
          </w:pPr>
          <w:del w:id="348" w:author="Scott Walker" w:date="2017-11-12T15:28:00Z">
            <w:r w:rsidRPr="005E576A" w:rsidDel="00251668">
              <w:rPr>
                <w:rStyle w:val="Hyperlink"/>
                <w:noProof/>
                <w:lang w:val="en"/>
              </w:rPr>
              <w:delText>4.11.</w:delText>
            </w:r>
            <w:r w:rsidDel="00251668">
              <w:rPr>
                <w:rFonts w:eastAsiaTheme="minorEastAsia"/>
                <w:noProof/>
              </w:rPr>
              <w:tab/>
            </w:r>
            <w:r w:rsidRPr="005E576A" w:rsidDel="00251668">
              <w:rPr>
                <w:rStyle w:val="Hyperlink"/>
                <w:noProof/>
              </w:rPr>
              <w:delText>Register A - 1000Base-T Control Register (GBSR)</w:delText>
            </w:r>
            <w:r w:rsidDel="00251668">
              <w:rPr>
                <w:noProof/>
                <w:webHidden/>
              </w:rPr>
              <w:tab/>
              <w:delText>21</w:delText>
            </w:r>
          </w:del>
        </w:p>
        <w:p w:rsidR="00252641" w:rsidDel="00251668" w:rsidRDefault="00252641">
          <w:pPr>
            <w:pStyle w:val="TOC2"/>
            <w:tabs>
              <w:tab w:val="left" w:pos="1100"/>
            </w:tabs>
            <w:rPr>
              <w:del w:id="349" w:author="Scott Walker" w:date="2017-11-12T15:28:00Z"/>
              <w:rFonts w:eastAsiaTheme="minorEastAsia"/>
              <w:noProof/>
            </w:rPr>
          </w:pPr>
          <w:del w:id="350" w:author="Scott Walker" w:date="2017-11-12T15:28:00Z">
            <w:r w:rsidRPr="005E576A" w:rsidDel="00251668">
              <w:rPr>
                <w:rStyle w:val="Hyperlink"/>
                <w:noProof/>
                <w:lang w:val="en"/>
              </w:rPr>
              <w:delText>4.12.</w:delText>
            </w:r>
            <w:r w:rsidDel="00251668">
              <w:rPr>
                <w:rFonts w:eastAsiaTheme="minorEastAsia"/>
                <w:noProof/>
              </w:rPr>
              <w:tab/>
            </w:r>
            <w:r w:rsidRPr="005E576A" w:rsidDel="00251668">
              <w:rPr>
                <w:rStyle w:val="Hyperlink"/>
                <w:noProof/>
              </w:rPr>
              <w:delText>Register B - ?? (????R)</w:delText>
            </w:r>
            <w:r w:rsidDel="00251668">
              <w:rPr>
                <w:noProof/>
                <w:webHidden/>
              </w:rPr>
              <w:tab/>
              <w:delText>21</w:delText>
            </w:r>
          </w:del>
        </w:p>
        <w:p w:rsidR="00252641" w:rsidDel="00251668" w:rsidRDefault="00252641">
          <w:pPr>
            <w:pStyle w:val="TOC2"/>
            <w:tabs>
              <w:tab w:val="left" w:pos="1100"/>
            </w:tabs>
            <w:rPr>
              <w:del w:id="351" w:author="Scott Walker" w:date="2017-11-12T15:28:00Z"/>
              <w:rFonts w:eastAsiaTheme="minorEastAsia"/>
              <w:noProof/>
            </w:rPr>
          </w:pPr>
          <w:del w:id="352" w:author="Scott Walker" w:date="2017-11-12T15:28:00Z">
            <w:r w:rsidRPr="005E576A" w:rsidDel="00251668">
              <w:rPr>
                <w:rStyle w:val="Hyperlink"/>
                <w:noProof/>
                <w:lang w:val="en"/>
              </w:rPr>
              <w:delText>4.13.</w:delText>
            </w:r>
            <w:r w:rsidDel="00251668">
              <w:rPr>
                <w:rFonts w:eastAsiaTheme="minorEastAsia"/>
                <w:noProof/>
              </w:rPr>
              <w:tab/>
            </w:r>
            <w:r w:rsidRPr="005E576A" w:rsidDel="00251668">
              <w:rPr>
                <w:rStyle w:val="Hyperlink"/>
                <w:noProof/>
              </w:rPr>
              <w:delText>Register C - ?? (????R)</w:delText>
            </w:r>
            <w:r w:rsidDel="00251668">
              <w:rPr>
                <w:noProof/>
                <w:webHidden/>
              </w:rPr>
              <w:tab/>
              <w:delText>21</w:delText>
            </w:r>
          </w:del>
        </w:p>
        <w:p w:rsidR="00252641" w:rsidDel="00251668" w:rsidRDefault="00252641">
          <w:pPr>
            <w:pStyle w:val="TOC2"/>
            <w:tabs>
              <w:tab w:val="left" w:pos="1100"/>
            </w:tabs>
            <w:rPr>
              <w:del w:id="353" w:author="Scott Walker" w:date="2017-11-12T15:28:00Z"/>
              <w:rFonts w:eastAsiaTheme="minorEastAsia"/>
              <w:noProof/>
            </w:rPr>
          </w:pPr>
          <w:del w:id="354" w:author="Scott Walker" w:date="2017-11-12T15:28:00Z">
            <w:r w:rsidRPr="005E576A" w:rsidDel="00251668">
              <w:rPr>
                <w:rStyle w:val="Hyperlink"/>
                <w:noProof/>
                <w:lang w:val="en"/>
              </w:rPr>
              <w:delText>4.14.</w:delText>
            </w:r>
            <w:r w:rsidDel="00251668">
              <w:rPr>
                <w:rFonts w:eastAsiaTheme="minorEastAsia"/>
                <w:noProof/>
              </w:rPr>
              <w:tab/>
            </w:r>
            <w:r w:rsidRPr="005E576A" w:rsidDel="00251668">
              <w:rPr>
                <w:rStyle w:val="Hyperlink"/>
                <w:noProof/>
              </w:rPr>
              <w:delText>Register D - MMD Access Control Register (MACR)</w:delText>
            </w:r>
            <w:r w:rsidDel="00251668">
              <w:rPr>
                <w:noProof/>
                <w:webHidden/>
              </w:rPr>
              <w:tab/>
              <w:delText>21</w:delText>
            </w:r>
          </w:del>
        </w:p>
        <w:p w:rsidR="00252641" w:rsidDel="00251668" w:rsidRDefault="00252641">
          <w:pPr>
            <w:pStyle w:val="TOC2"/>
            <w:tabs>
              <w:tab w:val="left" w:pos="1100"/>
            </w:tabs>
            <w:rPr>
              <w:del w:id="355" w:author="Scott Walker" w:date="2017-11-12T15:28:00Z"/>
              <w:rFonts w:eastAsiaTheme="minorEastAsia"/>
              <w:noProof/>
            </w:rPr>
          </w:pPr>
          <w:del w:id="356" w:author="Scott Walker" w:date="2017-11-12T15:28:00Z">
            <w:r w:rsidRPr="005E576A" w:rsidDel="00251668">
              <w:rPr>
                <w:rStyle w:val="Hyperlink"/>
                <w:noProof/>
                <w:lang w:val="en"/>
              </w:rPr>
              <w:delText>4.15.</w:delText>
            </w:r>
            <w:r w:rsidDel="00251668">
              <w:rPr>
                <w:rFonts w:eastAsiaTheme="minorEastAsia"/>
                <w:noProof/>
              </w:rPr>
              <w:tab/>
            </w:r>
            <w:r w:rsidRPr="005E576A" w:rsidDel="00251668">
              <w:rPr>
                <w:rStyle w:val="Hyperlink"/>
                <w:noProof/>
              </w:rPr>
              <w:delText>Register E - MMD Access Address Data Register (MAADR)</w:delText>
            </w:r>
            <w:r w:rsidDel="00251668">
              <w:rPr>
                <w:noProof/>
                <w:webHidden/>
              </w:rPr>
              <w:tab/>
              <w:delText>21</w:delText>
            </w:r>
          </w:del>
        </w:p>
        <w:p w:rsidR="00252641" w:rsidDel="00251668" w:rsidRDefault="00252641">
          <w:pPr>
            <w:pStyle w:val="TOC2"/>
            <w:tabs>
              <w:tab w:val="left" w:pos="1100"/>
            </w:tabs>
            <w:rPr>
              <w:del w:id="357" w:author="Scott Walker" w:date="2017-11-12T15:28:00Z"/>
              <w:rFonts w:eastAsiaTheme="minorEastAsia"/>
              <w:noProof/>
            </w:rPr>
          </w:pPr>
          <w:del w:id="358" w:author="Scott Walker" w:date="2017-11-12T15:28:00Z">
            <w:r w:rsidRPr="005E576A" w:rsidDel="00251668">
              <w:rPr>
                <w:rStyle w:val="Hyperlink"/>
                <w:noProof/>
                <w:lang w:val="en"/>
              </w:rPr>
              <w:delText>4.16.</w:delText>
            </w:r>
            <w:r w:rsidDel="00251668">
              <w:rPr>
                <w:rFonts w:eastAsiaTheme="minorEastAsia"/>
                <w:noProof/>
              </w:rPr>
              <w:tab/>
            </w:r>
            <w:r w:rsidRPr="005E576A" w:rsidDel="00251668">
              <w:rPr>
                <w:rStyle w:val="Hyperlink"/>
                <w:noProof/>
              </w:rPr>
              <w:delText>Register F - 1000Base-T Extended Status Register (GBESR)</w:delText>
            </w:r>
            <w:r w:rsidDel="00251668">
              <w:rPr>
                <w:noProof/>
                <w:webHidden/>
              </w:rPr>
              <w:tab/>
              <w:delText>21</w:delText>
            </w:r>
          </w:del>
        </w:p>
        <w:p w:rsidR="00252641" w:rsidDel="00251668" w:rsidRDefault="00252641">
          <w:pPr>
            <w:pStyle w:val="TOC1"/>
            <w:tabs>
              <w:tab w:val="left" w:pos="440"/>
              <w:tab w:val="right" w:leader="dot" w:pos="9350"/>
            </w:tabs>
            <w:rPr>
              <w:del w:id="359" w:author="Scott Walker" w:date="2017-11-12T15:28:00Z"/>
              <w:rFonts w:eastAsiaTheme="minorEastAsia"/>
              <w:noProof/>
            </w:rPr>
          </w:pPr>
          <w:del w:id="360" w:author="Scott Walker" w:date="2017-11-12T15:28:00Z">
            <w:r w:rsidRPr="005E576A" w:rsidDel="00251668">
              <w:rPr>
                <w:rStyle w:val="Hyperlink"/>
                <w:noProof/>
              </w:rPr>
              <w:delText>5.</w:delText>
            </w:r>
            <w:r w:rsidDel="00251668">
              <w:rPr>
                <w:rFonts w:eastAsiaTheme="minorEastAsia"/>
                <w:noProof/>
              </w:rPr>
              <w:tab/>
            </w:r>
            <w:r w:rsidRPr="005E576A" w:rsidDel="00251668">
              <w:rPr>
                <w:rStyle w:val="Hyperlink"/>
                <w:noProof/>
              </w:rPr>
              <w:delText>MII FPGA Software Interface</w:delText>
            </w:r>
            <w:r w:rsidDel="00251668">
              <w:rPr>
                <w:noProof/>
                <w:webHidden/>
              </w:rPr>
              <w:tab/>
              <w:delText>23</w:delText>
            </w:r>
          </w:del>
        </w:p>
        <w:p w:rsidR="00252641" w:rsidDel="00251668" w:rsidRDefault="00252641">
          <w:pPr>
            <w:pStyle w:val="TOC2"/>
            <w:rPr>
              <w:del w:id="361" w:author="Scott Walker" w:date="2017-11-12T15:28:00Z"/>
              <w:rFonts w:eastAsiaTheme="minorEastAsia"/>
              <w:noProof/>
            </w:rPr>
          </w:pPr>
          <w:del w:id="362" w:author="Scott Walker" w:date="2017-11-12T15:28:00Z">
            <w:r w:rsidRPr="005E576A" w:rsidDel="00251668">
              <w:rPr>
                <w:rStyle w:val="Hyperlink"/>
                <w:noProof/>
                <w:lang w:val="en"/>
              </w:rPr>
              <w:delText>5.1.</w:delText>
            </w:r>
            <w:r w:rsidDel="00251668">
              <w:rPr>
                <w:rFonts w:eastAsiaTheme="minorEastAsia"/>
                <w:noProof/>
              </w:rPr>
              <w:tab/>
            </w:r>
            <w:r w:rsidRPr="005E576A" w:rsidDel="00251668">
              <w:rPr>
                <w:rStyle w:val="Hyperlink"/>
                <w:noProof/>
              </w:rPr>
              <w:delText>Memory Map</w:delText>
            </w:r>
            <w:r w:rsidDel="00251668">
              <w:rPr>
                <w:noProof/>
                <w:webHidden/>
              </w:rPr>
              <w:tab/>
              <w:delText>23</w:delText>
            </w:r>
          </w:del>
        </w:p>
        <w:p w:rsidR="00252641" w:rsidDel="00251668" w:rsidRDefault="00252641">
          <w:pPr>
            <w:pStyle w:val="TOC2"/>
            <w:rPr>
              <w:del w:id="363" w:author="Scott Walker" w:date="2017-11-12T15:28:00Z"/>
              <w:rFonts w:eastAsiaTheme="minorEastAsia"/>
              <w:noProof/>
            </w:rPr>
          </w:pPr>
          <w:del w:id="364" w:author="Scott Walker" w:date="2017-11-12T15:28:00Z">
            <w:r w:rsidRPr="005E576A" w:rsidDel="00251668">
              <w:rPr>
                <w:rStyle w:val="Hyperlink"/>
                <w:noProof/>
                <w:lang w:val="en"/>
              </w:rPr>
              <w:delText>5.2.</w:delText>
            </w:r>
            <w:r w:rsidDel="00251668">
              <w:rPr>
                <w:rFonts w:eastAsiaTheme="minorEastAsia"/>
                <w:noProof/>
              </w:rPr>
              <w:tab/>
            </w:r>
            <w:r w:rsidRPr="005E576A" w:rsidDel="00251668">
              <w:rPr>
                <w:rStyle w:val="Hyperlink"/>
                <w:noProof/>
              </w:rPr>
              <w:delText>Interrupts</w:delText>
            </w:r>
            <w:r w:rsidDel="00251668">
              <w:rPr>
                <w:noProof/>
                <w:webHidden/>
              </w:rPr>
              <w:tab/>
              <w:delText>24</w:delText>
            </w:r>
          </w:del>
        </w:p>
        <w:p w:rsidR="00252641" w:rsidDel="00251668" w:rsidRDefault="00252641">
          <w:pPr>
            <w:pStyle w:val="TOC2"/>
            <w:rPr>
              <w:del w:id="365" w:author="Scott Walker" w:date="2017-11-12T15:28:00Z"/>
              <w:rFonts w:eastAsiaTheme="minorEastAsia"/>
              <w:noProof/>
            </w:rPr>
          </w:pPr>
          <w:del w:id="366" w:author="Scott Walker" w:date="2017-11-12T15:28:00Z">
            <w:r w:rsidRPr="005E576A" w:rsidDel="00251668">
              <w:rPr>
                <w:rStyle w:val="Hyperlink"/>
                <w:noProof/>
                <w:lang w:val="en"/>
              </w:rPr>
              <w:delText>5.3.</w:delText>
            </w:r>
            <w:r w:rsidDel="00251668">
              <w:rPr>
                <w:rFonts w:eastAsiaTheme="minorEastAsia"/>
                <w:noProof/>
              </w:rPr>
              <w:tab/>
            </w:r>
            <w:r w:rsidRPr="005E576A" w:rsidDel="00251668">
              <w:rPr>
                <w:rStyle w:val="Hyperlink"/>
                <w:noProof/>
              </w:rPr>
              <w:delText>Register Definitions</w:delText>
            </w:r>
            <w:r w:rsidDel="00251668">
              <w:rPr>
                <w:noProof/>
                <w:webHidden/>
              </w:rPr>
              <w:tab/>
              <w:delText>25</w:delText>
            </w:r>
          </w:del>
        </w:p>
        <w:p w:rsidR="00252641" w:rsidDel="00251668" w:rsidRDefault="00252641">
          <w:pPr>
            <w:pStyle w:val="TOC3"/>
            <w:rPr>
              <w:del w:id="367" w:author="Scott Walker" w:date="2017-11-12T15:28:00Z"/>
              <w:rFonts w:eastAsiaTheme="minorEastAsia"/>
              <w:noProof/>
            </w:rPr>
          </w:pPr>
          <w:del w:id="368" w:author="Scott Walker" w:date="2017-11-12T15:28:00Z">
            <w:r w:rsidRPr="005E576A" w:rsidDel="00251668">
              <w:rPr>
                <w:rStyle w:val="Hyperlink"/>
                <w:noProof/>
                <w:lang w:val="en"/>
              </w:rPr>
              <w:delText>5.3.1.</w:delText>
            </w:r>
            <w:r w:rsidDel="00251668">
              <w:rPr>
                <w:rFonts w:eastAsiaTheme="minorEastAsia"/>
                <w:noProof/>
              </w:rPr>
              <w:tab/>
            </w:r>
            <w:r w:rsidRPr="005E576A" w:rsidDel="00251668">
              <w:rPr>
                <w:rStyle w:val="Hyperlink"/>
                <w:noProof/>
              </w:rPr>
              <w:delText>Control Register</w:delText>
            </w:r>
            <w:r w:rsidDel="00251668">
              <w:rPr>
                <w:noProof/>
                <w:webHidden/>
              </w:rPr>
              <w:tab/>
              <w:delText>25</w:delText>
            </w:r>
          </w:del>
        </w:p>
        <w:p w:rsidR="00252641" w:rsidDel="00251668" w:rsidRDefault="00252641">
          <w:pPr>
            <w:pStyle w:val="TOC3"/>
            <w:rPr>
              <w:del w:id="369" w:author="Scott Walker" w:date="2017-11-12T15:28:00Z"/>
              <w:rFonts w:eastAsiaTheme="minorEastAsia"/>
              <w:noProof/>
            </w:rPr>
          </w:pPr>
          <w:del w:id="370" w:author="Scott Walker" w:date="2017-11-12T15:28:00Z">
            <w:r w:rsidRPr="005E576A" w:rsidDel="00251668">
              <w:rPr>
                <w:rStyle w:val="Hyperlink"/>
                <w:noProof/>
                <w:lang w:val="en"/>
              </w:rPr>
              <w:delText>5.3.2.</w:delText>
            </w:r>
            <w:r w:rsidDel="00251668">
              <w:rPr>
                <w:rFonts w:eastAsiaTheme="minorEastAsia"/>
                <w:noProof/>
              </w:rPr>
              <w:tab/>
            </w:r>
            <w:r w:rsidRPr="005E576A" w:rsidDel="00251668">
              <w:rPr>
                <w:rStyle w:val="Hyperlink"/>
                <w:noProof/>
              </w:rPr>
              <w:delText>Interrupt Register</w:delText>
            </w:r>
            <w:r w:rsidDel="00251668">
              <w:rPr>
                <w:noProof/>
                <w:webHidden/>
              </w:rPr>
              <w:tab/>
              <w:delText>26</w:delText>
            </w:r>
          </w:del>
        </w:p>
        <w:p w:rsidR="00252641" w:rsidDel="00251668" w:rsidRDefault="00252641">
          <w:pPr>
            <w:pStyle w:val="TOC3"/>
            <w:rPr>
              <w:del w:id="371" w:author="Scott Walker" w:date="2017-11-12T15:28:00Z"/>
              <w:rFonts w:eastAsiaTheme="minorEastAsia"/>
              <w:noProof/>
            </w:rPr>
          </w:pPr>
          <w:del w:id="372" w:author="Scott Walker" w:date="2017-11-12T15:28:00Z">
            <w:r w:rsidRPr="005E576A" w:rsidDel="00251668">
              <w:rPr>
                <w:rStyle w:val="Hyperlink"/>
                <w:noProof/>
                <w:lang w:val="en"/>
              </w:rPr>
              <w:delText>5.3.3.</w:delText>
            </w:r>
            <w:r w:rsidDel="00251668">
              <w:rPr>
                <w:rFonts w:eastAsiaTheme="minorEastAsia"/>
                <w:noProof/>
              </w:rPr>
              <w:tab/>
            </w:r>
            <w:r w:rsidRPr="005E576A" w:rsidDel="00251668">
              <w:rPr>
                <w:rStyle w:val="Hyperlink"/>
                <w:noProof/>
              </w:rPr>
              <w:delText>Interrupt Mask Register</w:delText>
            </w:r>
            <w:r w:rsidDel="00251668">
              <w:rPr>
                <w:noProof/>
                <w:webHidden/>
              </w:rPr>
              <w:tab/>
              <w:delText>27</w:delText>
            </w:r>
          </w:del>
        </w:p>
        <w:p w:rsidR="00252641" w:rsidDel="00251668" w:rsidRDefault="00252641">
          <w:pPr>
            <w:pStyle w:val="TOC3"/>
            <w:rPr>
              <w:del w:id="373" w:author="Scott Walker" w:date="2017-11-12T15:28:00Z"/>
              <w:rFonts w:eastAsiaTheme="minorEastAsia"/>
              <w:noProof/>
            </w:rPr>
          </w:pPr>
          <w:del w:id="374" w:author="Scott Walker" w:date="2017-11-12T15:28:00Z">
            <w:r w:rsidRPr="005E576A" w:rsidDel="00251668">
              <w:rPr>
                <w:rStyle w:val="Hyperlink"/>
                <w:noProof/>
                <w:lang w:val="en"/>
              </w:rPr>
              <w:delText>5.3.4.</w:delText>
            </w:r>
            <w:r w:rsidDel="00251668">
              <w:rPr>
                <w:rFonts w:eastAsiaTheme="minorEastAsia"/>
                <w:noProof/>
              </w:rPr>
              <w:tab/>
            </w:r>
            <w:r w:rsidRPr="005E576A" w:rsidDel="00251668">
              <w:rPr>
                <w:rStyle w:val="Hyperlink"/>
                <w:noProof/>
              </w:rPr>
              <w:delText>Status Register</w:delText>
            </w:r>
            <w:r w:rsidDel="00251668">
              <w:rPr>
                <w:noProof/>
                <w:webHidden/>
              </w:rPr>
              <w:tab/>
              <w:delText>28</w:delText>
            </w:r>
          </w:del>
        </w:p>
        <w:p w:rsidR="00252641" w:rsidDel="00251668" w:rsidRDefault="00252641">
          <w:pPr>
            <w:pStyle w:val="TOC1"/>
            <w:tabs>
              <w:tab w:val="left" w:pos="440"/>
              <w:tab w:val="right" w:leader="dot" w:pos="9350"/>
            </w:tabs>
            <w:rPr>
              <w:del w:id="375" w:author="Scott Walker" w:date="2017-11-12T15:28:00Z"/>
              <w:rFonts w:eastAsiaTheme="minorEastAsia"/>
              <w:noProof/>
            </w:rPr>
          </w:pPr>
          <w:del w:id="376" w:author="Scott Walker" w:date="2017-11-12T15:28:00Z">
            <w:r w:rsidRPr="005E576A" w:rsidDel="00251668">
              <w:rPr>
                <w:rStyle w:val="Hyperlink"/>
                <w:noProof/>
              </w:rPr>
              <w:delText>6.</w:delText>
            </w:r>
            <w:r w:rsidDel="00251668">
              <w:rPr>
                <w:rFonts w:eastAsiaTheme="minorEastAsia"/>
                <w:noProof/>
              </w:rPr>
              <w:tab/>
            </w:r>
            <w:r w:rsidRPr="005E576A" w:rsidDel="00251668">
              <w:rPr>
                <w:rStyle w:val="Hyperlink"/>
                <w:noProof/>
              </w:rPr>
              <w:delText>Media Access Control (MAC) Functionality</w:delText>
            </w:r>
            <w:r w:rsidDel="00251668">
              <w:rPr>
                <w:noProof/>
                <w:webHidden/>
              </w:rPr>
              <w:tab/>
              <w:delText>29</w:delText>
            </w:r>
          </w:del>
        </w:p>
        <w:p w:rsidR="00252641" w:rsidDel="00251668" w:rsidRDefault="00252641">
          <w:pPr>
            <w:pStyle w:val="TOC2"/>
            <w:rPr>
              <w:del w:id="377" w:author="Scott Walker" w:date="2017-11-12T15:28:00Z"/>
              <w:rFonts w:eastAsiaTheme="minorEastAsia"/>
              <w:noProof/>
            </w:rPr>
          </w:pPr>
          <w:del w:id="378" w:author="Scott Walker" w:date="2017-11-12T15:28:00Z">
            <w:r w:rsidRPr="005E576A" w:rsidDel="00251668">
              <w:rPr>
                <w:rStyle w:val="Hyperlink"/>
                <w:noProof/>
                <w:lang w:val="en"/>
              </w:rPr>
              <w:delText>6.1.</w:delText>
            </w:r>
            <w:r w:rsidDel="00251668">
              <w:rPr>
                <w:rFonts w:eastAsiaTheme="minorEastAsia"/>
                <w:noProof/>
              </w:rPr>
              <w:tab/>
            </w:r>
            <w:r w:rsidRPr="005E576A" w:rsidDel="00251668">
              <w:rPr>
                <w:rStyle w:val="Hyperlink"/>
                <w:noProof/>
              </w:rPr>
              <w:delText>Gen</w:delText>
            </w:r>
            <w:r w:rsidRPr="00251668" w:rsidDel="00251668">
              <w:rPr>
                <w:rStyle w:val="Hyperlink"/>
                <w:noProof/>
              </w:rPr>
              <w:delText>eral MAC Functions</w:delText>
            </w:r>
            <w:r w:rsidDel="00251668">
              <w:rPr>
                <w:noProof/>
                <w:webHidden/>
              </w:rPr>
              <w:tab/>
              <w:delText>29</w:delText>
            </w:r>
          </w:del>
        </w:p>
        <w:p w:rsidR="00252641" w:rsidDel="00251668" w:rsidRDefault="00252641">
          <w:pPr>
            <w:pStyle w:val="TOC2"/>
            <w:rPr>
              <w:del w:id="379" w:author="Scott Walker" w:date="2017-11-12T15:28:00Z"/>
              <w:rFonts w:eastAsiaTheme="minorEastAsia"/>
              <w:noProof/>
            </w:rPr>
          </w:pPr>
          <w:del w:id="380" w:author="Scott Walker" w:date="2017-11-12T15:28:00Z">
            <w:r w:rsidRPr="005E576A" w:rsidDel="00251668">
              <w:rPr>
                <w:rStyle w:val="Hyperlink"/>
                <w:noProof/>
                <w:lang w:val="en"/>
              </w:rPr>
              <w:delText>6.2.</w:delText>
            </w:r>
            <w:r w:rsidDel="00251668">
              <w:rPr>
                <w:rFonts w:eastAsiaTheme="minorEastAsia"/>
                <w:noProof/>
              </w:rPr>
              <w:tab/>
            </w:r>
            <w:r w:rsidRPr="005E576A" w:rsidDel="00251668">
              <w:rPr>
                <w:rStyle w:val="Hyperlink"/>
                <w:noProof/>
              </w:rPr>
              <w:delText>Transmitter MAC Functions</w:delText>
            </w:r>
            <w:r w:rsidDel="00251668">
              <w:rPr>
                <w:noProof/>
                <w:webHidden/>
              </w:rPr>
              <w:tab/>
              <w:delText>29</w:delText>
            </w:r>
          </w:del>
        </w:p>
        <w:p w:rsidR="00252641" w:rsidDel="00251668" w:rsidRDefault="00252641">
          <w:pPr>
            <w:pStyle w:val="TOC2"/>
            <w:rPr>
              <w:del w:id="381" w:author="Scott Walker" w:date="2017-11-12T15:28:00Z"/>
              <w:rFonts w:eastAsiaTheme="minorEastAsia"/>
              <w:noProof/>
            </w:rPr>
          </w:pPr>
          <w:del w:id="382" w:author="Scott Walker" w:date="2017-11-12T15:28:00Z">
            <w:r w:rsidRPr="005E576A" w:rsidDel="00251668">
              <w:rPr>
                <w:rStyle w:val="Hyperlink"/>
                <w:noProof/>
                <w:lang w:val="en"/>
              </w:rPr>
              <w:delText>6.3.</w:delText>
            </w:r>
            <w:r w:rsidDel="00251668">
              <w:rPr>
                <w:rFonts w:eastAsiaTheme="minorEastAsia"/>
                <w:noProof/>
              </w:rPr>
              <w:tab/>
            </w:r>
            <w:r w:rsidRPr="005E576A" w:rsidDel="00251668">
              <w:rPr>
                <w:rStyle w:val="Hyperlink"/>
                <w:noProof/>
              </w:rPr>
              <w:delText>Receiver MAC Functions</w:delText>
            </w:r>
            <w:r w:rsidDel="00251668">
              <w:rPr>
                <w:noProof/>
                <w:webHidden/>
              </w:rPr>
              <w:tab/>
              <w:delText>29</w:delText>
            </w:r>
          </w:del>
        </w:p>
        <w:p w:rsidR="00020353" w:rsidRDefault="00020353" w:rsidP="00020353">
          <w:r>
            <w:rPr>
              <w:b/>
              <w:bCs/>
              <w:noProof/>
            </w:rPr>
            <w:fldChar w:fldCharType="end"/>
          </w:r>
        </w:p>
      </w:sdtContent>
    </w:sdt>
    <w:p w:rsidR="00020353" w:rsidRDefault="00020353" w:rsidP="00020353">
      <w:pPr>
        <w:rPr>
          <w:ins w:id="383" w:author="Scott Walker" w:date="2017-11-12T16:58:00Z"/>
        </w:rPr>
      </w:pPr>
      <w:r>
        <w:t xml:space="preserve"> </w:t>
      </w:r>
      <w:r>
        <w:br w:type="page"/>
      </w:r>
    </w:p>
    <w:p w:rsidR="00C21819" w:rsidRPr="00252641" w:rsidRDefault="00C21819" w:rsidP="00C21819">
      <w:pPr>
        <w:pStyle w:val="TOCHeading"/>
        <w:rPr>
          <w:ins w:id="384" w:author="Scott Walker" w:date="2017-11-12T16:59:00Z"/>
          <w:u w:val="single"/>
        </w:rPr>
      </w:pPr>
      <w:ins w:id="385" w:author="Scott Walker" w:date="2017-11-12T16:59:00Z">
        <w:r>
          <w:rPr>
            <w:u w:val="single"/>
          </w:rPr>
          <w:lastRenderedPageBreak/>
          <w:t>Table of Figures</w:t>
        </w:r>
      </w:ins>
    </w:p>
    <w:p w:rsidR="000E59D5" w:rsidRDefault="00C21819">
      <w:pPr>
        <w:pStyle w:val="TableofFigures"/>
        <w:tabs>
          <w:tab w:val="right" w:leader="dot" w:pos="9350"/>
        </w:tabs>
        <w:rPr>
          <w:ins w:id="386" w:author="Scott Walker" w:date="2017-11-12T18:22:00Z"/>
          <w:rFonts w:eastAsiaTheme="minorEastAsia"/>
          <w:noProof/>
        </w:rPr>
      </w:pPr>
      <w:ins w:id="387" w:author="Scott Walker" w:date="2017-11-12T16:58:00Z">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\h \z \c "Figure" </w:instrText>
        </w:r>
      </w:ins>
      <w:r>
        <w:rPr>
          <w:rFonts w:asciiTheme="majorHAnsi" w:eastAsiaTheme="majorEastAsia" w:hAnsiTheme="majorHAnsi" w:cstheme="majorBidi"/>
          <w:color w:val="2E74B5" w:themeColor="accent1" w:themeShade="BF"/>
          <w:sz w:val="32"/>
          <w:szCs w:val="32"/>
        </w:rPr>
        <w:fldChar w:fldCharType="separate"/>
      </w:r>
      <w:ins w:id="388" w:author="Scott Walker" w:date="2017-11-12T18:22:00Z">
        <w:r w:rsidR="000E59D5" w:rsidRPr="004222A5">
          <w:rPr>
            <w:rStyle w:val="Hyperlink"/>
            <w:noProof/>
          </w:rPr>
          <w:fldChar w:fldCharType="begin"/>
        </w:r>
        <w:r w:rsidR="000E59D5" w:rsidRPr="004222A5">
          <w:rPr>
            <w:rStyle w:val="Hyperlink"/>
            <w:noProof/>
          </w:rPr>
          <w:instrText xml:space="preserve"> </w:instrText>
        </w:r>
        <w:r w:rsidR="000E59D5">
          <w:rPr>
            <w:noProof/>
          </w:rPr>
          <w:instrText>HYPERLINK \l "_Toc498274323"</w:instrText>
        </w:r>
        <w:r w:rsidR="000E59D5" w:rsidRPr="004222A5">
          <w:rPr>
            <w:rStyle w:val="Hyperlink"/>
            <w:noProof/>
          </w:rPr>
          <w:instrText xml:space="preserve"> </w:instrText>
        </w:r>
        <w:r w:rsidR="000E59D5" w:rsidRPr="004222A5">
          <w:rPr>
            <w:rStyle w:val="Hyperlink"/>
            <w:noProof/>
          </w:rPr>
          <w:fldChar w:fldCharType="separate"/>
        </w:r>
        <w:r w:rsidR="000E59D5" w:rsidRPr="004222A5">
          <w:rPr>
            <w:rStyle w:val="Hyperlink"/>
            <w:noProof/>
          </w:rPr>
          <w:t>Figure 1 MII Interface Block Diagram</w:t>
        </w:r>
        <w:r w:rsidR="000E59D5">
          <w:rPr>
            <w:noProof/>
            <w:webHidden/>
          </w:rPr>
          <w:tab/>
        </w:r>
        <w:r w:rsidR="000E59D5">
          <w:rPr>
            <w:noProof/>
            <w:webHidden/>
          </w:rPr>
          <w:fldChar w:fldCharType="begin"/>
        </w:r>
        <w:r w:rsidR="000E59D5">
          <w:rPr>
            <w:noProof/>
            <w:webHidden/>
          </w:rPr>
          <w:instrText xml:space="preserve"> PAGEREF _Toc498274323 \h </w:instrText>
        </w:r>
      </w:ins>
      <w:r w:rsidR="000E59D5">
        <w:rPr>
          <w:noProof/>
          <w:webHidden/>
        </w:rPr>
      </w:r>
      <w:r w:rsidR="000E59D5">
        <w:rPr>
          <w:noProof/>
          <w:webHidden/>
        </w:rPr>
        <w:fldChar w:fldCharType="separate"/>
      </w:r>
      <w:ins w:id="389" w:author="Gary Callsen" w:date="2017-11-14T13:25:00Z">
        <w:r w:rsidR="00CE7341">
          <w:rPr>
            <w:noProof/>
            <w:webHidden/>
          </w:rPr>
          <w:t>8</w:t>
        </w:r>
      </w:ins>
      <w:ins w:id="390" w:author="Scott Walker" w:date="2017-11-12T18:22:00Z">
        <w:del w:id="391" w:author="Gary Callsen" w:date="2017-11-14T13:25:00Z">
          <w:r w:rsidR="000E59D5" w:rsidDel="00CE7341">
            <w:rPr>
              <w:noProof/>
              <w:webHidden/>
            </w:rPr>
            <w:delText>6</w:delText>
          </w:r>
        </w:del>
        <w:r w:rsidR="000E59D5">
          <w:rPr>
            <w:noProof/>
            <w:webHidden/>
          </w:rPr>
          <w:fldChar w:fldCharType="end"/>
        </w:r>
        <w:r w:rsidR="000E59D5" w:rsidRPr="004222A5">
          <w:rPr>
            <w:rStyle w:val="Hyperlink"/>
            <w:noProof/>
          </w:rPr>
          <w:fldChar w:fldCharType="end"/>
        </w:r>
      </w:ins>
    </w:p>
    <w:p w:rsidR="000E59D5" w:rsidRDefault="000E59D5">
      <w:pPr>
        <w:pStyle w:val="TableofFigures"/>
        <w:tabs>
          <w:tab w:val="right" w:leader="dot" w:pos="9350"/>
        </w:tabs>
        <w:rPr>
          <w:ins w:id="392" w:author="Scott Walker" w:date="2017-11-12T18:22:00Z"/>
          <w:rFonts w:eastAsiaTheme="minorEastAsia"/>
          <w:noProof/>
        </w:rPr>
      </w:pPr>
      <w:ins w:id="393"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"_Toc498274324"</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2 PHY High Level Block Diagram</w:t>
        </w:r>
        <w:r>
          <w:rPr>
            <w:noProof/>
            <w:webHidden/>
          </w:rPr>
          <w:tab/>
        </w:r>
        <w:r>
          <w:rPr>
            <w:noProof/>
            <w:webHidden/>
          </w:rPr>
          <w:fldChar w:fldCharType="begin"/>
        </w:r>
        <w:r>
          <w:rPr>
            <w:noProof/>
            <w:webHidden/>
          </w:rPr>
          <w:instrText xml:space="preserve"> PAGEREF _Toc498274324 \h </w:instrText>
        </w:r>
      </w:ins>
      <w:r>
        <w:rPr>
          <w:noProof/>
          <w:webHidden/>
        </w:rPr>
      </w:r>
      <w:r>
        <w:rPr>
          <w:noProof/>
          <w:webHidden/>
        </w:rPr>
        <w:fldChar w:fldCharType="separate"/>
      </w:r>
      <w:ins w:id="394" w:author="Gary Callsen" w:date="2017-11-14T13:25:00Z">
        <w:r w:rsidR="00CE7341">
          <w:rPr>
            <w:noProof/>
            <w:webHidden/>
          </w:rPr>
          <w:t>11</w:t>
        </w:r>
      </w:ins>
      <w:ins w:id="395" w:author="Scott Walker" w:date="2017-11-12T18:22:00Z">
        <w:del w:id="396" w:author="Gary Callsen" w:date="2017-11-14T13:25:00Z">
          <w:r w:rsidDel="00CE7341">
            <w:rPr>
              <w:noProof/>
              <w:webHidden/>
            </w:rPr>
            <w:delText>9</w:delText>
          </w:r>
        </w:del>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397" w:author="Scott Walker" w:date="2017-11-12T18:22:00Z"/>
          <w:rFonts w:eastAsiaTheme="minorEastAsia"/>
          <w:noProof/>
        </w:rPr>
      </w:pPr>
      <w:ins w:id="398"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"_Toc498274325"</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3 802.3Q Frame Format</w:t>
        </w:r>
        <w:r>
          <w:rPr>
            <w:noProof/>
            <w:webHidden/>
          </w:rPr>
          <w:tab/>
        </w:r>
        <w:r>
          <w:rPr>
            <w:noProof/>
            <w:webHidden/>
          </w:rPr>
          <w:fldChar w:fldCharType="begin"/>
        </w:r>
        <w:r>
          <w:rPr>
            <w:noProof/>
            <w:webHidden/>
          </w:rPr>
          <w:instrText xml:space="preserve"> PAGEREF _Toc498274325 \h </w:instrText>
        </w:r>
      </w:ins>
      <w:r>
        <w:rPr>
          <w:noProof/>
          <w:webHidden/>
        </w:rPr>
      </w:r>
      <w:r>
        <w:rPr>
          <w:noProof/>
          <w:webHidden/>
        </w:rPr>
        <w:fldChar w:fldCharType="separate"/>
      </w:r>
      <w:ins w:id="399" w:author="Gary Callsen" w:date="2017-11-14T13:25:00Z">
        <w:r w:rsidR="00CE7341">
          <w:rPr>
            <w:noProof/>
            <w:webHidden/>
          </w:rPr>
          <w:t>11</w:t>
        </w:r>
      </w:ins>
      <w:ins w:id="400" w:author="Scott Walker" w:date="2017-11-12T18:22:00Z">
        <w:del w:id="401" w:author="Gary Callsen" w:date="2017-11-14T13:25:00Z">
          <w:r w:rsidDel="00CE7341">
            <w:rPr>
              <w:noProof/>
              <w:webHidden/>
            </w:rPr>
            <w:delText>9</w:delText>
          </w:r>
        </w:del>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402" w:author="Scott Walker" w:date="2017-11-12T18:22:00Z"/>
          <w:rFonts w:eastAsiaTheme="minorEastAsia"/>
          <w:noProof/>
        </w:rPr>
      </w:pPr>
      <w:ins w:id="403"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"_Toc498274326"</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4 Transmit State Machine</w:t>
        </w:r>
        <w:r>
          <w:rPr>
            <w:noProof/>
            <w:webHidden/>
          </w:rPr>
          <w:tab/>
        </w:r>
        <w:r>
          <w:rPr>
            <w:noProof/>
            <w:webHidden/>
          </w:rPr>
          <w:fldChar w:fldCharType="begin"/>
        </w:r>
        <w:r>
          <w:rPr>
            <w:noProof/>
            <w:webHidden/>
          </w:rPr>
          <w:instrText xml:space="preserve"> PAGEREF _Toc498274326 \h </w:instrText>
        </w:r>
      </w:ins>
      <w:r>
        <w:rPr>
          <w:noProof/>
          <w:webHidden/>
        </w:rPr>
      </w:r>
      <w:r>
        <w:rPr>
          <w:noProof/>
          <w:webHidden/>
        </w:rPr>
        <w:fldChar w:fldCharType="separate"/>
      </w:r>
      <w:ins w:id="404" w:author="Gary Callsen" w:date="2017-11-14T13:25:00Z">
        <w:r w:rsidR="00CE7341">
          <w:rPr>
            <w:noProof/>
            <w:webHidden/>
          </w:rPr>
          <w:t>13</w:t>
        </w:r>
      </w:ins>
      <w:ins w:id="405" w:author="Scott Walker" w:date="2017-11-12T18:22:00Z">
        <w:del w:id="406" w:author="Gary Callsen" w:date="2017-11-14T13:25:00Z">
          <w:r w:rsidDel="00CE7341">
            <w:rPr>
              <w:noProof/>
              <w:webHidden/>
            </w:rPr>
            <w:delText>11</w:delText>
          </w:r>
        </w:del>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407" w:author="Scott Walker" w:date="2017-11-12T18:22:00Z"/>
          <w:rFonts w:eastAsiaTheme="minorEastAsia"/>
          <w:noProof/>
        </w:rPr>
      </w:pPr>
      <w:ins w:id="408"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"_Toc498274327"</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5 Jabber Flow Diagram</w:t>
        </w:r>
        <w:r>
          <w:rPr>
            <w:noProof/>
            <w:webHidden/>
          </w:rPr>
          <w:tab/>
        </w:r>
        <w:r>
          <w:rPr>
            <w:noProof/>
            <w:webHidden/>
          </w:rPr>
          <w:fldChar w:fldCharType="begin"/>
        </w:r>
        <w:r>
          <w:rPr>
            <w:noProof/>
            <w:webHidden/>
          </w:rPr>
          <w:instrText xml:space="preserve"> PAGEREF _Toc498274327 \h </w:instrText>
        </w:r>
      </w:ins>
      <w:r>
        <w:rPr>
          <w:noProof/>
          <w:webHidden/>
        </w:rPr>
      </w:r>
      <w:r>
        <w:rPr>
          <w:noProof/>
          <w:webHidden/>
        </w:rPr>
        <w:fldChar w:fldCharType="separate"/>
      </w:r>
      <w:ins w:id="409" w:author="Gary Callsen" w:date="2017-11-14T13:25:00Z">
        <w:r w:rsidR="00CE7341">
          <w:rPr>
            <w:noProof/>
            <w:webHidden/>
          </w:rPr>
          <w:t>14</w:t>
        </w:r>
      </w:ins>
      <w:ins w:id="410" w:author="Scott Walker" w:date="2017-11-12T18:22:00Z">
        <w:del w:id="411" w:author="Gary Callsen" w:date="2017-11-14T13:25:00Z">
          <w:r w:rsidDel="00CE7341">
            <w:rPr>
              <w:noProof/>
              <w:webHidden/>
            </w:rPr>
            <w:delText>12</w:delText>
          </w:r>
        </w:del>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412" w:author="Scott Walker" w:date="2017-11-12T18:22:00Z"/>
          <w:rFonts w:eastAsiaTheme="minorEastAsia"/>
          <w:noProof/>
        </w:rPr>
      </w:pPr>
      <w:ins w:id="413"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"_Toc498274328"</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6 Receive State Machine Flow Diagram</w:t>
        </w:r>
        <w:r>
          <w:rPr>
            <w:noProof/>
            <w:webHidden/>
          </w:rPr>
          <w:tab/>
        </w:r>
        <w:r>
          <w:rPr>
            <w:noProof/>
            <w:webHidden/>
          </w:rPr>
          <w:fldChar w:fldCharType="begin"/>
        </w:r>
        <w:r>
          <w:rPr>
            <w:noProof/>
            <w:webHidden/>
          </w:rPr>
          <w:instrText xml:space="preserve"> PAGEREF _Toc498274328 \h </w:instrText>
        </w:r>
      </w:ins>
      <w:r>
        <w:rPr>
          <w:noProof/>
          <w:webHidden/>
        </w:rPr>
      </w:r>
      <w:r>
        <w:rPr>
          <w:noProof/>
          <w:webHidden/>
        </w:rPr>
        <w:fldChar w:fldCharType="separate"/>
      </w:r>
      <w:ins w:id="414" w:author="Gary Callsen" w:date="2017-11-14T13:25:00Z">
        <w:r w:rsidR="00CE7341">
          <w:rPr>
            <w:noProof/>
            <w:webHidden/>
          </w:rPr>
          <w:t>16</w:t>
        </w:r>
      </w:ins>
      <w:ins w:id="415" w:author="Scott Walker" w:date="2017-11-12T18:22:00Z">
        <w:del w:id="416" w:author="Gary Callsen" w:date="2017-11-14T13:25:00Z">
          <w:r w:rsidDel="00CE7341">
            <w:rPr>
              <w:noProof/>
              <w:webHidden/>
            </w:rPr>
            <w:delText>14</w:delText>
          </w:r>
        </w:del>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417" w:author="Scott Walker" w:date="2017-11-12T18:22:00Z"/>
          <w:rFonts w:eastAsiaTheme="minorEastAsia"/>
          <w:noProof/>
        </w:rPr>
      </w:pPr>
      <w:ins w:id="418"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"_Toc498274329"</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7 PHY Clock Generation</w:t>
        </w:r>
        <w:r>
          <w:rPr>
            <w:noProof/>
            <w:webHidden/>
          </w:rPr>
          <w:tab/>
        </w:r>
        <w:r>
          <w:rPr>
            <w:noProof/>
            <w:webHidden/>
          </w:rPr>
          <w:fldChar w:fldCharType="begin"/>
        </w:r>
        <w:r>
          <w:rPr>
            <w:noProof/>
            <w:webHidden/>
          </w:rPr>
          <w:instrText xml:space="preserve"> PAGEREF _Toc498274329 \h </w:instrText>
        </w:r>
      </w:ins>
      <w:r>
        <w:rPr>
          <w:noProof/>
          <w:webHidden/>
        </w:rPr>
      </w:r>
      <w:r>
        <w:rPr>
          <w:noProof/>
          <w:webHidden/>
        </w:rPr>
        <w:fldChar w:fldCharType="separate"/>
      </w:r>
      <w:ins w:id="419" w:author="Gary Callsen" w:date="2017-11-14T13:25:00Z">
        <w:r w:rsidR="00CE7341">
          <w:rPr>
            <w:noProof/>
            <w:webHidden/>
          </w:rPr>
          <w:t>17</w:t>
        </w:r>
      </w:ins>
      <w:ins w:id="420" w:author="Scott Walker" w:date="2017-11-12T18:22:00Z">
        <w:del w:id="421" w:author="Gary Callsen" w:date="2017-11-14T13:25:00Z">
          <w:r w:rsidDel="00CE7341">
            <w:rPr>
              <w:noProof/>
              <w:webHidden/>
            </w:rPr>
            <w:delText>15</w:delText>
          </w:r>
        </w:del>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422" w:author="Scott Walker" w:date="2017-11-12T18:22:00Z"/>
          <w:rFonts w:eastAsiaTheme="minorEastAsia"/>
          <w:noProof/>
        </w:rPr>
      </w:pPr>
      <w:ins w:id="423"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"_Toc498274330"</w:instrText>
        </w:r>
        <w:r w:rsidRPr="004222A5">
          <w:rPr>
            <w:rStyle w:val="Hyperlink"/>
            <w:noProof/>
          </w:rPr>
          <w:instrText xml:space="preserve"> </w:instrText>
        </w:r>
        <w:r w:rsidRPr="004222A5">
          <w:rPr>
            <w:rStyle w:val="Hyperlink"/>
            <w:noProof/>
          </w:rPr>
          <w:fldChar w:fldCharType="separate"/>
        </w:r>
        <w:r w:rsidRPr="004222A5">
          <w:rPr>
            <w:rStyle w:val="Hyperlink"/>
            <w:noProof/>
          </w:rPr>
          <w:t>Figure 8 PHY SoC Clock Domains</w:t>
        </w:r>
        <w:r>
          <w:rPr>
            <w:noProof/>
            <w:webHidden/>
          </w:rPr>
          <w:tab/>
        </w:r>
        <w:r>
          <w:rPr>
            <w:noProof/>
            <w:webHidden/>
          </w:rPr>
          <w:fldChar w:fldCharType="begin"/>
        </w:r>
        <w:r>
          <w:rPr>
            <w:noProof/>
            <w:webHidden/>
          </w:rPr>
          <w:instrText xml:space="preserve"> PAGEREF _Toc498274330 \h </w:instrText>
        </w:r>
      </w:ins>
      <w:r>
        <w:rPr>
          <w:noProof/>
          <w:webHidden/>
        </w:rPr>
      </w:r>
      <w:r>
        <w:rPr>
          <w:noProof/>
          <w:webHidden/>
        </w:rPr>
        <w:fldChar w:fldCharType="separate"/>
      </w:r>
      <w:ins w:id="424" w:author="Gary Callsen" w:date="2017-11-14T13:25:00Z">
        <w:r w:rsidR="00CE7341">
          <w:rPr>
            <w:noProof/>
            <w:webHidden/>
          </w:rPr>
          <w:t>18</w:t>
        </w:r>
      </w:ins>
      <w:ins w:id="425" w:author="Scott Walker" w:date="2017-11-12T18:22:00Z">
        <w:del w:id="426" w:author="Gary Callsen" w:date="2017-11-14T13:25:00Z">
          <w:r w:rsidDel="00CE7341">
            <w:rPr>
              <w:noProof/>
              <w:webHidden/>
            </w:rPr>
            <w:delText>16</w:delText>
          </w:r>
        </w:del>
        <w:r>
          <w:rPr>
            <w:noProof/>
            <w:webHidden/>
          </w:rPr>
          <w:fldChar w:fldCharType="end"/>
        </w:r>
        <w:r w:rsidRPr="004222A5">
          <w:rPr>
            <w:rStyle w:val="Hyperlink"/>
            <w:noProof/>
          </w:rPr>
          <w:fldChar w:fldCharType="end"/>
        </w:r>
      </w:ins>
    </w:p>
    <w:p w:rsidR="00C21819" w:rsidRDefault="00C21819" w:rsidP="00020353">
      <w:pPr>
        <w:rPr>
          <w:ins w:id="427" w:author="Scott Walker" w:date="2017-11-12T16:59:00Z"/>
          <w:rFonts w:asciiTheme="majorHAnsi" w:eastAsiaTheme="majorEastAsia" w:hAnsiTheme="majorHAnsi" w:cstheme="majorBidi"/>
          <w:color w:val="2E74B5" w:themeColor="accent1" w:themeShade="BF"/>
          <w:sz w:val="32"/>
          <w:szCs w:val="32"/>
        </w:rPr>
      </w:pPr>
      <w:ins w:id="428" w:author="Scott Walker" w:date="2017-11-12T16:58:00Z">
        <w:r>
          <w:rPr>
            <w:rFonts w:asciiTheme="majorHAnsi" w:eastAsiaTheme="majorEastAsia" w:hAnsiTheme="majorHAnsi" w:cstheme="majorBidi"/>
            <w:color w:val="2E74B5" w:themeColor="accent1" w:themeShade="BF"/>
            <w:sz w:val="32"/>
            <w:szCs w:val="32"/>
          </w:rPr>
          <w:fldChar w:fldCharType="end"/>
        </w:r>
      </w:ins>
    </w:p>
    <w:p w:rsidR="00C21819" w:rsidRDefault="00C21819">
      <w:pPr>
        <w:rPr>
          <w:ins w:id="429" w:author="Scott Walker" w:date="2017-11-12T16:59:00Z"/>
        </w:rPr>
      </w:pPr>
      <w:ins w:id="430" w:author="Scott Walker" w:date="2017-11-12T16:59:00Z">
        <w:r>
          <w:br w:type="page"/>
        </w:r>
      </w:ins>
    </w:p>
    <w:p w:rsidR="00C21819" w:rsidRDefault="00C21819" w:rsidP="00020353">
      <w:pPr>
        <w:rPr>
          <w:rFonts w:asciiTheme="majorHAnsi" w:eastAsiaTheme="majorEastAsia" w:hAnsiTheme="majorHAnsi" w:cstheme="majorBidi"/>
          <w:color w:val="2E74B5" w:themeColor="accent1" w:themeShade="BF"/>
          <w:sz w:val="32"/>
          <w:szCs w:val="32"/>
        </w:rPr>
      </w:pPr>
    </w:p>
    <w:p w:rsidR="00E66E98" w:rsidRDefault="00E66E98" w:rsidP="00E66E98">
      <w:pPr>
        <w:pStyle w:val="TemplateOutline1"/>
      </w:pPr>
      <w:bookmarkStart w:id="431" w:name="_Toc498274268"/>
      <w:r>
        <w:t xml:space="preserve">PHY </w:t>
      </w:r>
      <w:r w:rsidR="004F5E27">
        <w:t>Requirements</w:t>
      </w:r>
      <w:bookmarkEnd w:id="431"/>
    </w:p>
    <w:p w:rsidR="00E66E98" w:rsidRPr="00DF0488" w:rsidRDefault="00E66E98" w:rsidP="00E66E98">
      <w:pPr>
        <w:rPr>
          <w:rFonts w:cs="TimesNewRoman"/>
        </w:rPr>
      </w:pPr>
      <w:r w:rsidRPr="00DF0488">
        <w:rPr>
          <w:rFonts w:cs="TimesNewRoman"/>
        </w:rPr>
        <w:t>The PHY shall provide the following functions.</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Transmit function. </w:t>
      </w:r>
      <w:r w:rsidRPr="00DF0488">
        <w:rPr>
          <w:rFonts w:cs="TimesNewRoman"/>
        </w:rPr>
        <w:t xml:space="preserve">The ability to transmit serial data bit streams on the baseband medium from the local </w:t>
      </w:r>
      <w:r w:rsidR="00685068" w:rsidRPr="00DF0488">
        <w:rPr>
          <w:rFonts w:cs="TimesNewRoman"/>
        </w:rPr>
        <w:t>station</w:t>
      </w:r>
      <w:r w:rsidRPr="00DF0488">
        <w:rPr>
          <w:rFonts w:cs="TimesNewRoman"/>
        </w:rPr>
        <w:t xml:space="preserve"> to one or more remote </w:t>
      </w:r>
      <w:r w:rsidR="00685068" w:rsidRPr="00DF0488">
        <w:rPr>
          <w:rFonts w:cs="TimesNewRoman"/>
        </w:rPr>
        <w:t>stations</w:t>
      </w:r>
      <w:r w:rsidRPr="00DF0488">
        <w:rPr>
          <w:rFonts w:cs="TimesNewRoman"/>
        </w:rPr>
        <w:t xml:space="preserve"> on the same </w:t>
      </w:r>
      <w:r w:rsidR="00685068" w:rsidRPr="00DF0488">
        <w:rPr>
          <w:rFonts w:cs="TimesNewRoman"/>
        </w:rPr>
        <w:t xml:space="preserve">physical medium or </w:t>
      </w:r>
      <w:r w:rsidR="005E3971">
        <w:rPr>
          <w:rFonts w:cs="TimesNewRoman"/>
        </w:rPr>
        <w:t>I-Rail</w:t>
      </w:r>
      <w:r w:rsidRPr="00DF0488">
        <w:rPr>
          <w:rFonts w:cs="TimesNewRoman"/>
        </w:rPr>
        <w:t>.</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Receive function. </w:t>
      </w:r>
      <w:r w:rsidRPr="00DF0488">
        <w:rPr>
          <w:rFonts w:cs="TimesNewRoman"/>
        </w:rPr>
        <w:t xml:space="preserve">The ability to receive serial data bit streams over the </w:t>
      </w:r>
      <w:r w:rsidR="00685068" w:rsidRPr="00DF0488">
        <w:rPr>
          <w:rFonts w:cs="TimesNewRoman"/>
        </w:rPr>
        <w:t>physical</w:t>
      </w:r>
      <w:r w:rsidRPr="00DF0488">
        <w:rPr>
          <w:rFonts w:cs="TimesNewRoman"/>
        </w:rPr>
        <w:t xml:space="preserve"> medium.</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Collision Presence function. </w:t>
      </w:r>
      <w:r w:rsidRPr="00DF0488">
        <w:rPr>
          <w:rFonts w:cs="TimesNewRoman"/>
        </w:rPr>
        <w:t>The ability to detect the presence of two or more stations’ concurrent transmissions.</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Jabber function. </w:t>
      </w:r>
      <w:r w:rsidRPr="00DF0488">
        <w:rPr>
          <w:rFonts w:cs="TimesNewRoman"/>
        </w:rPr>
        <w:t xml:space="preserve">The ability </w:t>
      </w:r>
      <w:r w:rsidR="00685068" w:rsidRPr="00DF0488">
        <w:rPr>
          <w:rFonts w:cs="TimesNewRoman"/>
        </w:rPr>
        <w:t>to automatically interrupt the t</w:t>
      </w:r>
      <w:r w:rsidRPr="00DF0488">
        <w:rPr>
          <w:rFonts w:cs="TimesNewRoman"/>
        </w:rPr>
        <w:t>ransmit function and inhibit an abnormally long output data stream.</w:t>
      </w:r>
    </w:p>
    <w:p w:rsidR="00E66E98" w:rsidRPr="00DF0488" w:rsidRDefault="00E66E98" w:rsidP="00E66E98">
      <w:pPr>
        <w:autoSpaceDE w:val="0"/>
        <w:autoSpaceDN w:val="0"/>
        <w:adjustRightInd w:val="0"/>
        <w:spacing w:after="0" w:line="240" w:lineRule="auto"/>
        <w:rPr>
          <w:rFonts w:cs="TimesNewRoman"/>
        </w:rPr>
      </w:pPr>
    </w:p>
    <w:p w:rsidR="00CE7341" w:rsidRPr="00CE7341" w:rsidRDefault="00E66E98" w:rsidP="00CE7341">
      <w:pPr>
        <w:autoSpaceDE w:val="0"/>
        <w:autoSpaceDN w:val="0"/>
        <w:adjustRightInd w:val="0"/>
        <w:spacing w:after="0" w:line="240" w:lineRule="auto"/>
        <w:rPr>
          <w:ins w:id="432" w:author="Gary Callsen" w:date="2017-11-14T13:25:00Z"/>
          <w:color w:val="0000FF"/>
          <w:u w:val="single"/>
          <w:rPrChange w:id="433" w:author="Gary Callsen" w:date="2017-11-14T13:25:00Z">
            <w:rPr>
              <w:ins w:id="434" w:author="Gary Callsen" w:date="2017-11-14T13:25:00Z"/>
            </w:rPr>
          </w:rPrChange>
        </w:rPr>
        <w:pPrChange w:id="435" w:author="Gary Callsen" w:date="2017-11-14T13:25:00Z">
          <w:pPr/>
        </w:pPrChange>
      </w:pPr>
      <w:r w:rsidRPr="00DF0488">
        <w:rPr>
          <w:rFonts w:cs="TimesNewRoman"/>
        </w:rPr>
        <w:t xml:space="preserve">All PHYs are required to implement collision detection per IEEE 802.3.  This is typically performed by measuring the presence of energy on the physical medium, in our case, iRail.  </w:t>
      </w:r>
      <w:r w:rsidR="00A627B4" w:rsidRPr="00DF0488">
        <w:rPr>
          <w:rFonts w:cs="TimesNewRoman"/>
        </w:rPr>
        <w:t xml:space="preserve">Refer to </w:t>
      </w:r>
      <w:r w:rsidR="00A627B4" w:rsidRPr="005E3971">
        <w:rPr>
          <w:rFonts w:cs="TimesNewRoman"/>
          <w:color w:val="0000FF"/>
          <w:u w:val="single"/>
        </w:rPr>
        <w:fldChar w:fldCharType="begin"/>
      </w:r>
      <w:r w:rsidR="00A627B4" w:rsidRPr="00C21819">
        <w:rPr>
          <w:rFonts w:cs="TimesNewRoman"/>
          <w:color w:val="0000FF"/>
          <w:u w:val="single"/>
        </w:rPr>
        <w:instrText xml:space="preserve"> REF _Ref493099320 \h  \* MERGEFORMAT </w:instrText>
      </w:r>
      <w:r w:rsidR="00A627B4" w:rsidRPr="005E3971">
        <w:rPr>
          <w:rFonts w:cs="TimesNewRoman"/>
          <w:color w:val="0000FF"/>
          <w:u w:val="single"/>
        </w:rPr>
      </w:r>
      <w:r w:rsidR="00A627B4" w:rsidRPr="005E3971">
        <w:rPr>
          <w:rFonts w:cs="TimesNewRoman"/>
          <w:color w:val="0000FF"/>
          <w:u w:val="single"/>
        </w:rPr>
        <w:fldChar w:fldCharType="separate"/>
      </w:r>
    </w:p>
    <w:p w:rsidR="000E59D5" w:rsidRPr="000E59D5" w:rsidDel="00386997" w:rsidRDefault="00CE7341">
      <w:pPr>
        <w:autoSpaceDE w:val="0"/>
        <w:autoSpaceDN w:val="0"/>
        <w:adjustRightInd w:val="0"/>
        <w:spacing w:after="0" w:line="240" w:lineRule="auto"/>
        <w:rPr>
          <w:ins w:id="436" w:author="Scott Walker" w:date="2017-11-12T18:22:00Z"/>
          <w:del w:id="437" w:author="Gary Callsen" w:date="2017-11-14T13:25:00Z"/>
          <w:color w:val="0000FF"/>
          <w:u w:val="single"/>
          <w:rPrChange w:id="438" w:author="Scott Walker" w:date="2017-11-12T18:22:00Z">
            <w:rPr>
              <w:ins w:id="439" w:author="Scott Walker" w:date="2017-11-12T18:22:00Z"/>
              <w:del w:id="440" w:author="Gary Callsen" w:date="2017-11-14T13:25:00Z"/>
            </w:rPr>
          </w:rPrChange>
        </w:rPr>
        <w:pPrChange w:id="441" w:author="Scott Walker" w:date="2017-11-12T18:22:00Z">
          <w:pPr/>
        </w:pPrChange>
      </w:pPr>
      <w:ins w:id="442" w:author="Gary Callsen" w:date="2017-11-14T13:25:00Z">
        <w:r w:rsidRPr="00CE7341">
          <w:rPr>
            <w:color w:val="0000FF"/>
            <w:u w:val="single"/>
            <w:rPrChange w:id="443" w:author="Gary Callsen" w:date="2017-11-14T13:25:00Z">
              <w:rPr/>
            </w:rPrChange>
          </w:rPr>
          <w:t>PHY Collision Detection Function Requirements</w:t>
        </w:r>
      </w:ins>
    </w:p>
    <w:p w:rsidR="00252641" w:rsidRPr="00C21819" w:rsidDel="00386997" w:rsidRDefault="000E59D5" w:rsidP="00252641">
      <w:pPr>
        <w:autoSpaceDE w:val="0"/>
        <w:autoSpaceDN w:val="0"/>
        <w:adjustRightInd w:val="0"/>
        <w:spacing w:after="0" w:line="240" w:lineRule="auto"/>
        <w:rPr>
          <w:del w:id="444" w:author="Gary Callsen" w:date="2017-11-14T13:25:00Z"/>
          <w:color w:val="0000FF"/>
          <w:u w:val="single"/>
        </w:rPr>
      </w:pPr>
      <w:ins w:id="445" w:author="Scott Walker" w:date="2017-11-12T18:22:00Z">
        <w:del w:id="446" w:author="Gary Callsen" w:date="2017-11-14T13:25:00Z">
          <w:r w:rsidRPr="000E59D5" w:rsidDel="00386997">
            <w:rPr>
              <w:color w:val="0000FF"/>
              <w:u w:val="single"/>
              <w:rPrChange w:id="447" w:author="Scott Walker" w:date="2017-11-12T18:22:00Z">
                <w:rPr/>
              </w:rPrChange>
            </w:rPr>
            <w:delText>PHY Collision Detection Function Requirements</w:delText>
          </w:r>
        </w:del>
      </w:ins>
    </w:p>
    <w:p w:rsidR="00E66E98" w:rsidRPr="00DF0488" w:rsidRDefault="00252641" w:rsidP="00E66E98">
      <w:pPr>
        <w:autoSpaceDE w:val="0"/>
        <w:autoSpaceDN w:val="0"/>
        <w:adjustRightInd w:val="0"/>
        <w:spacing w:after="0" w:line="240" w:lineRule="auto"/>
        <w:rPr>
          <w:rFonts w:cs="TimesNewRoman"/>
        </w:rPr>
      </w:pPr>
      <w:del w:id="448" w:author="Gary Callsen" w:date="2017-11-14T13:25:00Z">
        <w:r w:rsidRPr="00C21819" w:rsidDel="00386997">
          <w:rPr>
            <w:color w:val="0000FF"/>
            <w:u w:val="single"/>
          </w:rPr>
          <w:delText xml:space="preserve">PHY Collision Detection Function </w:delText>
        </w:r>
        <w:r w:rsidRPr="00C21819" w:rsidDel="00386997">
          <w:rPr>
            <w:color w:val="0000FF"/>
            <w:u w:val="single"/>
            <w:rPrChange w:id="449" w:author="Scott Walker" w:date="2017-11-12T17:00:00Z">
              <w:rPr/>
            </w:rPrChange>
          </w:rPr>
          <w:delText>Requirements</w:delText>
        </w:r>
      </w:del>
      <w:r w:rsidR="00A627B4" w:rsidRPr="005E3971">
        <w:rPr>
          <w:rFonts w:cs="TimesNewRoman"/>
          <w:color w:val="0000FF"/>
          <w:u w:val="single"/>
        </w:rPr>
        <w:fldChar w:fldCharType="end"/>
      </w:r>
      <w:r w:rsidR="00A627B4" w:rsidRPr="00C21819">
        <w:rPr>
          <w:rFonts w:cs="TimesNewRoman"/>
          <w:color w:val="0000FF"/>
          <w:rPrChange w:id="450" w:author="Scott Walker" w:date="2017-11-12T17:00:00Z">
            <w:rPr>
              <w:rFonts w:cs="TimesNewRoman"/>
            </w:rPr>
          </w:rPrChange>
        </w:rPr>
        <w:t xml:space="preserve"> </w:t>
      </w:r>
      <w:r w:rsidR="00A627B4" w:rsidRPr="00DF0488">
        <w:rPr>
          <w:rFonts w:cs="TimesNewRoman"/>
        </w:rPr>
        <w:t>section below.</w:t>
      </w:r>
    </w:p>
    <w:p w:rsidR="005566E8" w:rsidRPr="005566E8" w:rsidRDefault="005566E8" w:rsidP="005566E8"/>
    <w:p w:rsidR="00E66E98" w:rsidRPr="005566E8" w:rsidRDefault="00201491" w:rsidP="002E5215">
      <w:pPr>
        <w:pStyle w:val="TemplateOutline2"/>
        <w:rPr>
          <w:lang w:val="en"/>
        </w:rPr>
      </w:pPr>
      <w:bookmarkStart w:id="451" w:name="_Toc498274269"/>
      <w:r>
        <w:t xml:space="preserve">PHY </w:t>
      </w:r>
      <w:r w:rsidR="00E66E98">
        <w:t>Transmit Function Requirements</w:t>
      </w:r>
      <w:bookmarkEnd w:id="451"/>
    </w:p>
    <w:p w:rsidR="00E66E98" w:rsidRPr="00DF0488" w:rsidRDefault="00201491" w:rsidP="00E66E98">
      <w:pPr>
        <w:autoSpaceDE w:val="0"/>
        <w:autoSpaceDN w:val="0"/>
        <w:adjustRightInd w:val="0"/>
        <w:spacing w:after="0" w:line="240" w:lineRule="auto"/>
        <w:rPr>
          <w:rFonts w:cs="TimesNewRoman"/>
        </w:rPr>
      </w:pPr>
      <w:r w:rsidRPr="00DF0488">
        <w:rPr>
          <w:rFonts w:cs="TimesNewRoman"/>
        </w:rPr>
        <w:t>Below are the PHY transmitter functions.</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 xml:space="preserve">Interface to the MII </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Parallel to serial conversion of MII data</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Manchester encoding of serial data</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 xml:space="preserve">Physical conversion of </w:t>
      </w:r>
      <w:r w:rsidRPr="00634F1E">
        <w:rPr>
          <w:rFonts w:cs="TimesNewRoman"/>
          <w:highlight w:val="yellow"/>
          <w:rPrChange w:id="452" w:author="Gary Callsen" w:date="2017-11-14T09:35:00Z">
            <w:rPr>
              <w:rFonts w:cs="TimesNewRoman"/>
            </w:rPr>
          </w:rPrChange>
        </w:rPr>
        <w:t>TTL</w:t>
      </w:r>
      <w:r w:rsidRPr="00DF0488">
        <w:rPr>
          <w:rFonts w:cs="TimesNewRoman"/>
        </w:rPr>
        <w:t xml:space="preserve"> Level Manchester encoded serial data to the iRail signal levels.</w:t>
      </w:r>
    </w:p>
    <w:p w:rsidR="00FD1CAD" w:rsidRPr="00DF0488" w:rsidRDefault="00FD1CAD"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Jabber Function</w:t>
      </w:r>
    </w:p>
    <w:p w:rsidR="00FD1CAD" w:rsidRPr="00DF0488" w:rsidRDefault="00FD1CAD"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Collision Presence Function</w:t>
      </w:r>
    </w:p>
    <w:p w:rsidR="005566E8" w:rsidRDefault="00CB028B" w:rsidP="005566E8">
      <w:pPr>
        <w:rPr>
          <w:ins w:id="453" w:author="Gary Callsen" w:date="2017-11-14T09:21:00Z"/>
        </w:rPr>
      </w:pPr>
      <w:ins w:id="454" w:author="Gary Callsen" w:date="2017-11-14T09:21:00Z">
        <w:r>
          <w:rPr>
            <w:noProof/>
          </w:rPr>
          <w:lastRenderedPageBreak/>
          <w:drawing>
            <wp:inline distT="0" distB="0" distL="0" distR="0" wp14:anchorId="2E4A6DDB" wp14:editId="04E942AA">
              <wp:extent cx="594360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3195"/>
                      </a:xfrm>
                      <a:prstGeom prst="rect">
                        <a:avLst/>
                      </a:prstGeom>
                    </pic:spPr>
                  </pic:pic>
                </a:graphicData>
              </a:graphic>
            </wp:inline>
          </w:drawing>
        </w:r>
      </w:ins>
    </w:p>
    <w:p w:rsidR="00CB028B" w:rsidRPr="005566E8" w:rsidRDefault="00CB028B" w:rsidP="005566E8"/>
    <w:p w:rsidR="00E66E98" w:rsidRPr="005566E8" w:rsidRDefault="00201491" w:rsidP="002E5215">
      <w:pPr>
        <w:pStyle w:val="TemplateOutline2"/>
        <w:rPr>
          <w:lang w:val="en"/>
        </w:rPr>
      </w:pPr>
      <w:bookmarkStart w:id="455" w:name="_Toc498274270"/>
      <w:r>
        <w:t>PHY</w:t>
      </w:r>
      <w:r w:rsidR="00E66E98">
        <w:t xml:space="preserve"> Receive Function Requirements</w:t>
      </w:r>
      <w:bookmarkEnd w:id="455"/>
    </w:p>
    <w:p w:rsidR="00E66E98" w:rsidRPr="00DF0488" w:rsidRDefault="00201491" w:rsidP="00201491">
      <w:pPr>
        <w:autoSpaceDE w:val="0"/>
        <w:autoSpaceDN w:val="0"/>
        <w:adjustRightInd w:val="0"/>
        <w:spacing w:after="0" w:line="240" w:lineRule="auto"/>
        <w:rPr>
          <w:rFonts w:cs="TimesNewRoman"/>
        </w:rPr>
      </w:pPr>
      <w:r w:rsidRPr="00DF0488">
        <w:rPr>
          <w:rFonts w:cs="TimesNewRoman"/>
        </w:rPr>
        <w:t>Below are the PHY receiver functions.</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Conversion of iRail signals to serial TTL levels</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 xml:space="preserve">Manchester decoding of serial </w:t>
      </w:r>
      <w:r w:rsidRPr="001B5299">
        <w:rPr>
          <w:rFonts w:cs="TimesNewRoman"/>
          <w:highlight w:val="yellow"/>
          <w:rPrChange w:id="456" w:author="Gary Callsen" w:date="2017-11-14T09:35:00Z">
            <w:rPr>
              <w:rFonts w:cs="TimesNewRoman"/>
            </w:rPr>
          </w:rPrChange>
        </w:rPr>
        <w:t>TTL</w:t>
      </w:r>
      <w:r w:rsidRPr="00DF0488">
        <w:rPr>
          <w:rFonts w:cs="TimesNewRoman"/>
        </w:rPr>
        <w:t xml:space="preserve"> level data</w:t>
      </w:r>
    </w:p>
    <w:p w:rsidR="008252E0" w:rsidRPr="00DF0488" w:rsidRDefault="008252E0"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Clock adaptation between transmitting station and receiving station</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Serial to parallel data conversion</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del w:id="457" w:author="Scott Walker" w:date="2017-11-12T17:03:00Z">
        <w:r w:rsidRPr="00DF0488" w:rsidDel="00FF6A27">
          <w:rPr>
            <w:rFonts w:cs="TimesNewRoman"/>
          </w:rPr>
          <w:delText>Transfer of parallel data</w:delText>
        </w:r>
      </w:del>
      <w:ins w:id="458" w:author="Scott Walker" w:date="2017-11-12T17:03:00Z">
        <w:r w:rsidR="00FF6A27">
          <w:rPr>
            <w:rFonts w:cs="TimesNewRoman"/>
          </w:rPr>
          <w:t>Interface</w:t>
        </w:r>
      </w:ins>
      <w:r w:rsidRPr="00DF0488">
        <w:rPr>
          <w:rFonts w:cs="TimesNewRoman"/>
        </w:rPr>
        <w:t xml:space="preserve"> to the MII interface</w:t>
      </w:r>
    </w:p>
    <w:p w:rsidR="005566E8" w:rsidRPr="005566E8" w:rsidRDefault="005566E8" w:rsidP="005566E8">
      <w:bookmarkStart w:id="459" w:name="_Ref493099320"/>
    </w:p>
    <w:p w:rsidR="00E66E98" w:rsidRPr="005566E8" w:rsidRDefault="00201491" w:rsidP="002E5215">
      <w:pPr>
        <w:pStyle w:val="TemplateOutline2"/>
        <w:rPr>
          <w:lang w:val="en"/>
        </w:rPr>
      </w:pPr>
      <w:bookmarkStart w:id="460" w:name="_Toc498274271"/>
      <w:r>
        <w:t>PHY</w:t>
      </w:r>
      <w:r w:rsidR="00E66E98">
        <w:t xml:space="preserve"> Collision </w:t>
      </w:r>
      <w:r w:rsidR="008252E0">
        <w:t>Detection</w:t>
      </w:r>
      <w:r w:rsidR="00E66E98">
        <w:t xml:space="preserve"> Function Requirements</w:t>
      </w:r>
      <w:bookmarkEnd w:id="459"/>
      <w:bookmarkEnd w:id="460"/>
    </w:p>
    <w:p w:rsidR="008252E0" w:rsidRPr="00DF0488" w:rsidRDefault="008252E0" w:rsidP="00DF0488">
      <w:r w:rsidRPr="008252E0">
        <w:t xml:space="preserve">Collision detection is typically performed in the PHY by measuring the energy levels on the signal on the physical medium.  </w:t>
      </w:r>
      <w:r w:rsidR="00685068">
        <w:t>Since the iRail products d</w:t>
      </w:r>
      <w:r>
        <w:t>o not have a mechanism to measure these levels, alternative means is required.  There are several potential approaches below and are for further discussion.</w:t>
      </w:r>
    </w:p>
    <w:p w:rsidR="008252E0" w:rsidRPr="00DF0488" w:rsidRDefault="008252E0" w:rsidP="009570A2">
      <w:pPr>
        <w:pStyle w:val="ListParagraph"/>
        <w:numPr>
          <w:ilvl w:val="0"/>
          <w:numId w:val="15"/>
        </w:numPr>
        <w:autoSpaceDE w:val="0"/>
        <w:autoSpaceDN w:val="0"/>
        <w:adjustRightInd w:val="0"/>
        <w:spacing w:after="0" w:line="240" w:lineRule="auto"/>
        <w:rPr>
          <w:rFonts w:cs="TimesNewRoman"/>
        </w:rPr>
      </w:pPr>
      <w:r w:rsidRPr="00DF0488">
        <w:rPr>
          <w:rFonts w:cs="TimesNewRoman"/>
        </w:rPr>
        <w:t>Incorporate a circuit to detect collisions directly on the physical medium</w:t>
      </w:r>
    </w:p>
    <w:p w:rsidR="008252E0" w:rsidRPr="00DF0488" w:rsidRDefault="008252E0" w:rsidP="009570A2">
      <w:pPr>
        <w:pStyle w:val="ListParagraph"/>
        <w:numPr>
          <w:ilvl w:val="0"/>
          <w:numId w:val="15"/>
        </w:numPr>
        <w:autoSpaceDE w:val="0"/>
        <w:autoSpaceDN w:val="0"/>
        <w:adjustRightInd w:val="0"/>
        <w:spacing w:after="0" w:line="240" w:lineRule="auto"/>
        <w:rPr>
          <w:rFonts w:cs="TimesNewRoman"/>
        </w:rPr>
      </w:pPr>
      <w:r w:rsidRPr="00DF0488">
        <w:rPr>
          <w:rFonts w:cs="TimesNewRoman"/>
        </w:rPr>
        <w:t>Compare the transmitted data to the received data and differences will be classified as collisions.  This does not allow for receivers only (</w:t>
      </w:r>
      <w:r w:rsidR="00685068" w:rsidRPr="00DF0488">
        <w:rPr>
          <w:rFonts w:cs="TimesNewRoman"/>
        </w:rPr>
        <w:t xml:space="preserve">stations </w:t>
      </w:r>
      <w:r w:rsidRPr="00DF0488">
        <w:rPr>
          <w:rFonts w:cs="TimesNewRoman"/>
        </w:rPr>
        <w:t xml:space="preserve">not transmitting) to detect collisions.  </w:t>
      </w:r>
      <w:r w:rsidR="00EA5519" w:rsidRPr="00DF0488">
        <w:rPr>
          <w:rFonts w:cs="TimesNewRoman"/>
        </w:rPr>
        <w:t>Two approaches to this comparison method</w:t>
      </w:r>
      <w:del w:id="461" w:author="Scott Walker" w:date="2017-11-12T17:01:00Z">
        <w:r w:rsidR="00EA5519" w:rsidRPr="00DF0488" w:rsidDel="00C21819">
          <w:rPr>
            <w:rFonts w:cs="TimesNewRoman"/>
          </w:rPr>
          <w:delText>s</w:delText>
        </w:r>
      </w:del>
      <w:r w:rsidR="00EA5519" w:rsidRPr="00DF0488">
        <w:rPr>
          <w:rFonts w:cs="TimesNewRoman"/>
        </w:rPr>
        <w:t xml:space="preserve"> could be applied</w:t>
      </w:r>
    </w:p>
    <w:p w:rsidR="00EA5519" w:rsidRPr="00DF0488" w:rsidRDefault="00EA5519" w:rsidP="009570A2">
      <w:pPr>
        <w:pStyle w:val="ListParagraph"/>
        <w:numPr>
          <w:ilvl w:val="1"/>
          <w:numId w:val="15"/>
        </w:numPr>
        <w:autoSpaceDE w:val="0"/>
        <w:autoSpaceDN w:val="0"/>
        <w:adjustRightInd w:val="0"/>
        <w:spacing w:after="0" w:line="240" w:lineRule="auto"/>
        <w:rPr>
          <w:rFonts w:cs="TimesNewRoman"/>
        </w:rPr>
      </w:pPr>
      <w:r w:rsidRPr="00DF0488">
        <w:rPr>
          <w:rFonts w:cs="TimesNewRoman"/>
        </w:rPr>
        <w:t>Compare transmitted data to received data after the clock adaptation</w:t>
      </w:r>
    </w:p>
    <w:p w:rsidR="00EA5519" w:rsidRPr="00DF0488" w:rsidRDefault="00EA5519" w:rsidP="009570A2">
      <w:pPr>
        <w:pStyle w:val="ListParagraph"/>
        <w:numPr>
          <w:ilvl w:val="1"/>
          <w:numId w:val="15"/>
        </w:numPr>
        <w:autoSpaceDE w:val="0"/>
        <w:autoSpaceDN w:val="0"/>
        <w:adjustRightInd w:val="0"/>
        <w:spacing w:after="0" w:line="240" w:lineRule="auto"/>
        <w:rPr>
          <w:rFonts w:cs="TimesNewRoman"/>
        </w:rPr>
      </w:pPr>
      <w:r w:rsidRPr="00DF0488">
        <w:rPr>
          <w:rFonts w:cs="TimesNewRoman"/>
        </w:rPr>
        <w:t xml:space="preserve">Compare transmitted data to received data before the clock adaptation.  This is feasible, and more simplistic </w:t>
      </w:r>
      <w:r w:rsidR="00685068" w:rsidRPr="00DF0488">
        <w:rPr>
          <w:rFonts w:cs="TimesNewRoman"/>
        </w:rPr>
        <w:t>since</w:t>
      </w:r>
      <w:r w:rsidRPr="00DF0488">
        <w:rPr>
          <w:rFonts w:cs="TimesNewRoman"/>
        </w:rPr>
        <w:t xml:space="preserve"> the transmitter and receiver operate off the same clock frequency.</w:t>
      </w:r>
    </w:p>
    <w:p w:rsidR="005566E8" w:rsidRPr="005566E8" w:rsidRDefault="005566E8" w:rsidP="005566E8"/>
    <w:p w:rsidR="00E66E98" w:rsidRPr="005566E8" w:rsidRDefault="008252E0" w:rsidP="002E5215">
      <w:pPr>
        <w:pStyle w:val="TemplateOutline2"/>
        <w:rPr>
          <w:lang w:val="en"/>
        </w:rPr>
      </w:pPr>
      <w:bookmarkStart w:id="462" w:name="_Toc498274272"/>
      <w:r>
        <w:t>PHY</w:t>
      </w:r>
      <w:r w:rsidR="00E66E98">
        <w:t xml:space="preserve"> Jabber Functional Requirements</w:t>
      </w:r>
      <w:bookmarkEnd w:id="462"/>
    </w:p>
    <w:p w:rsidR="00A723F2" w:rsidRDefault="00A723F2" w:rsidP="00A723F2">
      <w:pPr>
        <w:autoSpaceDE w:val="0"/>
        <w:autoSpaceDN w:val="0"/>
        <w:adjustRightInd w:val="0"/>
        <w:spacing w:after="0" w:line="240" w:lineRule="auto"/>
        <w:rPr>
          <w:rFonts w:ascii="TimesNewRoman" w:hAnsi="TimesNewRoman" w:cs="TimesNewRoman"/>
          <w:sz w:val="20"/>
          <w:szCs w:val="20"/>
        </w:rPr>
      </w:pPr>
    </w:p>
    <w:p w:rsidR="00271348" w:rsidRPr="00DF0488" w:rsidRDefault="00271348" w:rsidP="00DF0488">
      <w:r>
        <w:t>The PHY shall contain a self-interrupt capability to inhibit transmit data from reaching the medium. Hardware</w:t>
      </w:r>
      <w:r w:rsidR="00F1451D">
        <w:t xml:space="preserve"> </w:t>
      </w:r>
      <w:r>
        <w:t>within the PHY (with no external message other than the detection of output data, bits, or leakage, by way of the transmit function) shall provide a nominal window of at least 20 ms to at most 150 ms during which time a normal data link frame may be transmitted. If the frame length exceeds this duration, the jabber function shall inhibit further output</w:t>
      </w:r>
      <w:r w:rsidR="00DF0488">
        <w:t xml:space="preserve"> data from reaching the medium.</w:t>
      </w:r>
    </w:p>
    <w:p w:rsidR="005566E8" w:rsidRPr="005566E8" w:rsidRDefault="00271348" w:rsidP="005566E8">
      <w:r>
        <w:t>When the transmit function has been positively disabled, the PHY shall then activate the collision presence function as close to the trunk coaxial medium as possible without introducing an extraneous signal on the trunk coaxial medium. A PHY without the monitor function may reset the jabber and collision presence functions on power reset. Alternatively, a MAU without the monitor function may reset these functions after a period of 0.5 s ± 50% if the monitor function has not been implemented. If the monitor function has been implemented then it shall be used to reset the collision</w:t>
      </w:r>
      <w:r w:rsidR="00DF0488">
        <w:t xml:space="preserve"> presence and jabber functions.</w:t>
      </w:r>
    </w:p>
    <w:p w:rsidR="00FA2BAE" w:rsidRPr="002E5215" w:rsidRDefault="00FA2BAE" w:rsidP="009570A2">
      <w:pPr>
        <w:pStyle w:val="TemplateOutline2"/>
        <w:numPr>
          <w:ilvl w:val="1"/>
          <w:numId w:val="9"/>
        </w:numPr>
        <w:rPr>
          <w:lang w:val="en"/>
        </w:rPr>
      </w:pPr>
      <w:bookmarkStart w:id="463" w:name="_Toc498274273"/>
      <w:r>
        <w:t>MAC / PHY Interface</w:t>
      </w:r>
      <w:del w:id="464" w:author="Scott Walker" w:date="2017-11-12T17:05:00Z">
        <w:r w:rsidDel="00FF6A27">
          <w:delText>s</w:delText>
        </w:r>
      </w:del>
      <w:r w:rsidR="004F5E27">
        <w:t xml:space="preserve"> Requirements</w:t>
      </w:r>
      <w:bookmarkEnd w:id="463"/>
    </w:p>
    <w:p w:rsidR="00FA2BAE" w:rsidRPr="00DF0488" w:rsidRDefault="00FA2BAE" w:rsidP="00FA2BAE">
      <w:pPr>
        <w:autoSpaceDE w:val="0"/>
        <w:autoSpaceDN w:val="0"/>
        <w:adjustRightInd w:val="0"/>
        <w:spacing w:after="0" w:line="240" w:lineRule="auto"/>
        <w:rPr>
          <w:rFonts w:cs="TimesNewRoman"/>
        </w:rPr>
      </w:pPr>
      <w:r w:rsidRPr="00DF0488">
        <w:rPr>
          <w:rFonts w:cs="TimesNewRoman"/>
        </w:rPr>
        <w:t xml:space="preserve">Two different signal interfaces shall exist between the MAC and PHY. One of the mechanisms is used </w:t>
      </w:r>
      <w:r w:rsidR="00685068" w:rsidRPr="00DF0488">
        <w:rPr>
          <w:rFonts w:cs="TimesNewRoman"/>
        </w:rPr>
        <w:t>for</w:t>
      </w:r>
      <w:r w:rsidRPr="00DF0488">
        <w:rPr>
          <w:rFonts w:cs="TimesNewRoman"/>
        </w:rPr>
        <w:t xml:space="preserve"> data (MII Interface), the other </w:t>
      </w:r>
      <w:r w:rsidR="00685068" w:rsidRPr="00DF0488">
        <w:rPr>
          <w:rFonts w:cs="TimesNewRoman"/>
        </w:rPr>
        <w:t>is used for</w:t>
      </w:r>
      <w:r w:rsidRPr="00DF0488">
        <w:rPr>
          <w:rFonts w:cs="TimesNewRoman"/>
        </w:rPr>
        <w:t xml:space="preserve"> control (MDIO Interface).</w:t>
      </w:r>
    </w:p>
    <w:p w:rsidR="00C00AE4" w:rsidRDefault="00C00AE4" w:rsidP="00C00AE4">
      <w:pPr>
        <w:rPr>
          <w:lang w:val="en"/>
        </w:rPr>
      </w:pPr>
    </w:p>
    <w:p w:rsidR="00D146E2" w:rsidRPr="00C00AE4" w:rsidRDefault="00D146E2" w:rsidP="002E5215">
      <w:pPr>
        <w:pStyle w:val="TemplateOutline3"/>
        <w:rPr>
          <w:lang w:val="en"/>
        </w:rPr>
      </w:pPr>
      <w:bookmarkStart w:id="465" w:name="_Toc498274274"/>
      <w:r>
        <w:t>MII Interface Definition</w:t>
      </w:r>
      <w:bookmarkEnd w:id="465"/>
    </w:p>
    <w:p w:rsidR="00D146E2" w:rsidRPr="00A627B4" w:rsidRDefault="00FA2BAE" w:rsidP="00D146E2">
      <w:pPr>
        <w:rPr>
          <w:rFonts w:ascii="TimesNewRoman" w:hAnsi="TimesNewRoman" w:cs="TimesNewRoman"/>
          <w:sz w:val="20"/>
          <w:szCs w:val="20"/>
        </w:rPr>
      </w:pPr>
      <w:r w:rsidRPr="00A627B4">
        <w:rPr>
          <w:rFonts w:ascii="TimesNewRoman" w:hAnsi="TimesNewRoman" w:cs="TimesNewRoman"/>
          <w:sz w:val="20"/>
          <w:szCs w:val="20"/>
        </w:rPr>
        <w:t>Below are the signal definitions for the MII Interface.</w:t>
      </w:r>
    </w:p>
    <w:p w:rsidR="00D146E2" w:rsidRDefault="00D146E2" w:rsidP="00D146E2">
      <w:pPr>
        <w:jc w:val="center"/>
      </w:pPr>
      <w:r w:rsidRPr="00D146E2">
        <w:rPr>
          <w:noProof/>
        </w:rPr>
        <w:drawing>
          <wp:inline distT="0" distB="0" distL="0" distR="0">
            <wp:extent cx="4044315" cy="290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315" cy="2902585"/>
                    </a:xfrm>
                    <a:prstGeom prst="rect">
                      <a:avLst/>
                    </a:prstGeom>
                    <a:noFill/>
                    <a:ln>
                      <a:noFill/>
                    </a:ln>
                  </pic:spPr>
                </pic:pic>
              </a:graphicData>
            </a:graphic>
          </wp:inline>
        </w:drawing>
      </w:r>
    </w:p>
    <w:p w:rsidR="00CF63BD" w:rsidRDefault="00D146E2" w:rsidP="00DF0488">
      <w:pPr>
        <w:pStyle w:val="Caption"/>
        <w:jc w:val="center"/>
      </w:pPr>
      <w:bookmarkStart w:id="466" w:name="_Ref498244625"/>
      <w:bookmarkStart w:id="467" w:name="_Toc498274323"/>
      <w:r w:rsidRPr="00D146E2">
        <w:rPr>
          <w:sz w:val="22"/>
        </w:rPr>
        <w:t xml:space="preserve">Figure </w:t>
      </w:r>
      <w:r w:rsidRPr="00D146E2">
        <w:rPr>
          <w:sz w:val="22"/>
        </w:rPr>
        <w:fldChar w:fldCharType="begin"/>
      </w:r>
      <w:r w:rsidRPr="00D146E2">
        <w:rPr>
          <w:sz w:val="22"/>
        </w:rPr>
        <w:instrText xml:space="preserve"> SEQ Figure \* ARABIC </w:instrText>
      </w:r>
      <w:r w:rsidRPr="00D146E2">
        <w:rPr>
          <w:sz w:val="22"/>
        </w:rPr>
        <w:fldChar w:fldCharType="separate"/>
      </w:r>
      <w:r w:rsidR="00CE7341">
        <w:rPr>
          <w:noProof/>
          <w:sz w:val="22"/>
        </w:rPr>
        <w:t>1</w:t>
      </w:r>
      <w:r w:rsidRPr="00D146E2">
        <w:rPr>
          <w:sz w:val="22"/>
        </w:rPr>
        <w:fldChar w:fldCharType="end"/>
      </w:r>
      <w:r w:rsidRPr="00D146E2">
        <w:rPr>
          <w:sz w:val="22"/>
        </w:rPr>
        <w:t xml:space="preserve"> MII Interface Block Diagram</w:t>
      </w:r>
      <w:bookmarkEnd w:id="466"/>
      <w:bookmarkEnd w:id="467"/>
      <w:r w:rsidR="00CF63BD">
        <w:br w:type="page"/>
      </w:r>
    </w:p>
    <w:tbl>
      <w:tblPr>
        <w:tblStyle w:val="TableGrid"/>
        <w:tblW w:w="0" w:type="auto"/>
        <w:jc w:val="center"/>
        <w:tblLook w:val="04A0" w:firstRow="1" w:lastRow="0" w:firstColumn="1" w:lastColumn="0" w:noHBand="0" w:noVBand="1"/>
      </w:tblPr>
      <w:tblGrid>
        <w:gridCol w:w="1435"/>
        <w:gridCol w:w="3660"/>
        <w:gridCol w:w="1406"/>
      </w:tblGrid>
      <w:tr w:rsidR="00B00965" w:rsidTr="00531A4C">
        <w:trPr>
          <w:jc w:val="center"/>
        </w:trPr>
        <w:tc>
          <w:tcPr>
            <w:tcW w:w="1435" w:type="dxa"/>
            <w:shd w:val="clear" w:color="auto" w:fill="D5DCE4" w:themeFill="text2" w:themeFillTint="33"/>
            <w:vAlign w:val="center"/>
          </w:tcPr>
          <w:p w:rsidR="00B00965" w:rsidRDefault="00B00965" w:rsidP="00B00965">
            <w:pPr>
              <w:jc w:val="center"/>
              <w:rPr>
                <w:b/>
                <w:bCs/>
              </w:rPr>
            </w:pPr>
            <w:r>
              <w:rPr>
                <w:b/>
                <w:bCs/>
              </w:rPr>
              <w:lastRenderedPageBreak/>
              <w:t>Signal name</w:t>
            </w:r>
          </w:p>
        </w:tc>
        <w:tc>
          <w:tcPr>
            <w:tcW w:w="3660" w:type="dxa"/>
            <w:shd w:val="clear" w:color="auto" w:fill="D5DCE4" w:themeFill="text2" w:themeFillTint="33"/>
            <w:vAlign w:val="center"/>
          </w:tcPr>
          <w:p w:rsidR="00B00965" w:rsidRDefault="00B00965" w:rsidP="00B00965">
            <w:pPr>
              <w:jc w:val="center"/>
              <w:rPr>
                <w:b/>
                <w:bCs/>
              </w:rPr>
            </w:pPr>
            <w:r>
              <w:rPr>
                <w:b/>
                <w:bCs/>
              </w:rPr>
              <w:t>Description</w:t>
            </w:r>
          </w:p>
        </w:tc>
        <w:tc>
          <w:tcPr>
            <w:tcW w:w="1406" w:type="dxa"/>
            <w:shd w:val="clear" w:color="auto" w:fill="D5DCE4" w:themeFill="text2" w:themeFillTint="33"/>
            <w:vAlign w:val="center"/>
          </w:tcPr>
          <w:p w:rsidR="00B00965" w:rsidRDefault="00B00965" w:rsidP="00B00965">
            <w:pPr>
              <w:jc w:val="center"/>
              <w:rPr>
                <w:b/>
                <w:bCs/>
              </w:rPr>
            </w:pPr>
            <w:r>
              <w:rPr>
                <w:b/>
                <w:bCs/>
              </w:rPr>
              <w:t>Direction</w:t>
            </w:r>
          </w:p>
        </w:tc>
      </w:tr>
      <w:tr w:rsidR="00B00965" w:rsidTr="00531A4C">
        <w:trPr>
          <w:jc w:val="center"/>
        </w:trPr>
        <w:tc>
          <w:tcPr>
            <w:tcW w:w="1435" w:type="dxa"/>
            <w:vAlign w:val="center"/>
          </w:tcPr>
          <w:p w:rsidR="00B00965" w:rsidRDefault="00B00965" w:rsidP="00B00965">
            <w:r>
              <w:t>TX_CLK</w:t>
            </w:r>
          </w:p>
        </w:tc>
        <w:tc>
          <w:tcPr>
            <w:tcW w:w="3660" w:type="dxa"/>
            <w:vAlign w:val="center"/>
          </w:tcPr>
          <w:p w:rsidR="00B00965" w:rsidRDefault="00B00965" w:rsidP="00B00965">
            <w:r>
              <w:t>Transmit clock</w:t>
            </w:r>
          </w:p>
        </w:tc>
        <w:tc>
          <w:tcPr>
            <w:tcW w:w="1406" w:type="dxa"/>
            <w:vAlign w:val="center"/>
          </w:tcPr>
          <w:p w:rsidR="00B00965" w:rsidRDefault="00B00965" w:rsidP="00B00965">
            <w:r>
              <w:t>PHY to MAC</w:t>
            </w:r>
          </w:p>
        </w:tc>
      </w:tr>
      <w:tr w:rsidR="00B00965" w:rsidTr="00531A4C">
        <w:trPr>
          <w:jc w:val="center"/>
        </w:trPr>
        <w:tc>
          <w:tcPr>
            <w:tcW w:w="1435" w:type="dxa"/>
            <w:vAlign w:val="center"/>
          </w:tcPr>
          <w:p w:rsidR="00B00965" w:rsidRDefault="00B00965" w:rsidP="00B00965">
            <w:r>
              <w:t>TXD0</w:t>
            </w:r>
          </w:p>
        </w:tc>
        <w:tc>
          <w:tcPr>
            <w:tcW w:w="3660" w:type="dxa"/>
            <w:vAlign w:val="center"/>
          </w:tcPr>
          <w:p w:rsidR="00B00965" w:rsidRDefault="00B00965" w:rsidP="00B00965">
            <w:r>
              <w:t>Transmit data bit 0 (transmitted first)</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TXD1</w:t>
            </w:r>
          </w:p>
        </w:tc>
        <w:tc>
          <w:tcPr>
            <w:tcW w:w="3660" w:type="dxa"/>
            <w:vAlign w:val="center"/>
          </w:tcPr>
          <w:p w:rsidR="00B00965" w:rsidRDefault="00B00965" w:rsidP="00B00965">
            <w:r>
              <w:t>Transmit data bit 1</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TXD2</w:t>
            </w:r>
          </w:p>
        </w:tc>
        <w:tc>
          <w:tcPr>
            <w:tcW w:w="3660" w:type="dxa"/>
            <w:vAlign w:val="center"/>
          </w:tcPr>
          <w:p w:rsidR="00B00965" w:rsidRDefault="00B00965" w:rsidP="00B00965">
            <w:r>
              <w:t>Transmit data bit 2</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TXD3</w:t>
            </w:r>
          </w:p>
        </w:tc>
        <w:tc>
          <w:tcPr>
            <w:tcW w:w="3660" w:type="dxa"/>
            <w:vAlign w:val="center"/>
          </w:tcPr>
          <w:p w:rsidR="00B00965" w:rsidRDefault="00B00965" w:rsidP="00B00965">
            <w:r>
              <w:t>Transmit data bit 3</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TX_EN</w:t>
            </w:r>
          </w:p>
        </w:tc>
        <w:tc>
          <w:tcPr>
            <w:tcW w:w="3660" w:type="dxa"/>
            <w:vAlign w:val="center"/>
          </w:tcPr>
          <w:p w:rsidR="00B00965" w:rsidRDefault="00B00965" w:rsidP="00B00965">
            <w:r>
              <w:t>Transmit enable</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TX_ER</w:t>
            </w:r>
          </w:p>
        </w:tc>
        <w:tc>
          <w:tcPr>
            <w:tcW w:w="3660" w:type="dxa"/>
            <w:vAlign w:val="center"/>
          </w:tcPr>
          <w:p w:rsidR="00B00965" w:rsidRDefault="00B00965" w:rsidP="00B00965">
            <w:r>
              <w:t>Transmit error (optional)</w:t>
            </w:r>
          </w:p>
        </w:tc>
        <w:tc>
          <w:tcPr>
            <w:tcW w:w="1406" w:type="dxa"/>
            <w:vAlign w:val="center"/>
          </w:tcPr>
          <w:p w:rsidR="00B00965" w:rsidRDefault="00B00965" w:rsidP="00B00965">
            <w:r>
              <w:t>MAC to PHY</w:t>
            </w:r>
          </w:p>
        </w:tc>
      </w:tr>
    </w:tbl>
    <w:p w:rsidR="00B00965" w:rsidRDefault="00B00965" w:rsidP="00531A4C">
      <w:pPr>
        <w:pStyle w:val="Caption"/>
        <w:spacing w:before="240"/>
        <w:jc w:val="center"/>
      </w:pPr>
      <w:r>
        <w:t xml:space="preserve">Table </w:t>
      </w:r>
      <w:fldSimple w:instr=" SEQ Table \* ARABIC ">
        <w:r w:rsidR="00CE7341">
          <w:rPr>
            <w:noProof/>
          </w:rPr>
          <w:t>1</w:t>
        </w:r>
      </w:fldSimple>
      <w:r>
        <w:t xml:space="preserve"> MII Transmit Interface Signal Descriptions</w:t>
      </w:r>
    </w:p>
    <w:tbl>
      <w:tblPr>
        <w:tblStyle w:val="TableGrid"/>
        <w:tblW w:w="0" w:type="auto"/>
        <w:jc w:val="center"/>
        <w:tblLook w:val="04A0" w:firstRow="1" w:lastRow="0" w:firstColumn="1" w:lastColumn="0" w:noHBand="0" w:noVBand="1"/>
      </w:tblPr>
      <w:tblGrid>
        <w:gridCol w:w="1345"/>
        <w:gridCol w:w="3780"/>
        <w:gridCol w:w="1350"/>
      </w:tblGrid>
      <w:tr w:rsidR="00B00965" w:rsidTr="00685068">
        <w:trPr>
          <w:jc w:val="center"/>
        </w:trPr>
        <w:tc>
          <w:tcPr>
            <w:tcW w:w="1345" w:type="dxa"/>
            <w:shd w:val="clear" w:color="auto" w:fill="D5DCE4" w:themeFill="text2" w:themeFillTint="33"/>
            <w:vAlign w:val="center"/>
          </w:tcPr>
          <w:p w:rsidR="00B00965" w:rsidRDefault="00B00965" w:rsidP="00B00965">
            <w:pPr>
              <w:jc w:val="center"/>
              <w:rPr>
                <w:b/>
                <w:bCs/>
              </w:rPr>
            </w:pPr>
            <w:r>
              <w:rPr>
                <w:b/>
                <w:bCs/>
              </w:rPr>
              <w:t>Signal name</w:t>
            </w:r>
          </w:p>
        </w:tc>
        <w:tc>
          <w:tcPr>
            <w:tcW w:w="3780" w:type="dxa"/>
            <w:shd w:val="clear" w:color="auto" w:fill="D5DCE4" w:themeFill="text2" w:themeFillTint="33"/>
            <w:vAlign w:val="center"/>
          </w:tcPr>
          <w:p w:rsidR="00B00965" w:rsidRDefault="00B00965" w:rsidP="00B00965">
            <w:pPr>
              <w:jc w:val="center"/>
              <w:rPr>
                <w:b/>
                <w:bCs/>
              </w:rPr>
            </w:pPr>
            <w:r>
              <w:rPr>
                <w:b/>
                <w:bCs/>
              </w:rPr>
              <w:t>Description</w:t>
            </w:r>
          </w:p>
        </w:tc>
        <w:tc>
          <w:tcPr>
            <w:tcW w:w="1350" w:type="dxa"/>
            <w:shd w:val="clear" w:color="auto" w:fill="D5DCE4" w:themeFill="text2" w:themeFillTint="33"/>
            <w:vAlign w:val="center"/>
          </w:tcPr>
          <w:p w:rsidR="00B00965" w:rsidRDefault="00B00965" w:rsidP="00B00965">
            <w:pPr>
              <w:jc w:val="center"/>
              <w:rPr>
                <w:b/>
                <w:bCs/>
              </w:rPr>
            </w:pPr>
            <w:r>
              <w:rPr>
                <w:b/>
                <w:bCs/>
              </w:rPr>
              <w:t>Direction</w:t>
            </w:r>
          </w:p>
        </w:tc>
      </w:tr>
      <w:tr w:rsidR="00B00965" w:rsidTr="00685068">
        <w:trPr>
          <w:jc w:val="center"/>
        </w:trPr>
        <w:tc>
          <w:tcPr>
            <w:tcW w:w="1345" w:type="dxa"/>
            <w:vAlign w:val="center"/>
          </w:tcPr>
          <w:p w:rsidR="00B00965" w:rsidRDefault="00B00965" w:rsidP="00B00965">
            <w:r>
              <w:t>RX_CLK</w:t>
            </w:r>
          </w:p>
        </w:tc>
        <w:tc>
          <w:tcPr>
            <w:tcW w:w="3780" w:type="dxa"/>
            <w:vAlign w:val="center"/>
          </w:tcPr>
          <w:p w:rsidR="00B00965" w:rsidRDefault="00B00965" w:rsidP="00B00965">
            <w:r>
              <w:t>Receive clock</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RXD0</w:t>
            </w:r>
          </w:p>
        </w:tc>
        <w:tc>
          <w:tcPr>
            <w:tcW w:w="3780" w:type="dxa"/>
            <w:vAlign w:val="center"/>
          </w:tcPr>
          <w:p w:rsidR="00B00965" w:rsidRDefault="00B00965" w:rsidP="00B00965">
            <w:r>
              <w:t>Receive data bit 0 (received first)</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RXD1</w:t>
            </w:r>
          </w:p>
        </w:tc>
        <w:tc>
          <w:tcPr>
            <w:tcW w:w="3780" w:type="dxa"/>
            <w:vAlign w:val="center"/>
          </w:tcPr>
          <w:p w:rsidR="00B00965" w:rsidRDefault="00B00965" w:rsidP="00B00965">
            <w:r>
              <w:t>Receive data bit 1</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RXD2</w:t>
            </w:r>
          </w:p>
        </w:tc>
        <w:tc>
          <w:tcPr>
            <w:tcW w:w="3780" w:type="dxa"/>
            <w:vAlign w:val="center"/>
          </w:tcPr>
          <w:p w:rsidR="00B00965" w:rsidRDefault="00B00965" w:rsidP="00B00965">
            <w:r>
              <w:t>Receive data bit 2</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RXD3</w:t>
            </w:r>
          </w:p>
        </w:tc>
        <w:tc>
          <w:tcPr>
            <w:tcW w:w="3780" w:type="dxa"/>
            <w:vAlign w:val="center"/>
          </w:tcPr>
          <w:p w:rsidR="00B00965" w:rsidRDefault="00B00965" w:rsidP="00B00965">
            <w:r>
              <w:t>Receive data bit 3</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RX_DV</w:t>
            </w:r>
          </w:p>
        </w:tc>
        <w:tc>
          <w:tcPr>
            <w:tcW w:w="3780" w:type="dxa"/>
            <w:vAlign w:val="center"/>
          </w:tcPr>
          <w:p w:rsidR="00B00965" w:rsidRDefault="00B00965" w:rsidP="00B00965">
            <w:r>
              <w:t>Receive data valid</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RX_ER</w:t>
            </w:r>
          </w:p>
        </w:tc>
        <w:tc>
          <w:tcPr>
            <w:tcW w:w="3780" w:type="dxa"/>
            <w:vAlign w:val="center"/>
          </w:tcPr>
          <w:p w:rsidR="00B00965" w:rsidRDefault="00B00965" w:rsidP="00B00965">
            <w:r>
              <w:t>Receive error</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CRS</w:t>
            </w:r>
          </w:p>
        </w:tc>
        <w:tc>
          <w:tcPr>
            <w:tcW w:w="3780" w:type="dxa"/>
            <w:vAlign w:val="center"/>
          </w:tcPr>
          <w:p w:rsidR="00B00965" w:rsidRDefault="00B00965" w:rsidP="00B00965">
            <w:r>
              <w:t>Carrier sense</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COL</w:t>
            </w:r>
          </w:p>
        </w:tc>
        <w:tc>
          <w:tcPr>
            <w:tcW w:w="3780" w:type="dxa"/>
            <w:vAlign w:val="center"/>
          </w:tcPr>
          <w:p w:rsidR="00B00965" w:rsidRDefault="00B00965" w:rsidP="00B00965">
            <w:r>
              <w:t>Collision detect</w:t>
            </w:r>
          </w:p>
        </w:tc>
        <w:tc>
          <w:tcPr>
            <w:tcW w:w="1350" w:type="dxa"/>
            <w:vAlign w:val="center"/>
          </w:tcPr>
          <w:p w:rsidR="00B00965" w:rsidRDefault="00B00965" w:rsidP="00B00965">
            <w:r>
              <w:t>PHY to MAC</w:t>
            </w:r>
          </w:p>
        </w:tc>
      </w:tr>
    </w:tbl>
    <w:p w:rsidR="00C00AE4" w:rsidRPr="00DF0488" w:rsidRDefault="00B00965" w:rsidP="00DF0488">
      <w:pPr>
        <w:pStyle w:val="Caption"/>
        <w:spacing w:before="240"/>
        <w:jc w:val="center"/>
      </w:pPr>
      <w:r>
        <w:t xml:space="preserve">Table </w:t>
      </w:r>
      <w:fldSimple w:instr=" SEQ Table \* ARABIC ">
        <w:r w:rsidR="00CE7341">
          <w:rPr>
            <w:noProof/>
          </w:rPr>
          <w:t>2</w:t>
        </w:r>
      </w:fldSimple>
      <w:r>
        <w:t xml:space="preserve"> </w:t>
      </w:r>
      <w:r w:rsidRPr="00D01142">
        <w:t xml:space="preserve">MII </w:t>
      </w:r>
      <w:r>
        <w:t>Receive</w:t>
      </w:r>
      <w:r w:rsidRPr="00D01142">
        <w:t xml:space="preserve"> Interface Signal Descriptions</w:t>
      </w:r>
    </w:p>
    <w:p w:rsidR="00B00965" w:rsidRPr="00C00AE4" w:rsidRDefault="00B138BE" w:rsidP="002E5215">
      <w:pPr>
        <w:pStyle w:val="TemplateOutline3"/>
        <w:rPr>
          <w:lang w:val="en"/>
        </w:rPr>
      </w:pPr>
      <w:bookmarkStart w:id="468" w:name="_Toc498274275"/>
      <w:r>
        <w:t>Management Interface Definition</w:t>
      </w:r>
      <w:bookmarkEnd w:id="468"/>
    </w:p>
    <w:p w:rsidR="00B138BE" w:rsidRPr="00A627B4" w:rsidRDefault="00FA2BAE" w:rsidP="00DF0488">
      <w:r w:rsidRPr="00A627B4">
        <w:t>Below are the signal definitions for the Management Interface.</w:t>
      </w:r>
    </w:p>
    <w:tbl>
      <w:tblPr>
        <w:tblW w:w="7978" w:type="dxa"/>
        <w:tblInd w:w="118" w:type="dxa"/>
        <w:tblLayout w:type="fixed"/>
        <w:tblCellMar>
          <w:left w:w="0" w:type="dxa"/>
          <w:right w:w="0" w:type="dxa"/>
        </w:tblCellMar>
        <w:tblLook w:val="01E0" w:firstRow="1" w:lastRow="1" w:firstColumn="1" w:lastColumn="1" w:noHBand="0" w:noVBand="0"/>
      </w:tblPr>
      <w:tblGrid>
        <w:gridCol w:w="1138"/>
        <w:gridCol w:w="5413"/>
        <w:gridCol w:w="1427"/>
      </w:tblGrid>
      <w:tr w:rsidR="00B138BE" w:rsidTr="00083CDE">
        <w:trPr>
          <w:trHeight w:val="521"/>
        </w:trPr>
        <w:tc>
          <w:tcPr>
            <w:tcW w:w="1138" w:type="dxa"/>
            <w:tcBorders>
              <w:top w:val="single" w:sz="3" w:space="0" w:color="000000"/>
              <w:left w:val="single" w:sz="3" w:space="0" w:color="000000"/>
              <w:right w:val="single" w:sz="3" w:space="0" w:color="000000"/>
            </w:tcBorders>
            <w:shd w:val="clear" w:color="auto" w:fill="D8D8D8"/>
          </w:tcPr>
          <w:p w:rsidR="00B138BE" w:rsidRDefault="00B138BE" w:rsidP="00B138BE">
            <w:pPr>
              <w:pStyle w:val="TableParagraph"/>
              <w:rPr>
                <w:rFonts w:ascii="Arial"/>
                <w:b/>
                <w:sz w:val="16"/>
              </w:rPr>
            </w:pPr>
          </w:p>
          <w:p w:rsidR="00B138BE" w:rsidRDefault="00083CDE" w:rsidP="00B138BE">
            <w:pPr>
              <w:pStyle w:val="TableParagraph"/>
              <w:jc w:val="center"/>
              <w:rPr>
                <w:rFonts w:ascii="Arial" w:eastAsia="Arial" w:hAnsi="Arial" w:cs="Arial"/>
                <w:sz w:val="16"/>
                <w:szCs w:val="16"/>
              </w:rPr>
            </w:pPr>
            <w:r>
              <w:rPr>
                <w:rFonts w:ascii="Arial" w:eastAsia="Arial" w:hAnsi="Arial" w:cs="Arial"/>
                <w:b/>
                <w:bCs/>
                <w:sz w:val="15"/>
                <w:szCs w:val="15"/>
              </w:rPr>
              <w:t xml:space="preserve">SIGNAL </w:t>
            </w:r>
            <w:r w:rsidR="00B138BE" w:rsidRPr="00B138BE">
              <w:rPr>
                <w:rFonts w:ascii="Arial" w:eastAsia="Arial" w:hAnsi="Arial" w:cs="Arial"/>
                <w:b/>
                <w:bCs/>
                <w:sz w:val="15"/>
                <w:szCs w:val="15"/>
              </w:rPr>
              <w:t>NAME</w:t>
            </w:r>
          </w:p>
        </w:tc>
        <w:tc>
          <w:tcPr>
            <w:tcW w:w="5413" w:type="dxa"/>
            <w:tcBorders>
              <w:top w:val="single" w:sz="3" w:space="0" w:color="000000"/>
              <w:left w:val="single" w:sz="3" w:space="0" w:color="000000"/>
              <w:right w:val="single" w:sz="3" w:space="0" w:color="000000"/>
            </w:tcBorders>
            <w:shd w:val="clear" w:color="auto" w:fill="D8D8D8"/>
          </w:tcPr>
          <w:p w:rsidR="00B138BE" w:rsidRDefault="00B138BE" w:rsidP="00B138BE">
            <w:pPr>
              <w:pStyle w:val="TableParagraph"/>
              <w:rPr>
                <w:rFonts w:ascii="Arial" w:eastAsia="Arial" w:hAnsi="Arial" w:cs="Arial"/>
                <w:b/>
                <w:bCs/>
                <w:sz w:val="15"/>
                <w:szCs w:val="15"/>
              </w:rPr>
            </w:pPr>
          </w:p>
          <w:p w:rsidR="00B138BE" w:rsidRDefault="00B138BE" w:rsidP="00083CDE">
            <w:pPr>
              <w:pStyle w:val="TableParagraph"/>
              <w:tabs>
                <w:tab w:val="center" w:pos="1341"/>
                <w:tab w:val="right" w:pos="2680"/>
              </w:tabs>
              <w:ind w:left="3"/>
              <w:jc w:val="center"/>
              <w:rPr>
                <w:rFonts w:ascii="Arial" w:eastAsia="Arial" w:hAnsi="Arial" w:cs="Arial"/>
                <w:sz w:val="16"/>
                <w:szCs w:val="16"/>
              </w:rPr>
            </w:pPr>
            <w:r>
              <w:rPr>
                <w:rFonts w:ascii="Arial"/>
                <w:b/>
                <w:sz w:val="16"/>
              </w:rPr>
              <w:t>DESCRIPTION</w:t>
            </w:r>
          </w:p>
        </w:tc>
        <w:tc>
          <w:tcPr>
            <w:tcW w:w="1427" w:type="dxa"/>
            <w:tcBorders>
              <w:top w:val="single" w:sz="3" w:space="0" w:color="000000"/>
              <w:left w:val="single" w:sz="3" w:space="0" w:color="000000"/>
              <w:right w:val="single" w:sz="3" w:space="0" w:color="000000"/>
            </w:tcBorders>
            <w:shd w:val="clear" w:color="auto" w:fill="D8D8D8"/>
          </w:tcPr>
          <w:p w:rsidR="00B138BE" w:rsidRDefault="00B138BE" w:rsidP="00B138BE">
            <w:pPr>
              <w:pStyle w:val="TableParagraph"/>
              <w:jc w:val="center"/>
              <w:rPr>
                <w:rFonts w:ascii="Arial" w:eastAsia="Arial" w:hAnsi="Arial" w:cs="Arial"/>
                <w:b/>
                <w:bCs/>
                <w:sz w:val="15"/>
                <w:szCs w:val="15"/>
              </w:rPr>
            </w:pPr>
          </w:p>
          <w:p w:rsidR="00B138BE" w:rsidRDefault="00B138BE" w:rsidP="00B138BE">
            <w:pPr>
              <w:pStyle w:val="TableParagraph"/>
              <w:jc w:val="center"/>
              <w:rPr>
                <w:rFonts w:ascii="Arial" w:eastAsia="Arial" w:hAnsi="Arial" w:cs="Arial"/>
                <w:b/>
                <w:bCs/>
                <w:sz w:val="15"/>
                <w:szCs w:val="15"/>
              </w:rPr>
            </w:pPr>
            <w:r>
              <w:rPr>
                <w:rFonts w:ascii="Arial" w:eastAsia="Arial" w:hAnsi="Arial" w:cs="Arial"/>
                <w:b/>
                <w:bCs/>
                <w:sz w:val="15"/>
                <w:szCs w:val="15"/>
              </w:rPr>
              <w:t>Direction</w:t>
            </w:r>
          </w:p>
        </w:tc>
      </w:tr>
      <w:tr w:rsidR="00B138BE" w:rsidTr="00083CDE">
        <w:trPr>
          <w:trHeight w:hRule="exact" w:val="817"/>
        </w:trPr>
        <w:tc>
          <w:tcPr>
            <w:tcW w:w="1138" w:type="dxa"/>
            <w:tcBorders>
              <w:top w:val="single" w:sz="3" w:space="0" w:color="000000"/>
              <w:left w:val="single" w:sz="3" w:space="0" w:color="000000"/>
              <w:bottom w:val="single" w:sz="3" w:space="0" w:color="000000"/>
              <w:right w:val="single" w:sz="3" w:space="0" w:color="000000"/>
            </w:tcBorders>
          </w:tcPr>
          <w:p w:rsidR="00B138BE" w:rsidRDefault="00B138BE" w:rsidP="00083CDE">
            <w:pPr>
              <w:pStyle w:val="TableParagraph"/>
              <w:spacing w:before="2"/>
              <w:jc w:val="center"/>
              <w:rPr>
                <w:rFonts w:ascii="Arial" w:eastAsia="Arial" w:hAnsi="Arial" w:cs="Arial"/>
                <w:b/>
                <w:bCs/>
                <w:sz w:val="19"/>
                <w:szCs w:val="19"/>
              </w:rPr>
            </w:pPr>
          </w:p>
          <w:p w:rsidR="00B138BE" w:rsidRDefault="00B138BE" w:rsidP="00083CDE">
            <w:pPr>
              <w:pStyle w:val="TableParagraph"/>
              <w:ind w:left="52"/>
              <w:jc w:val="center"/>
              <w:rPr>
                <w:rFonts w:ascii="Arial" w:eastAsia="Arial" w:hAnsi="Arial" w:cs="Arial"/>
                <w:sz w:val="16"/>
                <w:szCs w:val="16"/>
              </w:rPr>
            </w:pPr>
            <w:r>
              <w:rPr>
                <w:rFonts w:ascii="Arial"/>
                <w:sz w:val="16"/>
              </w:rPr>
              <w:t>MDC</w:t>
            </w:r>
          </w:p>
        </w:tc>
        <w:tc>
          <w:tcPr>
            <w:tcW w:w="5413" w:type="dxa"/>
            <w:tcBorders>
              <w:top w:val="single" w:sz="3" w:space="0" w:color="000000"/>
              <w:left w:val="single" w:sz="3" w:space="0" w:color="000000"/>
              <w:bottom w:val="single" w:sz="3" w:space="0" w:color="000000"/>
              <w:right w:val="single" w:sz="3" w:space="0" w:color="000000"/>
            </w:tcBorders>
          </w:tcPr>
          <w:p w:rsidR="00B138BE" w:rsidRDefault="00B138BE" w:rsidP="00B138BE">
            <w:pPr>
              <w:pStyle w:val="TableParagraph"/>
              <w:spacing w:before="47" w:line="180" w:lineRule="exact"/>
              <w:ind w:left="59" w:right="56"/>
              <w:rPr>
                <w:rFonts w:ascii="Arial" w:eastAsia="Arial" w:hAnsi="Arial" w:cs="Arial"/>
                <w:sz w:val="16"/>
                <w:szCs w:val="16"/>
              </w:rPr>
            </w:pPr>
            <w:r>
              <w:rPr>
                <w:rFonts w:ascii="Arial"/>
                <w:b/>
                <w:sz w:val="16"/>
              </w:rPr>
              <w:t>MANAGEMENT</w:t>
            </w:r>
            <w:r>
              <w:rPr>
                <w:rFonts w:ascii="Arial"/>
                <w:b/>
                <w:spacing w:val="2"/>
                <w:sz w:val="16"/>
              </w:rPr>
              <w:t xml:space="preserve"> </w:t>
            </w:r>
            <w:r>
              <w:rPr>
                <w:rFonts w:ascii="Arial"/>
                <w:b/>
                <w:sz w:val="16"/>
              </w:rPr>
              <w:t>DATA</w:t>
            </w:r>
            <w:r>
              <w:rPr>
                <w:rFonts w:ascii="Arial"/>
                <w:b/>
                <w:spacing w:val="3"/>
                <w:sz w:val="16"/>
              </w:rPr>
              <w:t xml:space="preserve"> </w:t>
            </w:r>
            <w:r>
              <w:rPr>
                <w:rFonts w:ascii="Arial"/>
                <w:b/>
                <w:sz w:val="16"/>
              </w:rPr>
              <w:t>CLOCK:</w:t>
            </w:r>
            <w:r>
              <w:rPr>
                <w:rFonts w:ascii="Arial"/>
                <w:b/>
                <w:spacing w:val="3"/>
                <w:sz w:val="16"/>
              </w:rPr>
              <w:t xml:space="preserve"> </w:t>
            </w:r>
            <w:r>
              <w:rPr>
                <w:rFonts w:ascii="Arial"/>
                <w:sz w:val="16"/>
              </w:rPr>
              <w:t>Clock</w:t>
            </w:r>
            <w:r>
              <w:rPr>
                <w:rFonts w:ascii="Arial"/>
                <w:spacing w:val="3"/>
                <w:sz w:val="16"/>
              </w:rPr>
              <w:t xml:space="preserve"> </w:t>
            </w:r>
            <w:r>
              <w:rPr>
                <w:rFonts w:ascii="Arial"/>
                <w:sz w:val="16"/>
              </w:rPr>
              <w:t>signal</w:t>
            </w:r>
            <w:r>
              <w:rPr>
                <w:rFonts w:ascii="Arial"/>
                <w:spacing w:val="3"/>
                <w:sz w:val="16"/>
              </w:rPr>
              <w:t xml:space="preserve"> </w:t>
            </w:r>
            <w:r>
              <w:rPr>
                <w:rFonts w:ascii="Arial"/>
                <w:spacing w:val="-1"/>
                <w:sz w:val="16"/>
              </w:rPr>
              <w:t>for</w:t>
            </w:r>
            <w:r>
              <w:rPr>
                <w:rFonts w:ascii="Arial"/>
                <w:spacing w:val="3"/>
                <w:sz w:val="16"/>
              </w:rPr>
              <w:t xml:space="preserve"> </w:t>
            </w:r>
            <w:r>
              <w:rPr>
                <w:rFonts w:ascii="Arial"/>
                <w:spacing w:val="-1"/>
                <w:sz w:val="16"/>
              </w:rPr>
              <w:t>the</w:t>
            </w:r>
            <w:r>
              <w:rPr>
                <w:rFonts w:ascii="Arial"/>
                <w:spacing w:val="3"/>
                <w:sz w:val="16"/>
              </w:rPr>
              <w:t xml:space="preserve"> </w:t>
            </w:r>
            <w:r>
              <w:rPr>
                <w:rFonts w:ascii="Arial"/>
                <w:sz w:val="16"/>
              </w:rPr>
              <w:t>management</w:t>
            </w:r>
            <w:r>
              <w:rPr>
                <w:rFonts w:ascii="Arial"/>
                <w:spacing w:val="3"/>
                <w:sz w:val="16"/>
              </w:rPr>
              <w:t xml:space="preserve"> </w:t>
            </w:r>
            <w:r>
              <w:rPr>
                <w:rFonts w:ascii="Arial"/>
                <w:sz w:val="16"/>
              </w:rPr>
              <w:t>data</w:t>
            </w:r>
            <w:r>
              <w:rPr>
                <w:rFonts w:ascii="Arial"/>
                <w:spacing w:val="3"/>
                <w:sz w:val="16"/>
              </w:rPr>
              <w:t xml:space="preserve"> </w:t>
            </w:r>
            <w:r>
              <w:rPr>
                <w:rFonts w:ascii="Arial"/>
                <w:sz w:val="16"/>
              </w:rPr>
              <w:t>input/output</w:t>
            </w:r>
            <w:r>
              <w:rPr>
                <w:rFonts w:ascii="Arial"/>
                <w:spacing w:val="2"/>
                <w:sz w:val="16"/>
              </w:rPr>
              <w:t xml:space="preserve"> </w:t>
            </w:r>
            <w:r>
              <w:rPr>
                <w:rFonts w:ascii="Arial"/>
                <w:sz w:val="16"/>
              </w:rPr>
              <w:t>(MDIO)</w:t>
            </w:r>
            <w:r>
              <w:rPr>
                <w:rFonts w:ascii="Arial"/>
                <w:spacing w:val="3"/>
                <w:sz w:val="16"/>
              </w:rPr>
              <w:t xml:space="preserve"> </w:t>
            </w:r>
            <w:r>
              <w:rPr>
                <w:rFonts w:ascii="Arial"/>
                <w:sz w:val="16"/>
              </w:rPr>
              <w:t>interface.</w:t>
            </w:r>
            <w:r>
              <w:rPr>
                <w:rFonts w:ascii="Arial"/>
                <w:spacing w:val="3"/>
                <w:sz w:val="16"/>
              </w:rPr>
              <w:t xml:space="preserve"> </w:t>
            </w:r>
            <w:r>
              <w:rPr>
                <w:rFonts w:ascii="Arial"/>
                <w:spacing w:val="-1"/>
                <w:sz w:val="16"/>
              </w:rPr>
              <w:t>The</w:t>
            </w:r>
            <w:r>
              <w:rPr>
                <w:rFonts w:ascii="Arial"/>
                <w:spacing w:val="22"/>
                <w:sz w:val="16"/>
              </w:rPr>
              <w:t xml:space="preserve"> </w:t>
            </w:r>
            <w:r>
              <w:rPr>
                <w:rFonts w:ascii="Arial"/>
                <w:sz w:val="16"/>
              </w:rPr>
              <w:t>maximum</w:t>
            </w:r>
            <w:r>
              <w:rPr>
                <w:rFonts w:ascii="Arial"/>
                <w:spacing w:val="3"/>
                <w:sz w:val="16"/>
              </w:rPr>
              <w:t xml:space="preserve"> </w:t>
            </w:r>
            <w:r>
              <w:rPr>
                <w:rFonts w:ascii="Arial"/>
                <w:sz w:val="16"/>
              </w:rPr>
              <w:t>MDC</w:t>
            </w:r>
            <w:r>
              <w:rPr>
                <w:rFonts w:ascii="Arial"/>
                <w:spacing w:val="3"/>
                <w:sz w:val="16"/>
              </w:rPr>
              <w:t xml:space="preserve"> </w:t>
            </w:r>
            <w:r>
              <w:rPr>
                <w:rFonts w:ascii="Arial"/>
                <w:sz w:val="16"/>
              </w:rPr>
              <w:t>rate</w:t>
            </w:r>
            <w:r>
              <w:rPr>
                <w:rFonts w:ascii="Arial"/>
                <w:spacing w:val="3"/>
                <w:sz w:val="16"/>
              </w:rPr>
              <w:t xml:space="preserve"> </w:t>
            </w:r>
            <w:r>
              <w:rPr>
                <w:rFonts w:ascii="Arial"/>
                <w:sz w:val="16"/>
              </w:rPr>
              <w:t>is</w:t>
            </w:r>
            <w:r>
              <w:rPr>
                <w:rFonts w:ascii="Arial"/>
                <w:spacing w:val="3"/>
                <w:sz w:val="16"/>
              </w:rPr>
              <w:t xml:space="preserve"> </w:t>
            </w:r>
            <w:r>
              <w:rPr>
                <w:rFonts w:ascii="Arial"/>
                <w:sz w:val="16"/>
              </w:rPr>
              <w:t>25</w:t>
            </w:r>
            <w:r>
              <w:rPr>
                <w:rFonts w:ascii="Arial"/>
                <w:spacing w:val="3"/>
                <w:sz w:val="16"/>
              </w:rPr>
              <w:t xml:space="preserve"> </w:t>
            </w:r>
            <w:r>
              <w:rPr>
                <w:rFonts w:ascii="Arial"/>
                <w:sz w:val="16"/>
              </w:rPr>
              <w:t>MHz;</w:t>
            </w:r>
            <w:r>
              <w:rPr>
                <w:rFonts w:ascii="Arial"/>
                <w:spacing w:val="3"/>
                <w:sz w:val="16"/>
              </w:rPr>
              <w:t xml:space="preserve"> </w:t>
            </w:r>
            <w:r>
              <w:rPr>
                <w:rFonts w:ascii="Arial"/>
                <w:spacing w:val="-1"/>
                <w:sz w:val="16"/>
              </w:rPr>
              <w:t>there</w:t>
            </w:r>
            <w:r>
              <w:rPr>
                <w:rFonts w:ascii="Arial"/>
                <w:spacing w:val="3"/>
                <w:sz w:val="16"/>
              </w:rPr>
              <w:t xml:space="preserve"> </w:t>
            </w:r>
            <w:r>
              <w:rPr>
                <w:rFonts w:ascii="Arial"/>
                <w:sz w:val="16"/>
              </w:rPr>
              <w:t>is</w:t>
            </w:r>
            <w:r>
              <w:rPr>
                <w:rFonts w:ascii="Arial"/>
                <w:spacing w:val="3"/>
                <w:sz w:val="16"/>
              </w:rPr>
              <w:t xml:space="preserve"> </w:t>
            </w:r>
            <w:r>
              <w:rPr>
                <w:rFonts w:ascii="Arial"/>
                <w:sz w:val="16"/>
              </w:rPr>
              <w:t>no</w:t>
            </w:r>
            <w:r>
              <w:rPr>
                <w:rFonts w:ascii="Arial"/>
                <w:spacing w:val="3"/>
                <w:sz w:val="16"/>
              </w:rPr>
              <w:t xml:space="preserve"> </w:t>
            </w:r>
            <w:r>
              <w:rPr>
                <w:rFonts w:ascii="Arial"/>
                <w:sz w:val="16"/>
              </w:rPr>
              <w:t>minimum</w:t>
            </w:r>
            <w:r>
              <w:rPr>
                <w:rFonts w:ascii="Arial"/>
                <w:spacing w:val="3"/>
                <w:sz w:val="16"/>
              </w:rPr>
              <w:t xml:space="preserve"> </w:t>
            </w:r>
            <w:r>
              <w:rPr>
                <w:rFonts w:ascii="Arial"/>
                <w:sz w:val="16"/>
              </w:rPr>
              <w:t>MDC</w:t>
            </w:r>
            <w:r>
              <w:rPr>
                <w:rFonts w:ascii="Arial"/>
                <w:spacing w:val="3"/>
                <w:sz w:val="16"/>
              </w:rPr>
              <w:t xml:space="preserve"> </w:t>
            </w:r>
            <w:r>
              <w:rPr>
                <w:rFonts w:ascii="Arial"/>
                <w:sz w:val="16"/>
              </w:rPr>
              <w:t>rate.</w:t>
            </w:r>
            <w:r>
              <w:rPr>
                <w:rFonts w:ascii="Arial"/>
                <w:spacing w:val="3"/>
                <w:sz w:val="16"/>
              </w:rPr>
              <w:t xml:space="preserve"> </w:t>
            </w:r>
            <w:r>
              <w:rPr>
                <w:rFonts w:ascii="Arial"/>
                <w:sz w:val="16"/>
              </w:rPr>
              <w:t>MDC</w:t>
            </w:r>
            <w:r>
              <w:rPr>
                <w:rFonts w:ascii="Arial"/>
                <w:spacing w:val="3"/>
                <w:sz w:val="16"/>
              </w:rPr>
              <w:t xml:space="preserve"> </w:t>
            </w:r>
            <w:r>
              <w:rPr>
                <w:rFonts w:ascii="Arial"/>
                <w:sz w:val="16"/>
              </w:rPr>
              <w:t>is</w:t>
            </w:r>
            <w:r>
              <w:rPr>
                <w:rFonts w:ascii="Arial"/>
                <w:spacing w:val="3"/>
                <w:sz w:val="16"/>
              </w:rPr>
              <w:t xml:space="preserve"> </w:t>
            </w:r>
            <w:r>
              <w:rPr>
                <w:rFonts w:ascii="Arial"/>
                <w:b/>
                <w:spacing w:val="-1"/>
                <w:sz w:val="16"/>
              </w:rPr>
              <w:t>not</w:t>
            </w:r>
            <w:r>
              <w:rPr>
                <w:rFonts w:ascii="Arial"/>
                <w:b/>
                <w:spacing w:val="3"/>
                <w:sz w:val="16"/>
              </w:rPr>
              <w:t xml:space="preserve"> </w:t>
            </w:r>
            <w:r>
              <w:rPr>
                <w:rFonts w:ascii="Arial"/>
                <w:sz w:val="16"/>
              </w:rPr>
              <w:t>required</w:t>
            </w:r>
            <w:r>
              <w:rPr>
                <w:rFonts w:ascii="Arial"/>
                <w:spacing w:val="3"/>
                <w:sz w:val="16"/>
              </w:rPr>
              <w:t xml:space="preserve"> </w:t>
            </w:r>
            <w:r>
              <w:rPr>
                <w:rFonts w:ascii="Arial"/>
                <w:spacing w:val="-1"/>
                <w:sz w:val="16"/>
              </w:rPr>
              <w:t>to</w:t>
            </w:r>
            <w:r>
              <w:rPr>
                <w:rFonts w:ascii="Arial"/>
                <w:spacing w:val="3"/>
                <w:sz w:val="16"/>
              </w:rPr>
              <w:t xml:space="preserve"> </w:t>
            </w:r>
            <w:r>
              <w:rPr>
                <w:rFonts w:ascii="Arial"/>
                <w:sz w:val="16"/>
              </w:rPr>
              <w:t>be</w:t>
            </w:r>
            <w:r>
              <w:rPr>
                <w:rFonts w:ascii="Arial"/>
                <w:spacing w:val="3"/>
                <w:sz w:val="16"/>
              </w:rPr>
              <w:t xml:space="preserve"> </w:t>
            </w:r>
            <w:r>
              <w:rPr>
                <w:rFonts w:ascii="Arial"/>
                <w:sz w:val="16"/>
              </w:rPr>
              <w:t>synchronous</w:t>
            </w:r>
            <w:r>
              <w:rPr>
                <w:rFonts w:ascii="Arial"/>
                <w:spacing w:val="3"/>
                <w:sz w:val="16"/>
              </w:rPr>
              <w:t xml:space="preserve"> </w:t>
            </w:r>
            <w:r>
              <w:rPr>
                <w:rFonts w:ascii="Arial"/>
                <w:spacing w:val="-1"/>
                <w:sz w:val="16"/>
              </w:rPr>
              <w:t>to</w:t>
            </w:r>
            <w:r>
              <w:rPr>
                <w:rFonts w:ascii="Arial"/>
                <w:spacing w:val="3"/>
                <w:sz w:val="16"/>
              </w:rPr>
              <w:t xml:space="preserve"> </w:t>
            </w:r>
            <w:r>
              <w:rPr>
                <w:rFonts w:ascii="Arial"/>
                <w:spacing w:val="-1"/>
                <w:sz w:val="16"/>
              </w:rPr>
              <w:t>the</w:t>
            </w:r>
            <w:r>
              <w:rPr>
                <w:rFonts w:ascii="Arial"/>
                <w:spacing w:val="24"/>
                <w:sz w:val="16"/>
              </w:rPr>
              <w:t xml:space="preserve"> </w:t>
            </w:r>
            <w:r>
              <w:rPr>
                <w:rFonts w:ascii="Arial"/>
                <w:spacing w:val="-1"/>
                <w:sz w:val="16"/>
              </w:rPr>
              <w:t>TX_CLK</w:t>
            </w:r>
            <w:r>
              <w:rPr>
                <w:rFonts w:ascii="Arial"/>
                <w:spacing w:val="3"/>
                <w:sz w:val="16"/>
              </w:rPr>
              <w:t xml:space="preserve"> </w:t>
            </w:r>
            <w:r>
              <w:rPr>
                <w:rFonts w:ascii="Arial"/>
                <w:sz w:val="16"/>
              </w:rPr>
              <w:t>or</w:t>
            </w:r>
            <w:r>
              <w:rPr>
                <w:rFonts w:ascii="Arial"/>
                <w:spacing w:val="3"/>
                <w:sz w:val="16"/>
              </w:rPr>
              <w:t xml:space="preserve"> </w:t>
            </w:r>
            <w:r>
              <w:rPr>
                <w:rFonts w:ascii="Arial"/>
                <w:spacing w:val="-1"/>
                <w:sz w:val="16"/>
              </w:rPr>
              <w:t>the</w:t>
            </w:r>
            <w:r>
              <w:rPr>
                <w:rFonts w:ascii="Arial"/>
                <w:spacing w:val="3"/>
                <w:sz w:val="16"/>
              </w:rPr>
              <w:t xml:space="preserve"> </w:t>
            </w:r>
            <w:r>
              <w:rPr>
                <w:rFonts w:ascii="Arial"/>
                <w:sz w:val="16"/>
              </w:rPr>
              <w:t>RX_CLK.</w:t>
            </w:r>
          </w:p>
        </w:tc>
        <w:tc>
          <w:tcPr>
            <w:tcW w:w="1427" w:type="dxa"/>
            <w:tcBorders>
              <w:top w:val="single" w:sz="3" w:space="0" w:color="000000"/>
              <w:left w:val="single" w:sz="3" w:space="0" w:color="000000"/>
              <w:bottom w:val="single" w:sz="3" w:space="0" w:color="000000"/>
              <w:right w:val="single" w:sz="3" w:space="0" w:color="000000"/>
            </w:tcBorders>
          </w:tcPr>
          <w:p w:rsidR="00B138BE" w:rsidRDefault="00B138BE" w:rsidP="00B138BE">
            <w:pPr>
              <w:pStyle w:val="TableParagraph"/>
              <w:spacing w:before="47" w:line="180" w:lineRule="exact"/>
              <w:ind w:left="59" w:right="56"/>
              <w:rPr>
                <w:rFonts w:ascii="Arial"/>
                <w:b/>
                <w:sz w:val="16"/>
              </w:rPr>
            </w:pPr>
          </w:p>
          <w:p w:rsidR="00B138BE" w:rsidRDefault="00B138BE" w:rsidP="00B138BE">
            <w:pPr>
              <w:pStyle w:val="TableParagraph"/>
              <w:spacing w:before="47" w:line="180" w:lineRule="exact"/>
              <w:ind w:left="59" w:right="56"/>
              <w:jc w:val="center"/>
              <w:rPr>
                <w:rFonts w:ascii="Arial"/>
                <w:b/>
                <w:sz w:val="16"/>
              </w:rPr>
            </w:pPr>
            <w:r>
              <w:rPr>
                <w:rFonts w:ascii="Arial"/>
                <w:b/>
                <w:sz w:val="16"/>
              </w:rPr>
              <w:t>MAC to PHY</w:t>
            </w:r>
          </w:p>
        </w:tc>
      </w:tr>
      <w:tr w:rsidR="00B138BE" w:rsidTr="00083CDE">
        <w:trPr>
          <w:trHeight w:hRule="exact" w:val="646"/>
        </w:trPr>
        <w:tc>
          <w:tcPr>
            <w:tcW w:w="1138" w:type="dxa"/>
            <w:tcBorders>
              <w:top w:val="single" w:sz="3" w:space="0" w:color="000000"/>
              <w:left w:val="single" w:sz="3" w:space="0" w:color="000000"/>
              <w:bottom w:val="single" w:sz="3" w:space="0" w:color="000000"/>
              <w:right w:val="single" w:sz="3" w:space="0" w:color="000000"/>
            </w:tcBorders>
          </w:tcPr>
          <w:p w:rsidR="00B138BE" w:rsidRDefault="00B138BE" w:rsidP="00083CDE">
            <w:pPr>
              <w:pStyle w:val="TableParagraph"/>
              <w:spacing w:before="131"/>
              <w:ind w:left="52"/>
              <w:jc w:val="center"/>
              <w:rPr>
                <w:rFonts w:ascii="Arial" w:eastAsia="Arial" w:hAnsi="Arial" w:cs="Arial"/>
                <w:sz w:val="16"/>
                <w:szCs w:val="16"/>
              </w:rPr>
            </w:pPr>
            <w:r>
              <w:rPr>
                <w:rFonts w:ascii="Arial"/>
                <w:sz w:val="16"/>
              </w:rPr>
              <w:t>MDIO</w:t>
            </w:r>
          </w:p>
        </w:tc>
        <w:tc>
          <w:tcPr>
            <w:tcW w:w="5413" w:type="dxa"/>
            <w:tcBorders>
              <w:top w:val="single" w:sz="3" w:space="0" w:color="000000"/>
              <w:left w:val="single" w:sz="3" w:space="0" w:color="000000"/>
              <w:bottom w:val="single" w:sz="3" w:space="0" w:color="000000"/>
              <w:right w:val="single" w:sz="3" w:space="0" w:color="000000"/>
            </w:tcBorders>
          </w:tcPr>
          <w:p w:rsidR="00B138BE" w:rsidRDefault="00B138BE" w:rsidP="00083CDE">
            <w:pPr>
              <w:pStyle w:val="TableParagraph"/>
              <w:spacing w:before="47" w:line="180" w:lineRule="exact"/>
              <w:ind w:left="59" w:right="346"/>
              <w:rPr>
                <w:rFonts w:ascii="Arial" w:eastAsia="Arial" w:hAnsi="Arial" w:cs="Arial"/>
                <w:sz w:val="16"/>
                <w:szCs w:val="16"/>
              </w:rPr>
            </w:pPr>
            <w:r>
              <w:rPr>
                <w:rFonts w:ascii="Arial" w:eastAsia="Arial" w:hAnsi="Arial" w:cs="Arial"/>
                <w:b/>
                <w:bCs/>
                <w:sz w:val="16"/>
                <w:szCs w:val="16"/>
              </w:rPr>
              <w:t>MANAGEMENT</w:t>
            </w:r>
            <w:r>
              <w:rPr>
                <w:rFonts w:ascii="Arial" w:eastAsia="Arial" w:hAnsi="Arial" w:cs="Arial"/>
                <w:b/>
                <w:bCs/>
                <w:spacing w:val="2"/>
                <w:sz w:val="16"/>
                <w:szCs w:val="16"/>
              </w:rPr>
              <w:t xml:space="preserve"> </w:t>
            </w:r>
            <w:r>
              <w:rPr>
                <w:rFonts w:ascii="Arial" w:eastAsia="Arial" w:hAnsi="Arial" w:cs="Arial"/>
                <w:b/>
                <w:bCs/>
                <w:sz w:val="16"/>
                <w:szCs w:val="16"/>
              </w:rPr>
              <w:t>DATA</w:t>
            </w:r>
            <w:r>
              <w:rPr>
                <w:rFonts w:ascii="Arial" w:eastAsia="Arial" w:hAnsi="Arial" w:cs="Arial"/>
                <w:b/>
                <w:bCs/>
                <w:spacing w:val="3"/>
                <w:sz w:val="16"/>
                <w:szCs w:val="16"/>
              </w:rPr>
              <w:t xml:space="preserve"> </w:t>
            </w:r>
            <w:r>
              <w:rPr>
                <w:rFonts w:ascii="Arial" w:eastAsia="Arial" w:hAnsi="Arial" w:cs="Arial"/>
                <w:b/>
                <w:bCs/>
                <w:spacing w:val="-1"/>
                <w:sz w:val="16"/>
                <w:szCs w:val="16"/>
              </w:rPr>
              <w:t>I/O:</w:t>
            </w:r>
            <w:r>
              <w:rPr>
                <w:rFonts w:ascii="Arial" w:eastAsia="Arial" w:hAnsi="Arial" w:cs="Arial"/>
                <w:b/>
                <w:bCs/>
                <w:spacing w:val="3"/>
                <w:sz w:val="16"/>
                <w:szCs w:val="16"/>
              </w:rPr>
              <w:t xml:space="preserve"> </w:t>
            </w:r>
            <w:r>
              <w:rPr>
                <w:rFonts w:ascii="Arial" w:eastAsia="Arial" w:hAnsi="Arial" w:cs="Arial"/>
                <w:spacing w:val="-1"/>
                <w:sz w:val="16"/>
                <w:szCs w:val="16"/>
              </w:rPr>
              <w:t>Bidirectional</w:t>
            </w:r>
            <w:r>
              <w:rPr>
                <w:rFonts w:ascii="Arial" w:eastAsia="Arial" w:hAnsi="Arial" w:cs="Arial"/>
                <w:spacing w:val="5"/>
                <w:sz w:val="16"/>
                <w:szCs w:val="16"/>
              </w:rPr>
              <w:t xml:space="preserve"> </w:t>
            </w:r>
            <w:r>
              <w:rPr>
                <w:rFonts w:ascii="Arial" w:eastAsia="Arial" w:hAnsi="Arial" w:cs="Arial"/>
                <w:sz w:val="16"/>
                <w:szCs w:val="16"/>
              </w:rPr>
              <w:t>command</w:t>
            </w:r>
            <w:r>
              <w:rPr>
                <w:rFonts w:ascii="Arial" w:eastAsia="Arial" w:hAnsi="Arial" w:cs="Arial"/>
                <w:spacing w:val="3"/>
                <w:sz w:val="16"/>
                <w:szCs w:val="16"/>
              </w:rPr>
              <w:t xml:space="preserve"> </w:t>
            </w:r>
            <w:r>
              <w:rPr>
                <w:rFonts w:ascii="Arial" w:eastAsia="Arial" w:hAnsi="Arial" w:cs="Arial"/>
                <w:sz w:val="16"/>
                <w:szCs w:val="16"/>
              </w:rPr>
              <w:t>/</w:t>
            </w:r>
            <w:r>
              <w:rPr>
                <w:rFonts w:ascii="Arial" w:eastAsia="Arial" w:hAnsi="Arial" w:cs="Arial"/>
                <w:spacing w:val="3"/>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signal</w:t>
            </w:r>
            <w:r>
              <w:rPr>
                <w:rFonts w:ascii="Arial" w:eastAsia="Arial" w:hAnsi="Arial" w:cs="Arial"/>
                <w:spacing w:val="3"/>
                <w:sz w:val="16"/>
                <w:szCs w:val="16"/>
              </w:rPr>
              <w:t xml:space="preserve"> </w:t>
            </w:r>
            <w:r>
              <w:rPr>
                <w:rFonts w:ascii="Arial" w:eastAsia="Arial" w:hAnsi="Arial" w:cs="Arial"/>
                <w:sz w:val="16"/>
                <w:szCs w:val="16"/>
              </w:rPr>
              <w:t>synchronized</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3"/>
                <w:sz w:val="16"/>
                <w:szCs w:val="16"/>
              </w:rPr>
              <w:t xml:space="preserve"> </w:t>
            </w:r>
            <w:r>
              <w:rPr>
                <w:rFonts w:ascii="Arial" w:eastAsia="Arial" w:hAnsi="Arial" w:cs="Arial"/>
                <w:sz w:val="16"/>
                <w:szCs w:val="16"/>
              </w:rPr>
              <w:t>MDC.</w:t>
            </w:r>
            <w:r>
              <w:rPr>
                <w:rFonts w:ascii="Arial" w:eastAsia="Arial" w:hAnsi="Arial" w:cs="Arial"/>
                <w:spacing w:val="3"/>
                <w:sz w:val="16"/>
                <w:szCs w:val="16"/>
              </w:rPr>
              <w:t xml:space="preserve"> </w:t>
            </w:r>
            <w:r>
              <w:rPr>
                <w:rFonts w:ascii="Arial" w:eastAsia="Arial" w:hAnsi="Arial" w:cs="Arial"/>
                <w:spacing w:val="-1"/>
                <w:sz w:val="16"/>
                <w:szCs w:val="16"/>
              </w:rPr>
              <w:t>Either</w:t>
            </w:r>
            <w:r>
              <w:rPr>
                <w:rFonts w:ascii="Arial" w:eastAsia="Arial" w:hAnsi="Arial" w:cs="Arial"/>
                <w:spacing w:val="4"/>
                <w:sz w:val="16"/>
                <w:szCs w:val="16"/>
              </w:rPr>
              <w:t xml:space="preserve"> </w:t>
            </w:r>
            <w:r>
              <w:rPr>
                <w:rFonts w:ascii="Arial" w:eastAsia="Arial" w:hAnsi="Arial" w:cs="Arial"/>
                <w:spacing w:val="-1"/>
                <w:sz w:val="16"/>
                <w:szCs w:val="16"/>
              </w:rPr>
              <w:t>the</w:t>
            </w:r>
            <w:r>
              <w:rPr>
                <w:rFonts w:ascii="Arial" w:eastAsia="Arial" w:hAnsi="Arial" w:cs="Arial"/>
                <w:spacing w:val="3"/>
                <w:sz w:val="16"/>
                <w:szCs w:val="16"/>
              </w:rPr>
              <w:t xml:space="preserve"> </w:t>
            </w:r>
            <w:r w:rsidR="00083CDE">
              <w:rPr>
                <w:rFonts w:ascii="Arial" w:eastAsia="Arial" w:hAnsi="Arial" w:cs="Arial"/>
                <w:sz w:val="16"/>
                <w:szCs w:val="16"/>
              </w:rPr>
              <w:t>PHY</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pacing w:val="3"/>
                <w:sz w:val="16"/>
                <w:szCs w:val="16"/>
              </w:rPr>
              <w:t xml:space="preserve"> </w:t>
            </w:r>
            <w:r w:rsidR="00083CDE">
              <w:rPr>
                <w:rFonts w:ascii="Arial" w:eastAsia="Arial" w:hAnsi="Arial" w:cs="Arial"/>
                <w:spacing w:val="-1"/>
                <w:sz w:val="16"/>
                <w:szCs w:val="16"/>
              </w:rPr>
              <w:t>MAC</w:t>
            </w:r>
            <w:r>
              <w:rPr>
                <w:rFonts w:ascii="Arial" w:eastAsia="Arial" w:hAnsi="Arial" w:cs="Arial"/>
                <w:spacing w:val="4"/>
                <w:sz w:val="16"/>
                <w:szCs w:val="16"/>
              </w:rPr>
              <w:t xml:space="preserve"> </w:t>
            </w:r>
            <w:r>
              <w:rPr>
                <w:rFonts w:ascii="Arial" w:eastAsia="Arial" w:hAnsi="Arial" w:cs="Arial"/>
                <w:sz w:val="16"/>
                <w:szCs w:val="16"/>
              </w:rPr>
              <w:t>may</w:t>
            </w:r>
            <w:r>
              <w:rPr>
                <w:rFonts w:ascii="Arial" w:eastAsia="Arial" w:hAnsi="Arial" w:cs="Arial"/>
                <w:spacing w:val="3"/>
                <w:sz w:val="16"/>
                <w:szCs w:val="16"/>
              </w:rPr>
              <w:t xml:space="preserve"> </w:t>
            </w:r>
            <w:r>
              <w:rPr>
                <w:rFonts w:ascii="Arial" w:eastAsia="Arial" w:hAnsi="Arial" w:cs="Arial"/>
                <w:sz w:val="16"/>
                <w:szCs w:val="16"/>
              </w:rPr>
              <w:t>drive</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pacing w:val="3"/>
                <w:sz w:val="16"/>
                <w:szCs w:val="16"/>
              </w:rPr>
              <w:t xml:space="preserve"> </w:t>
            </w:r>
            <w:r>
              <w:rPr>
                <w:rFonts w:ascii="Arial" w:eastAsia="Arial" w:hAnsi="Arial" w:cs="Arial"/>
                <w:sz w:val="16"/>
                <w:szCs w:val="16"/>
              </w:rPr>
              <w:t>MDIO</w:t>
            </w:r>
            <w:r>
              <w:rPr>
                <w:rFonts w:ascii="Arial" w:eastAsia="Arial" w:hAnsi="Arial" w:cs="Arial"/>
                <w:spacing w:val="3"/>
                <w:sz w:val="16"/>
                <w:szCs w:val="16"/>
              </w:rPr>
              <w:t xml:space="preserve"> </w:t>
            </w:r>
            <w:r>
              <w:rPr>
                <w:rFonts w:ascii="Arial" w:eastAsia="Arial" w:hAnsi="Arial" w:cs="Arial"/>
                <w:sz w:val="16"/>
                <w:szCs w:val="16"/>
              </w:rPr>
              <w:t>signal.</w:t>
            </w:r>
          </w:p>
        </w:tc>
        <w:tc>
          <w:tcPr>
            <w:tcW w:w="1427" w:type="dxa"/>
            <w:tcBorders>
              <w:top w:val="single" w:sz="3" w:space="0" w:color="000000"/>
              <w:left w:val="single" w:sz="3" w:space="0" w:color="000000"/>
              <w:bottom w:val="single" w:sz="3" w:space="0" w:color="000000"/>
              <w:right w:val="single" w:sz="3" w:space="0" w:color="000000"/>
            </w:tcBorders>
          </w:tcPr>
          <w:p w:rsidR="00083CDE" w:rsidRDefault="00083CDE" w:rsidP="00B138BE">
            <w:pPr>
              <w:pStyle w:val="TableParagraph"/>
              <w:spacing w:before="47" w:line="180" w:lineRule="exact"/>
              <w:ind w:left="59" w:right="346"/>
              <w:rPr>
                <w:rFonts w:ascii="Arial" w:eastAsia="Arial" w:hAnsi="Arial" w:cs="Arial"/>
                <w:b/>
                <w:bCs/>
                <w:sz w:val="16"/>
                <w:szCs w:val="16"/>
              </w:rPr>
            </w:pPr>
          </w:p>
          <w:p w:rsidR="00B138BE" w:rsidRDefault="00B138BE" w:rsidP="00083CDE">
            <w:pPr>
              <w:pStyle w:val="TableParagraph"/>
              <w:spacing w:before="47" w:line="180" w:lineRule="exact"/>
              <w:ind w:left="59" w:right="56"/>
              <w:rPr>
                <w:rFonts w:ascii="Arial" w:eastAsia="Arial" w:hAnsi="Arial" w:cs="Arial"/>
                <w:b/>
                <w:bCs/>
                <w:sz w:val="16"/>
                <w:szCs w:val="16"/>
              </w:rPr>
            </w:pPr>
            <w:r w:rsidRPr="00083CDE">
              <w:rPr>
                <w:rFonts w:ascii="Arial"/>
                <w:b/>
                <w:sz w:val="16"/>
              </w:rPr>
              <w:t>Bidirectional</w:t>
            </w:r>
          </w:p>
        </w:tc>
      </w:tr>
    </w:tbl>
    <w:p w:rsidR="00963D99" w:rsidRDefault="00963D99" w:rsidP="00083CDE">
      <w:pPr>
        <w:pStyle w:val="Caption"/>
        <w:jc w:val="center"/>
      </w:pPr>
    </w:p>
    <w:p w:rsidR="005566E8" w:rsidRPr="005566E8" w:rsidRDefault="00083CDE" w:rsidP="00DF0488">
      <w:pPr>
        <w:pStyle w:val="Caption"/>
        <w:jc w:val="center"/>
      </w:pPr>
      <w:r>
        <w:t xml:space="preserve">Table </w:t>
      </w:r>
      <w:fldSimple w:instr=" SEQ Table \* ARABIC ">
        <w:r w:rsidR="00CE7341">
          <w:rPr>
            <w:noProof/>
          </w:rPr>
          <w:t>3</w:t>
        </w:r>
      </w:fldSimple>
      <w:r>
        <w:t xml:space="preserve"> Management Interface Signal Definition</w:t>
      </w:r>
    </w:p>
    <w:p w:rsidR="00311574" w:rsidRPr="002E5215" w:rsidRDefault="00EA5519" w:rsidP="009570A2">
      <w:pPr>
        <w:pStyle w:val="TemplateOutline2"/>
        <w:numPr>
          <w:ilvl w:val="1"/>
          <w:numId w:val="9"/>
        </w:numPr>
        <w:rPr>
          <w:lang w:val="en"/>
        </w:rPr>
      </w:pPr>
      <w:bookmarkStart w:id="469" w:name="_Toc498274276"/>
      <w:r>
        <w:t>Functionality Not Supported by the iRail PHY</w:t>
      </w:r>
      <w:bookmarkEnd w:id="469"/>
    </w:p>
    <w:p w:rsidR="00331AE0" w:rsidRPr="00331AE0" w:rsidRDefault="00331AE0" w:rsidP="00331AE0">
      <w:r>
        <w:t>The below functions are not supported by the iRail PHY.</w:t>
      </w:r>
    </w:p>
    <w:p w:rsidR="00311574" w:rsidRPr="00DF0488" w:rsidRDefault="00311574" w:rsidP="00311574">
      <w:pPr>
        <w:pStyle w:val="ListParagraph"/>
        <w:numPr>
          <w:ilvl w:val="0"/>
          <w:numId w:val="1"/>
        </w:numPr>
        <w:autoSpaceDE w:val="0"/>
        <w:autoSpaceDN w:val="0"/>
        <w:adjustRightInd w:val="0"/>
        <w:spacing w:after="0" w:line="240" w:lineRule="auto"/>
        <w:rPr>
          <w:rFonts w:cs="TimesNewRoman"/>
        </w:rPr>
      </w:pPr>
      <w:r w:rsidRPr="00FF6A27">
        <w:rPr>
          <w:rFonts w:cs="TimesNewRoman"/>
          <w:b/>
          <w:rPrChange w:id="470" w:author="Scott Walker" w:date="2017-11-12T17:07:00Z">
            <w:rPr>
              <w:rFonts w:cs="TimesNewRoman"/>
            </w:rPr>
          </w:rPrChange>
        </w:rPr>
        <w:t>Link Integrity Test</w:t>
      </w:r>
      <w:ins w:id="471" w:author="Scott Walker" w:date="2017-11-12T17:07:00Z">
        <w:r w:rsidR="00FF6A27" w:rsidRPr="00FF6A27">
          <w:rPr>
            <w:rFonts w:cs="TimesNewRoman"/>
            <w:b/>
            <w:rPrChange w:id="472" w:author="Scott Walker" w:date="2017-11-12T17:07:00Z">
              <w:rPr>
                <w:rFonts w:cs="TimesNewRoman"/>
              </w:rPr>
            </w:rPrChange>
          </w:rPr>
          <w:t>:</w:t>
        </w:r>
        <w:r w:rsidR="00FF6A27">
          <w:rPr>
            <w:rFonts w:cs="TimesNewRoman"/>
          </w:rPr>
          <w:t xml:space="preserve">  </w:t>
        </w:r>
      </w:ins>
      <w:del w:id="473" w:author="Scott Walker" w:date="2017-11-12T17:07:00Z">
        <w:r w:rsidRPr="00DF0488" w:rsidDel="00FF6A27">
          <w:rPr>
            <w:rFonts w:cs="TimesNewRoman"/>
          </w:rPr>
          <w:delText xml:space="preserve"> function. </w:delText>
        </w:r>
      </w:del>
      <w:r w:rsidRPr="00DF0488">
        <w:rPr>
          <w:rFonts w:cs="TimesNewRoman"/>
        </w:rPr>
        <w:t>Provides the ability to protect the network from the consequences of failure of the simplex link attached to the RD circuit</w:t>
      </w:r>
      <w:ins w:id="474" w:author="Scott Walker" w:date="2017-11-12T17:06:00Z">
        <w:r w:rsidR="00FF6A27">
          <w:rPr>
            <w:rFonts w:cs="TimesNewRoman"/>
          </w:rPr>
          <w:t>.</w:t>
        </w:r>
      </w:ins>
    </w:p>
    <w:p w:rsidR="00311574" w:rsidRDefault="00311574" w:rsidP="00311574">
      <w:pPr>
        <w:pStyle w:val="ListParagraph"/>
        <w:numPr>
          <w:ilvl w:val="0"/>
          <w:numId w:val="1"/>
        </w:numPr>
        <w:autoSpaceDE w:val="0"/>
        <w:autoSpaceDN w:val="0"/>
        <w:adjustRightInd w:val="0"/>
        <w:spacing w:after="0" w:line="240" w:lineRule="auto"/>
        <w:rPr>
          <w:ins w:id="475" w:author="Scott Walker" w:date="2017-11-12T17:06:00Z"/>
          <w:rFonts w:cs="TimesNewRoman"/>
        </w:rPr>
      </w:pPr>
      <w:r w:rsidRPr="00FF6A27">
        <w:rPr>
          <w:rFonts w:cs="TimesNewRoman"/>
          <w:b/>
          <w:rPrChange w:id="476" w:author="Scott Walker" w:date="2017-11-12T17:07:00Z">
            <w:rPr>
              <w:rFonts w:cs="TimesNewRoman"/>
            </w:rPr>
          </w:rPrChange>
        </w:rPr>
        <w:t>Auto-Negotiation</w:t>
      </w:r>
      <w:ins w:id="477" w:author="Scott Walker" w:date="2017-11-12T17:07:00Z">
        <w:r w:rsidR="00FF6A27" w:rsidRPr="00FF6A27">
          <w:rPr>
            <w:rFonts w:cs="TimesNewRoman"/>
            <w:b/>
            <w:rPrChange w:id="478" w:author="Scott Walker" w:date="2017-11-12T17:07:00Z">
              <w:rPr>
                <w:rFonts w:cs="TimesNewRoman"/>
              </w:rPr>
            </w:rPrChange>
          </w:rPr>
          <w:t>:</w:t>
        </w:r>
        <w:r w:rsidR="00FF6A27">
          <w:rPr>
            <w:rFonts w:cs="TimesNewRoman"/>
          </w:rPr>
          <w:t xml:space="preserve"> </w:t>
        </w:r>
      </w:ins>
      <w:del w:id="479" w:author="Scott Walker" w:date="2017-11-12T17:07:00Z">
        <w:r w:rsidRPr="00DF0488" w:rsidDel="00FF6A27">
          <w:rPr>
            <w:rFonts w:cs="TimesNewRoman"/>
          </w:rPr>
          <w:delText>.</w:delText>
        </w:r>
      </w:del>
      <w:r w:rsidRPr="00DF0488">
        <w:rPr>
          <w:rFonts w:cs="TimesNewRoman"/>
        </w:rPr>
        <w:t xml:space="preserve"> Optionally provides the capability for a device at one end of a link segment to advertise its abilities to the device at the other end</w:t>
      </w:r>
      <w:ins w:id="480" w:author="Scott Walker" w:date="2017-11-12T17:06:00Z">
        <w:r w:rsidR="00FF6A27">
          <w:rPr>
            <w:rFonts w:cs="TimesNewRoman"/>
          </w:rPr>
          <w:t>.</w:t>
        </w:r>
      </w:ins>
    </w:p>
    <w:p w:rsidR="00FF6A27" w:rsidRPr="00DF0488" w:rsidRDefault="00FF6A27" w:rsidP="00311574">
      <w:pPr>
        <w:pStyle w:val="ListParagraph"/>
        <w:numPr>
          <w:ilvl w:val="0"/>
          <w:numId w:val="1"/>
        </w:numPr>
        <w:autoSpaceDE w:val="0"/>
        <w:autoSpaceDN w:val="0"/>
        <w:adjustRightInd w:val="0"/>
        <w:spacing w:after="0" w:line="240" w:lineRule="auto"/>
        <w:rPr>
          <w:rFonts w:cs="TimesNewRoman"/>
        </w:rPr>
      </w:pPr>
      <w:ins w:id="481" w:author="Scott Walker" w:date="2017-11-12T17:06:00Z">
        <w:r w:rsidRPr="00FF6A27">
          <w:rPr>
            <w:b/>
            <w:rPrChange w:id="482" w:author="Scott Walker" w:date="2017-11-12T17:07:00Z">
              <w:rPr/>
            </w:rPrChange>
          </w:rPr>
          <w:t>Collision Detect:</w:t>
        </w:r>
        <w:r>
          <w:t xml:space="preserve">  </w:t>
        </w:r>
      </w:ins>
      <w:ins w:id="483" w:author="Scott Walker" w:date="2017-11-12T17:07:00Z">
        <w:r>
          <w:t xml:space="preserve">Since the PHY SoC can’t </w:t>
        </w:r>
      </w:ins>
      <w:ins w:id="484" w:author="Scott Walker" w:date="2017-11-12T17:06:00Z">
        <w:r w:rsidRPr="008252E0">
          <w:t>measur</w:t>
        </w:r>
      </w:ins>
      <w:ins w:id="485" w:author="Scott Walker" w:date="2017-11-12T17:07:00Z">
        <w:r>
          <w:t>e</w:t>
        </w:r>
      </w:ins>
      <w:ins w:id="486" w:author="Scott Walker" w:date="2017-11-12T17:06:00Z">
        <w:r w:rsidRPr="008252E0">
          <w:t xml:space="preserve"> the energy levels on the signal on the physical medium</w:t>
        </w:r>
      </w:ins>
      <w:ins w:id="487" w:author="Scott Walker" w:date="2017-11-12T17:07:00Z">
        <w:r>
          <w:t xml:space="preserve">, alternative methods of collision detection </w:t>
        </w:r>
        <w:r w:rsidRPr="00634F1E">
          <w:rPr>
            <w:highlight w:val="yellow"/>
            <w:rPrChange w:id="488" w:author="Gary Callsen" w:date="2017-11-14T09:38:00Z">
              <w:rPr/>
            </w:rPrChange>
          </w:rPr>
          <w:t>is</w:t>
        </w:r>
        <w:r>
          <w:t xml:space="preserve"> necessary.</w:t>
        </w:r>
      </w:ins>
    </w:p>
    <w:p w:rsidR="004F5E27" w:rsidRDefault="004F5E27">
      <w:pPr>
        <w:rPr>
          <w:rFonts w:ascii="TimesNewRoman" w:hAnsi="TimesNewRoman" w:cs="TimesNewRoman"/>
          <w:sz w:val="20"/>
          <w:szCs w:val="20"/>
        </w:rPr>
      </w:pPr>
      <w:r>
        <w:rPr>
          <w:rFonts w:ascii="TimesNewRoman" w:hAnsi="TimesNewRoman" w:cs="TimesNewRoman"/>
          <w:sz w:val="20"/>
          <w:szCs w:val="20"/>
        </w:rPr>
        <w:br w:type="page"/>
      </w:r>
    </w:p>
    <w:p w:rsidR="004F5E27" w:rsidRDefault="004F5E27" w:rsidP="004F5E27">
      <w:pPr>
        <w:pStyle w:val="TemplateOutline1"/>
      </w:pPr>
      <w:bookmarkStart w:id="489" w:name="_Toc498274277"/>
      <w:r>
        <w:lastRenderedPageBreak/>
        <w:t>PHY Design Implementation</w:t>
      </w:r>
      <w:bookmarkEnd w:id="489"/>
    </w:p>
    <w:p w:rsidR="005566E8" w:rsidRDefault="0023633C" w:rsidP="005566E8">
      <w:r>
        <w:t>The following sections describe the PHY design implementation.</w:t>
      </w:r>
    </w:p>
    <w:p w:rsidR="00DF0488" w:rsidRPr="005566E8" w:rsidRDefault="00DF0488" w:rsidP="005566E8"/>
    <w:p w:rsidR="00742F8D" w:rsidRPr="005566E8" w:rsidRDefault="00742F8D" w:rsidP="002E5215">
      <w:pPr>
        <w:pStyle w:val="TemplateOutline2"/>
        <w:rPr>
          <w:lang w:val="en"/>
        </w:rPr>
      </w:pPr>
      <w:bookmarkStart w:id="490" w:name="_Toc498274278"/>
      <w:r>
        <w:t>PHY Features</w:t>
      </w:r>
      <w:bookmarkEnd w:id="490"/>
    </w:p>
    <w:p w:rsidR="0023633C" w:rsidRPr="000D6811" w:rsidRDefault="0023633C" w:rsidP="0023633C">
      <w:r>
        <w:t xml:space="preserve">Below are the features provided by the PHY </w:t>
      </w:r>
      <w:r w:rsidR="008E7088">
        <w:t>SoC</w:t>
      </w:r>
      <w:r>
        <w:t>.</w:t>
      </w:r>
    </w:p>
    <w:p w:rsidR="00813778" w:rsidRDefault="00813778" w:rsidP="009570A2">
      <w:pPr>
        <w:pStyle w:val="ListParagraph"/>
        <w:numPr>
          <w:ilvl w:val="0"/>
          <w:numId w:val="11"/>
        </w:numPr>
      </w:pPr>
      <w:r>
        <w:t>IEEE 802.3Q Ethernet Frame Compatible</w:t>
      </w:r>
    </w:p>
    <w:p w:rsidR="0023633C" w:rsidRDefault="0023633C" w:rsidP="009570A2">
      <w:pPr>
        <w:pStyle w:val="ListParagraph"/>
        <w:numPr>
          <w:ilvl w:val="0"/>
          <w:numId w:val="11"/>
        </w:numPr>
      </w:pPr>
      <w:r>
        <w:t>Transmit Function</w:t>
      </w:r>
    </w:p>
    <w:p w:rsidR="0023633C" w:rsidRDefault="0023633C" w:rsidP="009570A2">
      <w:pPr>
        <w:pStyle w:val="ListParagraph"/>
        <w:numPr>
          <w:ilvl w:val="0"/>
          <w:numId w:val="11"/>
        </w:numPr>
      </w:pPr>
      <w:r>
        <w:t>Receive Function</w:t>
      </w:r>
    </w:p>
    <w:p w:rsidR="0023633C" w:rsidRDefault="0023633C" w:rsidP="009570A2">
      <w:pPr>
        <w:pStyle w:val="ListParagraph"/>
        <w:numPr>
          <w:ilvl w:val="0"/>
          <w:numId w:val="11"/>
        </w:numPr>
      </w:pPr>
      <w:r>
        <w:t>Manchester Encoding/Decoding</w:t>
      </w:r>
    </w:p>
    <w:p w:rsidR="0023633C" w:rsidRDefault="0023633C" w:rsidP="009570A2">
      <w:pPr>
        <w:pStyle w:val="ListParagraph"/>
        <w:numPr>
          <w:ilvl w:val="0"/>
          <w:numId w:val="11"/>
        </w:numPr>
      </w:pPr>
      <w:r>
        <w:t>Receive Clock Adaptation</w:t>
      </w:r>
    </w:p>
    <w:p w:rsidR="0023633C" w:rsidRDefault="0023633C" w:rsidP="009570A2">
      <w:pPr>
        <w:pStyle w:val="ListParagraph"/>
        <w:numPr>
          <w:ilvl w:val="0"/>
          <w:numId w:val="11"/>
        </w:numPr>
      </w:pPr>
      <w:r>
        <w:t>Collision Detection</w:t>
      </w:r>
    </w:p>
    <w:p w:rsidR="0023633C" w:rsidRDefault="0023633C" w:rsidP="009570A2">
      <w:pPr>
        <w:pStyle w:val="ListParagraph"/>
        <w:numPr>
          <w:ilvl w:val="0"/>
          <w:numId w:val="11"/>
        </w:numPr>
      </w:pPr>
      <w:r>
        <w:t>Jabber Function</w:t>
      </w:r>
    </w:p>
    <w:p w:rsidR="005566E8" w:rsidRDefault="0023633C" w:rsidP="005566E8">
      <w:pPr>
        <w:pStyle w:val="ListParagraph"/>
        <w:numPr>
          <w:ilvl w:val="0"/>
          <w:numId w:val="11"/>
        </w:numPr>
      </w:pPr>
      <w:r>
        <w:t>MII Transmit and Receive Interface</w:t>
      </w:r>
    </w:p>
    <w:p w:rsidR="00DF0488" w:rsidRPr="005566E8" w:rsidRDefault="00DF0488" w:rsidP="00DF0488"/>
    <w:p w:rsidR="00A627B4" w:rsidRPr="005566E8" w:rsidRDefault="00A627B4" w:rsidP="002E5215">
      <w:pPr>
        <w:pStyle w:val="TemplateOutline2"/>
        <w:rPr>
          <w:lang w:val="en"/>
        </w:rPr>
      </w:pPr>
      <w:bookmarkStart w:id="491" w:name="_Toc498274279"/>
      <w:r>
        <w:t>PHY</w:t>
      </w:r>
      <w:r w:rsidR="00742F8D">
        <w:t xml:space="preserve"> Design Implementation</w:t>
      </w:r>
      <w:bookmarkEnd w:id="491"/>
    </w:p>
    <w:p w:rsidR="00742F8D" w:rsidRDefault="008E7088" w:rsidP="00742F8D">
      <w:r w:rsidRPr="004E2291">
        <w:rPr>
          <w:color w:val="0000FF"/>
          <w:u w:val="single"/>
        </w:rPr>
        <w:fldChar w:fldCharType="begin"/>
      </w:r>
      <w:r w:rsidRPr="004E2291">
        <w:rPr>
          <w:color w:val="0000FF"/>
          <w:u w:val="single"/>
        </w:rPr>
        <w:instrText xml:space="preserve"> REF _Ref498247674 \h  \* MERGEFORMAT </w:instrText>
      </w:r>
      <w:r w:rsidRPr="004E2291">
        <w:rPr>
          <w:color w:val="0000FF"/>
          <w:u w:val="single"/>
        </w:rPr>
      </w:r>
      <w:r w:rsidRPr="004E2291">
        <w:rPr>
          <w:color w:val="0000FF"/>
          <w:u w:val="single"/>
        </w:rPr>
        <w:fldChar w:fldCharType="separate"/>
      </w:r>
      <w:ins w:id="492" w:author="Gary Callsen" w:date="2017-11-14T13:25:00Z">
        <w:r w:rsidR="00CE7341" w:rsidRPr="00CE7341">
          <w:rPr>
            <w:color w:val="0000FF"/>
            <w:u w:val="single"/>
            <w:rPrChange w:id="493" w:author="Gary Callsen" w:date="2017-11-14T13:25:00Z">
              <w:rPr/>
            </w:rPrChange>
          </w:rPr>
          <w:t xml:space="preserve">Figure </w:t>
        </w:r>
        <w:r w:rsidR="00CE7341" w:rsidRPr="00CE7341">
          <w:rPr>
            <w:noProof/>
            <w:color w:val="0000FF"/>
            <w:u w:val="single"/>
            <w:rPrChange w:id="494" w:author="Gary Callsen" w:date="2017-11-14T13:25:00Z">
              <w:rPr>
                <w:noProof/>
              </w:rPr>
            </w:rPrChange>
          </w:rPr>
          <w:t>2</w:t>
        </w:r>
        <w:r w:rsidR="00CE7341" w:rsidRPr="00CE7341">
          <w:rPr>
            <w:color w:val="0000FF"/>
            <w:u w:val="single"/>
            <w:rPrChange w:id="495" w:author="Gary Callsen" w:date="2017-11-14T13:25:00Z">
              <w:rPr/>
            </w:rPrChange>
          </w:rPr>
          <w:t xml:space="preserve"> PHY High Level Block Diagram</w:t>
        </w:r>
      </w:ins>
      <w:ins w:id="496" w:author="Scott Walker" w:date="2017-11-12T18:22:00Z">
        <w:del w:id="497" w:author="Gary Callsen" w:date="2017-11-14T13:25:00Z">
          <w:r w:rsidR="000E59D5" w:rsidRPr="000E59D5" w:rsidDel="00386997">
            <w:rPr>
              <w:color w:val="0000FF"/>
              <w:u w:val="single"/>
              <w:rPrChange w:id="498" w:author="Scott Walker" w:date="2017-11-12T18:22:00Z">
                <w:rPr/>
              </w:rPrChange>
            </w:rPr>
            <w:delText xml:space="preserve">Figure </w:delText>
          </w:r>
          <w:r w:rsidR="000E59D5" w:rsidRPr="000E59D5" w:rsidDel="00386997">
            <w:rPr>
              <w:noProof/>
              <w:color w:val="0000FF"/>
              <w:u w:val="single"/>
              <w:rPrChange w:id="499" w:author="Scott Walker" w:date="2017-11-12T18:22:00Z">
                <w:rPr>
                  <w:noProof/>
                </w:rPr>
              </w:rPrChange>
            </w:rPr>
            <w:delText>2</w:delText>
          </w:r>
          <w:r w:rsidR="000E59D5" w:rsidRPr="000E59D5" w:rsidDel="00386997">
            <w:rPr>
              <w:color w:val="0000FF"/>
              <w:u w:val="single"/>
              <w:rPrChange w:id="500" w:author="Scott Walker" w:date="2017-11-12T18:22:00Z">
                <w:rPr/>
              </w:rPrChange>
            </w:rPr>
            <w:delText xml:space="preserve"> PHY High Level Block Diagram</w:delText>
          </w:r>
        </w:del>
      </w:ins>
      <w:del w:id="501" w:author="Gary Callsen" w:date="2017-11-14T13:25:00Z">
        <w:r w:rsidR="00252641" w:rsidRPr="00252641" w:rsidDel="00386997">
          <w:rPr>
            <w:color w:val="0000FF"/>
            <w:u w:val="single"/>
          </w:rPr>
          <w:delText xml:space="preserve">Figure </w:delText>
        </w:r>
        <w:r w:rsidR="00252641" w:rsidRPr="00252641" w:rsidDel="00386997">
          <w:rPr>
            <w:noProof/>
            <w:color w:val="0000FF"/>
            <w:u w:val="single"/>
          </w:rPr>
          <w:delText>2</w:delText>
        </w:r>
        <w:r w:rsidR="00252641" w:rsidRPr="00252641" w:rsidDel="00386997">
          <w:rPr>
            <w:color w:val="0000FF"/>
            <w:u w:val="single"/>
          </w:rPr>
          <w:delText xml:space="preserve"> PHY High Level Block Diagram</w:delText>
        </w:r>
      </w:del>
      <w:r w:rsidRPr="004E2291">
        <w:rPr>
          <w:color w:val="0000FF"/>
          <w:u w:val="single"/>
        </w:rPr>
        <w:fldChar w:fldCharType="end"/>
      </w:r>
      <w:r>
        <w:t xml:space="preserve"> </w:t>
      </w:r>
      <w:r w:rsidR="0023633C">
        <w:t>provides a high level description of the MII</w:t>
      </w:r>
      <w:r w:rsidR="004E2291">
        <w:t xml:space="preserve"> PHY</w:t>
      </w:r>
      <w:r w:rsidR="0023633C">
        <w:t xml:space="preserve"> </w:t>
      </w:r>
      <w:r w:rsidR="004E2291">
        <w:t>SoC</w:t>
      </w:r>
      <w:r w:rsidR="0023633C">
        <w:t>.  The</w:t>
      </w:r>
      <w:r w:rsidR="001B08F7">
        <w:t xml:space="preserve"> </w:t>
      </w:r>
      <w:r w:rsidR="0023633C">
        <w:t>fun</w:t>
      </w:r>
      <w:r w:rsidR="00DF0488">
        <w:t>ctionality</w:t>
      </w:r>
      <w:r w:rsidR="001B08F7">
        <w:t xml:space="preserve"> </w:t>
      </w:r>
      <w:del w:id="502" w:author="Scott Walker" w:date="2017-11-12T17:09:00Z">
        <w:r w:rsidR="001B08F7" w:rsidDel="005D25A0">
          <w:delText>consist of the</w:delText>
        </w:r>
      </w:del>
      <w:ins w:id="503" w:author="Scott Walker" w:date="2017-11-12T17:09:00Z">
        <w:r w:rsidR="005D25A0">
          <w:t>can be observed</w:t>
        </w:r>
      </w:ins>
      <w:r w:rsidR="001B08F7">
        <w:t xml:space="preserve"> below and are described in more detail later in this specification.</w:t>
      </w:r>
    </w:p>
    <w:p w:rsidR="0023633C" w:rsidRDefault="0023633C" w:rsidP="009570A2">
      <w:pPr>
        <w:pStyle w:val="ListParagraph"/>
        <w:numPr>
          <w:ilvl w:val="0"/>
          <w:numId w:val="12"/>
        </w:numPr>
      </w:pPr>
      <w:r>
        <w:t xml:space="preserve">Transmit function with the following </w:t>
      </w:r>
      <w:r w:rsidR="001B08F7">
        <w:t>sub-functions</w:t>
      </w:r>
    </w:p>
    <w:p w:rsidR="001B08F7" w:rsidRDefault="001B08F7" w:rsidP="009570A2">
      <w:pPr>
        <w:pStyle w:val="ListParagraph"/>
        <w:numPr>
          <w:ilvl w:val="1"/>
          <w:numId w:val="12"/>
        </w:numPr>
      </w:pPr>
      <w:r>
        <w:t>Transmit FIFO</w:t>
      </w:r>
    </w:p>
    <w:p w:rsidR="001B08F7" w:rsidRDefault="001B08F7" w:rsidP="009570A2">
      <w:pPr>
        <w:pStyle w:val="ListParagraph"/>
        <w:numPr>
          <w:ilvl w:val="1"/>
          <w:numId w:val="12"/>
        </w:numPr>
      </w:pPr>
      <w:r>
        <w:t>Transmit State Machine</w:t>
      </w:r>
    </w:p>
    <w:p w:rsidR="001B08F7" w:rsidRDefault="001B08F7" w:rsidP="009570A2">
      <w:pPr>
        <w:pStyle w:val="ListParagraph"/>
        <w:numPr>
          <w:ilvl w:val="1"/>
          <w:numId w:val="12"/>
        </w:numPr>
      </w:pPr>
      <w:r>
        <w:t>Manchester Encoder</w:t>
      </w:r>
    </w:p>
    <w:p w:rsidR="001B08F7" w:rsidRDefault="001B08F7" w:rsidP="009570A2">
      <w:pPr>
        <w:pStyle w:val="ListParagraph"/>
        <w:numPr>
          <w:ilvl w:val="0"/>
          <w:numId w:val="12"/>
        </w:numPr>
      </w:pPr>
      <w:r>
        <w:t>Receive function with the following sub-functions</w:t>
      </w:r>
    </w:p>
    <w:p w:rsidR="001B08F7" w:rsidRDefault="001B08F7" w:rsidP="009570A2">
      <w:pPr>
        <w:pStyle w:val="ListParagraph"/>
        <w:numPr>
          <w:ilvl w:val="1"/>
          <w:numId w:val="12"/>
        </w:numPr>
      </w:pPr>
      <w:r>
        <w:t>Manchester Decoder</w:t>
      </w:r>
    </w:p>
    <w:p w:rsidR="001B08F7" w:rsidRDefault="001B08F7" w:rsidP="009570A2">
      <w:pPr>
        <w:pStyle w:val="ListParagraph"/>
        <w:numPr>
          <w:ilvl w:val="1"/>
          <w:numId w:val="12"/>
        </w:numPr>
      </w:pPr>
      <w:r>
        <w:t>Clock Recovery</w:t>
      </w:r>
    </w:p>
    <w:p w:rsidR="001B08F7" w:rsidRDefault="001B08F7" w:rsidP="009570A2">
      <w:pPr>
        <w:pStyle w:val="ListParagraph"/>
        <w:numPr>
          <w:ilvl w:val="1"/>
          <w:numId w:val="12"/>
        </w:numPr>
      </w:pPr>
      <w:r>
        <w:t>Receive FIFO</w:t>
      </w:r>
    </w:p>
    <w:p w:rsidR="001B08F7" w:rsidRDefault="001B08F7" w:rsidP="009570A2">
      <w:pPr>
        <w:pStyle w:val="ListParagraph"/>
        <w:numPr>
          <w:ilvl w:val="1"/>
          <w:numId w:val="12"/>
        </w:numPr>
      </w:pPr>
      <w:r>
        <w:t>Receive State Machine</w:t>
      </w:r>
    </w:p>
    <w:p w:rsidR="001B08F7" w:rsidRDefault="001B08F7" w:rsidP="009570A2">
      <w:pPr>
        <w:pStyle w:val="ListParagraph"/>
        <w:numPr>
          <w:ilvl w:val="0"/>
          <w:numId w:val="12"/>
        </w:numPr>
      </w:pPr>
      <w:r>
        <w:t>Microprocessor Interface</w:t>
      </w:r>
      <w:del w:id="504" w:author="Scott Walker" w:date="2017-11-12T17:10:00Z">
        <w:r w:rsidDel="005D25A0">
          <w:delText xml:space="preserve"> and Interrupt Support</w:delText>
        </w:r>
      </w:del>
    </w:p>
    <w:p w:rsidR="001B08F7" w:rsidRDefault="001B08F7" w:rsidP="009570A2">
      <w:pPr>
        <w:pStyle w:val="ListParagraph"/>
        <w:numPr>
          <w:ilvl w:val="0"/>
          <w:numId w:val="12"/>
        </w:numPr>
      </w:pPr>
      <w:r>
        <w:t>MDIO</w:t>
      </w:r>
    </w:p>
    <w:p w:rsidR="001B08F7" w:rsidRDefault="001B08F7" w:rsidP="009570A2">
      <w:pPr>
        <w:pStyle w:val="ListParagraph"/>
        <w:numPr>
          <w:ilvl w:val="0"/>
          <w:numId w:val="12"/>
        </w:numPr>
      </w:pPr>
      <w:r>
        <w:t>Clock Generation</w:t>
      </w:r>
    </w:p>
    <w:p w:rsidR="001B08F7" w:rsidRDefault="004E2291" w:rsidP="001B08F7">
      <w:r w:rsidRPr="004E2291">
        <w:rPr>
          <w:color w:val="0000FF"/>
          <w:u w:val="single"/>
        </w:rPr>
        <w:fldChar w:fldCharType="begin"/>
      </w:r>
      <w:r w:rsidRPr="004E2291">
        <w:rPr>
          <w:color w:val="0000FF"/>
          <w:u w:val="single"/>
        </w:rPr>
        <w:instrText xml:space="preserve"> REF _Ref498247674 \h  \* MERGEFORMAT </w:instrText>
      </w:r>
      <w:r w:rsidRPr="004E2291">
        <w:rPr>
          <w:color w:val="0000FF"/>
          <w:u w:val="single"/>
        </w:rPr>
      </w:r>
      <w:r w:rsidRPr="004E2291">
        <w:rPr>
          <w:color w:val="0000FF"/>
          <w:u w:val="single"/>
        </w:rPr>
        <w:fldChar w:fldCharType="separate"/>
      </w:r>
      <w:ins w:id="505" w:author="Gary Callsen" w:date="2017-11-14T13:25:00Z">
        <w:r w:rsidR="00CE7341" w:rsidRPr="00CE7341">
          <w:rPr>
            <w:color w:val="0000FF"/>
            <w:u w:val="single"/>
            <w:rPrChange w:id="506" w:author="Gary Callsen" w:date="2017-11-14T13:25:00Z">
              <w:rPr/>
            </w:rPrChange>
          </w:rPr>
          <w:t xml:space="preserve">Figure </w:t>
        </w:r>
        <w:r w:rsidR="00CE7341" w:rsidRPr="00CE7341">
          <w:rPr>
            <w:noProof/>
            <w:color w:val="0000FF"/>
            <w:u w:val="single"/>
            <w:rPrChange w:id="507" w:author="Gary Callsen" w:date="2017-11-14T13:25:00Z">
              <w:rPr>
                <w:noProof/>
              </w:rPr>
            </w:rPrChange>
          </w:rPr>
          <w:t>2</w:t>
        </w:r>
        <w:r w:rsidR="00CE7341" w:rsidRPr="00CE7341">
          <w:rPr>
            <w:color w:val="0000FF"/>
            <w:u w:val="single"/>
            <w:rPrChange w:id="508" w:author="Gary Callsen" w:date="2017-11-14T13:25:00Z">
              <w:rPr/>
            </w:rPrChange>
          </w:rPr>
          <w:t xml:space="preserve"> PHY High Level Block Diagram</w:t>
        </w:r>
      </w:ins>
      <w:ins w:id="509" w:author="Scott Walker" w:date="2017-11-12T18:22:00Z">
        <w:del w:id="510" w:author="Gary Callsen" w:date="2017-11-14T13:25:00Z">
          <w:r w:rsidR="000E59D5" w:rsidRPr="000E59D5" w:rsidDel="00386997">
            <w:rPr>
              <w:color w:val="0000FF"/>
              <w:u w:val="single"/>
              <w:rPrChange w:id="511" w:author="Scott Walker" w:date="2017-11-12T18:22:00Z">
                <w:rPr/>
              </w:rPrChange>
            </w:rPr>
            <w:delText xml:space="preserve">Figure </w:delText>
          </w:r>
          <w:r w:rsidR="000E59D5" w:rsidRPr="000E59D5" w:rsidDel="00386997">
            <w:rPr>
              <w:noProof/>
              <w:color w:val="0000FF"/>
              <w:u w:val="single"/>
              <w:rPrChange w:id="512" w:author="Scott Walker" w:date="2017-11-12T18:22:00Z">
                <w:rPr>
                  <w:noProof/>
                </w:rPr>
              </w:rPrChange>
            </w:rPr>
            <w:delText>2</w:delText>
          </w:r>
          <w:r w:rsidR="000E59D5" w:rsidRPr="000E59D5" w:rsidDel="00386997">
            <w:rPr>
              <w:color w:val="0000FF"/>
              <w:u w:val="single"/>
              <w:rPrChange w:id="513" w:author="Scott Walker" w:date="2017-11-12T18:22:00Z">
                <w:rPr/>
              </w:rPrChange>
            </w:rPr>
            <w:delText xml:space="preserve"> PHY High Level Block Diagram</w:delText>
          </w:r>
        </w:del>
      </w:ins>
      <w:del w:id="514" w:author="Gary Callsen" w:date="2017-11-14T13:25:00Z">
        <w:r w:rsidR="00252641" w:rsidRPr="00252641" w:rsidDel="00386997">
          <w:rPr>
            <w:color w:val="0000FF"/>
            <w:u w:val="single"/>
          </w:rPr>
          <w:delText xml:space="preserve">Figure </w:delText>
        </w:r>
        <w:r w:rsidR="00252641" w:rsidRPr="00252641" w:rsidDel="00386997">
          <w:rPr>
            <w:noProof/>
            <w:color w:val="0000FF"/>
            <w:u w:val="single"/>
          </w:rPr>
          <w:delText>2</w:delText>
        </w:r>
        <w:r w:rsidR="00252641" w:rsidRPr="00252641" w:rsidDel="00386997">
          <w:rPr>
            <w:color w:val="0000FF"/>
            <w:u w:val="single"/>
          </w:rPr>
          <w:delText xml:space="preserve"> PHY High Level Block Diagram</w:delText>
        </w:r>
      </w:del>
      <w:r w:rsidRPr="004E2291">
        <w:rPr>
          <w:color w:val="0000FF"/>
          <w:u w:val="single"/>
        </w:rPr>
        <w:fldChar w:fldCharType="end"/>
      </w:r>
      <w:r w:rsidR="001B08F7">
        <w:t xml:space="preserve"> also provides the physical interfaces which </w:t>
      </w:r>
      <w:ins w:id="515" w:author="Scott Walker" w:date="2017-11-12T17:10:00Z">
        <w:r w:rsidR="005D25A0">
          <w:t xml:space="preserve">can be observed </w:t>
        </w:r>
      </w:ins>
      <w:del w:id="516" w:author="Scott Walker" w:date="2017-11-12T17:10:00Z">
        <w:r w:rsidR="001B08F7" w:rsidDel="005D25A0">
          <w:delText xml:space="preserve">consist of the </w:delText>
        </w:r>
      </w:del>
      <w:r w:rsidR="001B08F7">
        <w:t>below and are described in more detail later in this specification.</w:t>
      </w:r>
    </w:p>
    <w:p w:rsidR="001B08F7" w:rsidRDefault="001B08F7" w:rsidP="009570A2">
      <w:pPr>
        <w:pStyle w:val="ListParagraph"/>
        <w:numPr>
          <w:ilvl w:val="0"/>
          <w:numId w:val="13"/>
        </w:numPr>
      </w:pPr>
      <w:r>
        <w:t>MII Interface</w:t>
      </w:r>
    </w:p>
    <w:p w:rsidR="001B08F7" w:rsidRDefault="001B08F7" w:rsidP="009570A2">
      <w:pPr>
        <w:pStyle w:val="ListParagraph"/>
        <w:numPr>
          <w:ilvl w:val="0"/>
          <w:numId w:val="13"/>
        </w:numPr>
      </w:pPr>
      <w:r>
        <w:t>AFE Interface</w:t>
      </w:r>
    </w:p>
    <w:p w:rsidR="0038299B" w:rsidRDefault="001B08F7" w:rsidP="009570A2">
      <w:pPr>
        <w:pStyle w:val="ListParagraph"/>
        <w:numPr>
          <w:ilvl w:val="0"/>
          <w:numId w:val="13"/>
        </w:numPr>
      </w:pPr>
      <w:r>
        <w:t>APB Interface</w:t>
      </w:r>
    </w:p>
    <w:p w:rsidR="0038299B" w:rsidRDefault="0038299B" w:rsidP="0038299B">
      <w:r>
        <w:t xml:space="preserve">The </w:t>
      </w:r>
      <w:r w:rsidR="00DF0488">
        <w:t>functionality</w:t>
      </w:r>
      <w:r>
        <w:t xml:space="preserve"> and interfaces are discussed in more detail within this specification.</w:t>
      </w:r>
    </w:p>
    <w:p w:rsidR="0038299B" w:rsidRDefault="0038299B" w:rsidP="0038299B"/>
    <w:bookmarkStart w:id="517" w:name="_GoBack"/>
    <w:p w:rsidR="008E7088" w:rsidRDefault="008E7088" w:rsidP="00DF0488">
      <w:pPr>
        <w:autoSpaceDE w:val="0"/>
        <w:autoSpaceDN w:val="0"/>
        <w:adjustRightInd w:val="0"/>
        <w:spacing w:after="0" w:line="240" w:lineRule="auto"/>
        <w:jc w:val="center"/>
      </w:pPr>
      <w:r>
        <w:object w:dxaOrig="14671" w:dyaOrig="12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2.5pt" o:ole="">
            <v:imagedata r:id="rId10" o:title=""/>
          </v:shape>
          <o:OLEObject Type="Embed" ProgID="Visio.Drawing.11" ShapeID="_x0000_i1025" DrawAspect="Content" ObjectID="_1572179128" r:id="rId11"/>
        </w:object>
      </w:r>
      <w:bookmarkEnd w:id="517"/>
    </w:p>
    <w:p w:rsidR="008E7088" w:rsidRDefault="008E7088" w:rsidP="008E7088">
      <w:pPr>
        <w:autoSpaceDE w:val="0"/>
        <w:autoSpaceDN w:val="0"/>
        <w:adjustRightInd w:val="0"/>
        <w:spacing w:after="0" w:line="240" w:lineRule="auto"/>
      </w:pPr>
    </w:p>
    <w:p w:rsidR="008E7088" w:rsidRPr="008E7088" w:rsidRDefault="008E7088" w:rsidP="008E7088">
      <w:pPr>
        <w:pStyle w:val="Caption"/>
        <w:jc w:val="center"/>
        <w:rPr>
          <w:rFonts w:ascii="TimesNewRoman" w:hAnsi="TimesNewRoman" w:cs="TimesNewRoman"/>
          <w:sz w:val="20"/>
          <w:szCs w:val="20"/>
        </w:rPr>
      </w:pPr>
      <w:bookmarkStart w:id="518" w:name="_Ref498247674"/>
      <w:bookmarkStart w:id="519" w:name="_Toc498274324"/>
      <w:r>
        <w:t xml:space="preserve">Figure </w:t>
      </w:r>
      <w:fldSimple w:instr=" SEQ Figure \* ARABIC ">
        <w:r w:rsidR="00CE7341">
          <w:rPr>
            <w:noProof/>
          </w:rPr>
          <w:t>2</w:t>
        </w:r>
      </w:fldSimple>
      <w:r>
        <w:t xml:space="preserve"> PHY High Level Block Diagram</w:t>
      </w:r>
      <w:bookmarkEnd w:id="518"/>
      <w:bookmarkEnd w:id="519"/>
    </w:p>
    <w:p w:rsidR="00C00AE4" w:rsidRDefault="00C00AE4" w:rsidP="00C00AE4">
      <w:pPr>
        <w:rPr>
          <w:lang w:val="en"/>
        </w:rPr>
      </w:pPr>
    </w:p>
    <w:p w:rsidR="00813778" w:rsidRPr="00C00AE4" w:rsidRDefault="00813778" w:rsidP="002E5215">
      <w:pPr>
        <w:pStyle w:val="TemplateOutline3"/>
        <w:rPr>
          <w:lang w:val="en"/>
        </w:rPr>
      </w:pPr>
      <w:bookmarkStart w:id="520" w:name="_Toc498274280"/>
      <w:r>
        <w:t>IEEE 802.3 Ethernet Frame Support</w:t>
      </w:r>
      <w:bookmarkEnd w:id="520"/>
    </w:p>
    <w:p w:rsidR="00813778" w:rsidRDefault="00813778" w:rsidP="001B08F7">
      <w:r>
        <w:t xml:space="preserve">The SoC PHY supports IEEE 802.3Q frame formats.  Refer to </w:t>
      </w:r>
      <w:r>
        <w:fldChar w:fldCharType="begin"/>
      </w:r>
      <w:r>
        <w:instrText xml:space="preserve"> REF _Ref498246891 \h </w:instrText>
      </w:r>
      <w:r>
        <w:fldChar w:fldCharType="separate"/>
      </w:r>
      <w:r w:rsidR="00CE7341">
        <w:t xml:space="preserve">Figure </w:t>
      </w:r>
      <w:r w:rsidR="00CE7341">
        <w:rPr>
          <w:noProof/>
        </w:rPr>
        <w:t>3</w:t>
      </w:r>
      <w:r w:rsidR="00CE7341">
        <w:t xml:space="preserve"> 802.3Q Frame Format</w:t>
      </w:r>
      <w:r>
        <w:fldChar w:fldCharType="end"/>
      </w:r>
      <w:r>
        <w:t xml:space="preserve"> below.</w:t>
      </w:r>
    </w:p>
    <w:p w:rsidR="00742F8D" w:rsidRDefault="00813778" w:rsidP="00742F8D">
      <w:r>
        <w:rPr>
          <w:noProof/>
        </w:rPr>
        <w:drawing>
          <wp:inline distT="0" distB="0" distL="0" distR="0" wp14:anchorId="42369B17" wp14:editId="49498D25">
            <wp:extent cx="5943600" cy="26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065"/>
                    </a:xfrm>
                    <a:prstGeom prst="rect">
                      <a:avLst/>
                    </a:prstGeom>
                  </pic:spPr>
                </pic:pic>
              </a:graphicData>
            </a:graphic>
          </wp:inline>
        </w:drawing>
      </w:r>
    </w:p>
    <w:p w:rsidR="00813778" w:rsidRDefault="00813778" w:rsidP="00813778">
      <w:pPr>
        <w:pStyle w:val="Caption"/>
        <w:jc w:val="center"/>
      </w:pPr>
      <w:bookmarkStart w:id="521" w:name="_Ref498246891"/>
      <w:bookmarkStart w:id="522" w:name="_Toc498274325"/>
      <w:r>
        <w:t xml:space="preserve">Figure </w:t>
      </w:r>
      <w:fldSimple w:instr=" SEQ Figure \* ARABIC ">
        <w:r w:rsidR="00CE7341">
          <w:rPr>
            <w:noProof/>
          </w:rPr>
          <w:t>3</w:t>
        </w:r>
      </w:fldSimple>
      <w:r>
        <w:t xml:space="preserve"> 802.3Q Frame Format</w:t>
      </w:r>
      <w:bookmarkEnd w:id="521"/>
      <w:bookmarkEnd w:id="522"/>
    </w:p>
    <w:p w:rsidR="00813778" w:rsidRDefault="008E7088" w:rsidP="00813778">
      <w:r>
        <w:t xml:space="preserve">The IEEE 802.3Q frame is transparent to the SoC PHY.  The MAC is responsible for assembling the entire packet, from the pre-amble through the CRC/FCS bytes.  The MAC is also responsible for enforcing the Inter-Frame Gap.  The SoC PHY may opt to pick off the Ethernet Size/Type field to monitor and enforce the packet length. </w:t>
      </w:r>
      <w:r w:rsidRPr="008E7088">
        <w:rPr>
          <w:color w:val="C00000"/>
        </w:rPr>
        <w:t xml:space="preserve"> [Is there another way to determine the end of packet without use of the Ethernet Size/Type field?]</w:t>
      </w:r>
    </w:p>
    <w:p w:rsidR="008E7088" w:rsidRPr="00813778" w:rsidRDefault="008E7088" w:rsidP="00813778"/>
    <w:p w:rsidR="00742F8D" w:rsidRDefault="00742F8D" w:rsidP="00742F8D"/>
    <w:p w:rsidR="00C00AE4" w:rsidRDefault="00C00AE4" w:rsidP="00C00AE4">
      <w:pPr>
        <w:rPr>
          <w:lang w:val="en"/>
        </w:rPr>
      </w:pPr>
    </w:p>
    <w:p w:rsidR="00742F8D" w:rsidRPr="002E5215" w:rsidRDefault="00742F8D" w:rsidP="009570A2">
      <w:pPr>
        <w:pStyle w:val="TemplateOutline3"/>
        <w:numPr>
          <w:ilvl w:val="2"/>
          <w:numId w:val="19"/>
        </w:numPr>
        <w:rPr>
          <w:lang w:val="en"/>
        </w:rPr>
      </w:pPr>
      <w:bookmarkStart w:id="523" w:name="_Toc498274281"/>
      <w:r>
        <w:t>Transmitter</w:t>
      </w:r>
      <w:bookmarkEnd w:id="523"/>
    </w:p>
    <w:p w:rsidR="00FA685C" w:rsidRDefault="00DF0488" w:rsidP="00FA685C">
      <w:r>
        <w:t>The SoC PHY is responsible for the reliable data transfer from the MII interface to the iRail.  To perform this function, several sub-functions are implemented.</w:t>
      </w:r>
    </w:p>
    <w:p w:rsidR="00DF0488" w:rsidRDefault="00DF0488" w:rsidP="00FA685C"/>
    <w:p w:rsidR="00742F8D" w:rsidRDefault="00742F8D">
      <w:pPr>
        <w:pStyle w:val="TemplateOutline4"/>
        <w:numPr>
          <w:ilvl w:val="3"/>
          <w:numId w:val="9"/>
        </w:numPr>
      </w:pPr>
      <w:r>
        <w:t>TX FIFO</w:t>
      </w:r>
    </w:p>
    <w:p w:rsidR="00D023BD" w:rsidRDefault="00D023BD" w:rsidP="00D023BD">
      <w:pPr>
        <w:rPr>
          <w:color w:val="C00000"/>
        </w:rPr>
      </w:pPr>
      <w:r>
        <w:t xml:space="preserve">The TX FIFOs </w:t>
      </w:r>
      <w:ins w:id="524" w:author="Scott Walker" w:date="2017-11-12T17:11:00Z">
        <w:r w:rsidR="005D25A0">
          <w:t>interfaces with the</w:t>
        </w:r>
      </w:ins>
      <w:ins w:id="525" w:author="Scott Walker" w:date="2017-11-12T17:12:00Z">
        <w:r w:rsidR="005D25A0">
          <w:t xml:space="preserve"> </w:t>
        </w:r>
      </w:ins>
      <w:r>
        <w:t>Transmit MII interface</w:t>
      </w:r>
      <w:r w:rsidR="004E2291">
        <w:t>s</w:t>
      </w:r>
      <w:del w:id="526" w:author="Scott Walker" w:date="2017-11-12T17:12:00Z">
        <w:r w:rsidDel="005D25A0">
          <w:delText xml:space="preserve"> to the Transmit Packet Processor</w:delText>
        </w:r>
      </w:del>
      <w:r>
        <w:t xml:space="preserve">.  The </w:t>
      </w:r>
      <w:ins w:id="527" w:author="Scott Walker" w:date="2017-11-12T17:12:00Z">
        <w:r w:rsidR="005D25A0">
          <w:t xml:space="preserve">TX </w:t>
        </w:r>
      </w:ins>
      <w:del w:id="528" w:author="Scott Walker" w:date="2017-11-12T17:12:00Z">
        <w:r w:rsidDel="005D25A0">
          <w:delText xml:space="preserve">Transmit </w:delText>
        </w:r>
      </w:del>
      <w:r>
        <w:t>FIFO is 2048 bytes in depth</w:t>
      </w:r>
      <w:ins w:id="529" w:author="Scott Walker" w:date="2017-11-12T17:12:00Z">
        <w:r w:rsidR="00F40CC2">
          <w:t xml:space="preserve"> and 8-bits in width</w:t>
        </w:r>
      </w:ins>
      <w:r>
        <w:t xml:space="preserve">.  The </w:t>
      </w:r>
      <w:ins w:id="530" w:author="Scott Walker" w:date="2017-11-12T17:12:00Z">
        <w:r w:rsidR="005D25A0">
          <w:t xml:space="preserve">TX </w:t>
        </w:r>
      </w:ins>
      <w:del w:id="531" w:author="Scott Walker" w:date="2017-11-12T17:12:00Z">
        <w:r w:rsidDel="005D25A0">
          <w:delText xml:space="preserve">Transmit </w:delText>
        </w:r>
      </w:del>
      <w:r>
        <w:t xml:space="preserve">FIFO </w:t>
      </w:r>
      <w:del w:id="532" w:author="Scott Walker" w:date="2017-11-12T17:13:00Z">
        <w:r w:rsidDel="00F40CC2">
          <w:delText xml:space="preserve">can </w:delText>
        </w:r>
      </w:del>
      <w:del w:id="533" w:author="Scott Walker" w:date="2017-11-12T17:12:00Z">
        <w:r w:rsidDel="005D25A0">
          <w:delText xml:space="preserve">house </w:delText>
        </w:r>
      </w:del>
      <w:ins w:id="534" w:author="Scott Walker" w:date="2017-11-12T17:12:00Z">
        <w:r w:rsidR="005D25A0">
          <w:t>store</w:t>
        </w:r>
      </w:ins>
      <w:ins w:id="535" w:author="Scott Walker" w:date="2017-11-12T17:13:00Z">
        <w:r w:rsidR="00F40CC2">
          <w:t>s</w:t>
        </w:r>
      </w:ins>
      <w:ins w:id="536" w:author="Scott Walker" w:date="2017-11-12T17:12:00Z">
        <w:r w:rsidR="005D25A0">
          <w:t xml:space="preserve"> </w:t>
        </w:r>
      </w:ins>
      <w:r>
        <w:t>one packet at a time</w:t>
      </w:r>
      <w:ins w:id="537" w:author="Scott Walker" w:date="2017-11-12T17:13:00Z">
        <w:r w:rsidR="00F40CC2">
          <w:t xml:space="preserve">.  </w:t>
        </w:r>
      </w:ins>
      <w:del w:id="538" w:author="Scott Walker" w:date="2017-11-12T17:13:00Z">
        <w:r w:rsidR="00667158" w:rsidDel="00F40CC2">
          <w:delText xml:space="preserve"> and </w:delText>
        </w:r>
      </w:del>
      <w:ins w:id="539" w:author="Scott Walker" w:date="2017-11-12T17:13:00Z">
        <w:r w:rsidR="00F40CC2">
          <w:t xml:space="preserve">It </w:t>
        </w:r>
      </w:ins>
      <w:r w:rsidR="00667158">
        <w:t>is loaded by the Transmit MII Interface</w:t>
      </w:r>
      <w:r>
        <w:t xml:space="preserve">.  </w:t>
      </w:r>
      <w:r w:rsidR="001B08F7">
        <w:t xml:space="preserve">At the start of a transmit packet, the FIFO will fill up to </w:t>
      </w:r>
      <w:r w:rsidR="009A418A" w:rsidRPr="009A418A">
        <w:t>48</w:t>
      </w:r>
      <w:r w:rsidR="004E2291" w:rsidRPr="009A418A">
        <w:t xml:space="preserve"> </w:t>
      </w:r>
      <w:r w:rsidR="004E2291">
        <w:t xml:space="preserve">bytes before starting the transmission.  </w:t>
      </w:r>
      <w:r w:rsidR="009A418A">
        <w:t xml:space="preserve">Note that the minimum 802.3Q frame size is 64 bytes.  </w:t>
      </w:r>
      <w:del w:id="540" w:author="Scott Walker" w:date="2017-11-12T17:14:00Z">
        <w:r w:rsidR="004E2291" w:rsidDel="00F40CC2">
          <w:delText xml:space="preserve">Allowing </w:delText>
        </w:r>
      </w:del>
      <w:ins w:id="541" w:author="Scott Walker" w:date="2017-11-12T17:14:00Z">
        <w:r w:rsidR="00F40CC2">
          <w:t xml:space="preserve">This allows </w:t>
        </w:r>
      </w:ins>
      <w:r w:rsidR="004E2291">
        <w:t xml:space="preserve">the TX FIFO to </w:t>
      </w:r>
      <w:del w:id="542" w:author="Scott Walker" w:date="2017-11-12T17:14:00Z">
        <w:r w:rsidR="004E2291" w:rsidDel="00F40CC2">
          <w:delText xml:space="preserve">fill up to </w:delText>
        </w:r>
        <w:r w:rsidR="009A418A" w:rsidRPr="009A418A" w:rsidDel="00F40CC2">
          <w:delText xml:space="preserve">48 </w:delText>
        </w:r>
        <w:r w:rsidR="004E2291" w:rsidDel="00F40CC2">
          <w:delText xml:space="preserve">bytes </w:delText>
        </w:r>
      </w:del>
      <w:r w:rsidR="004E2291">
        <w:t>protect</w:t>
      </w:r>
      <w:del w:id="543" w:author="Scott Walker" w:date="2017-11-12T17:14:00Z">
        <w:r w:rsidR="004E2291" w:rsidDel="00F40CC2">
          <w:delText>s</w:delText>
        </w:r>
      </w:del>
      <w:r w:rsidR="004E2291">
        <w:t xml:space="preserve"> against under-</w:t>
      </w:r>
      <w:ins w:id="544" w:author="Scott Walker" w:date="2017-11-12T17:14:00Z">
        <w:r w:rsidR="00F40CC2">
          <w:t>r</w:t>
        </w:r>
      </w:ins>
      <w:del w:id="545" w:author="Scott Walker" w:date="2017-11-12T17:14:00Z">
        <w:r w:rsidR="004E2291" w:rsidDel="00F40CC2">
          <w:delText>f</w:delText>
        </w:r>
      </w:del>
      <w:r w:rsidR="004E2291">
        <w:t>uns</w:t>
      </w:r>
      <w:ins w:id="546" w:author="Scott Walker" w:date="2017-11-12T17:15:00Z">
        <w:r w:rsidR="00F40CC2">
          <w:t>.  Under-runs</w:t>
        </w:r>
      </w:ins>
      <w:ins w:id="547" w:author="Scott Walker" w:date="2017-11-12T17:14:00Z">
        <w:r w:rsidR="00F40CC2">
          <w:t xml:space="preserve"> occur when</w:t>
        </w:r>
      </w:ins>
      <w:del w:id="548" w:author="Scott Walker" w:date="2017-11-12T17:14:00Z">
        <w:r w:rsidR="004E2291" w:rsidDel="00F40CC2">
          <w:delText xml:space="preserve"> where</w:delText>
        </w:r>
      </w:del>
      <w:r w:rsidR="004E2291">
        <w:t xml:space="preserve"> the TX MII interface stalls </w:t>
      </w:r>
      <w:del w:id="549" w:author="Scott Walker" w:date="2017-11-12T17:15:00Z">
        <w:r w:rsidR="004E2291" w:rsidDel="00F40CC2">
          <w:delText xml:space="preserve">during </w:delText>
        </w:r>
      </w:del>
      <w:ins w:id="550" w:author="Scott Walker" w:date="2017-11-12T17:15:00Z">
        <w:r w:rsidR="00F40CC2">
          <w:t xml:space="preserve">in the middle of a </w:t>
        </w:r>
      </w:ins>
      <w:del w:id="551" w:author="Scott Walker" w:date="2017-11-12T17:15:00Z">
        <w:r w:rsidR="004E2291" w:rsidDel="00F40CC2">
          <w:delText>a</w:delText>
        </w:r>
      </w:del>
      <w:ins w:id="552" w:author="Scott Walker" w:date="2017-11-12T17:15:00Z">
        <w:r w:rsidR="00F40CC2">
          <w:t>packet</w:t>
        </w:r>
      </w:ins>
      <w:r w:rsidR="004E2291">
        <w:t xml:space="preserve"> transmission</w:t>
      </w:r>
      <w:ins w:id="553" w:author="Scott Walker" w:date="2017-11-12T17:16:00Z">
        <w:r w:rsidR="00F40CC2">
          <w:t xml:space="preserve"> simultaneously</w:t>
        </w:r>
      </w:ins>
      <w:del w:id="554" w:author="Scott Walker" w:date="2017-11-12T17:16:00Z">
        <w:r w:rsidR="004E2291" w:rsidDel="00F40CC2">
          <w:delText xml:space="preserve"> while</w:delText>
        </w:r>
      </w:del>
      <w:ins w:id="555" w:author="Scott Walker" w:date="2017-11-12T17:16:00Z">
        <w:r w:rsidR="00F40CC2">
          <w:t xml:space="preserve"> with</w:t>
        </w:r>
      </w:ins>
      <w:r w:rsidR="004E2291">
        <w:t xml:space="preserve"> bytes are being pulled from the FIFO and transmitted onto the iRail.  The transmitter is informed of an End of Frame when the TX FIFO empty flag asserts.  </w:t>
      </w:r>
      <w:r w:rsidR="004E2291" w:rsidRPr="008E7088">
        <w:rPr>
          <w:color w:val="C00000"/>
        </w:rPr>
        <w:t>[</w:t>
      </w:r>
      <w:r w:rsidR="004E2291">
        <w:rPr>
          <w:color w:val="C00000"/>
        </w:rPr>
        <w:t>I</w:t>
      </w:r>
      <w:r w:rsidR="009A418A">
        <w:rPr>
          <w:color w:val="C00000"/>
        </w:rPr>
        <w:t>s this</w:t>
      </w:r>
      <w:r w:rsidR="004E2291">
        <w:rPr>
          <w:color w:val="C00000"/>
        </w:rPr>
        <w:t xml:space="preserve"> means</w:t>
      </w:r>
      <w:r w:rsidR="004E2291" w:rsidRPr="008E7088">
        <w:rPr>
          <w:color w:val="C00000"/>
        </w:rPr>
        <w:t xml:space="preserve"> to determine the end of packet </w:t>
      </w:r>
      <w:r w:rsidR="004E2291">
        <w:rPr>
          <w:color w:val="C00000"/>
        </w:rPr>
        <w:t>acceptable</w:t>
      </w:r>
      <w:r w:rsidR="004E2291" w:rsidRPr="008E7088">
        <w:rPr>
          <w:color w:val="C00000"/>
        </w:rPr>
        <w:t>?]</w:t>
      </w:r>
    </w:p>
    <w:p w:rsidR="00DF0488" w:rsidRPr="00D023BD" w:rsidRDefault="00DF0488" w:rsidP="00D023BD"/>
    <w:p w:rsidR="00742F8D" w:rsidRDefault="00742F8D">
      <w:pPr>
        <w:pStyle w:val="TemplateOutline4"/>
        <w:numPr>
          <w:ilvl w:val="3"/>
          <w:numId w:val="9"/>
        </w:numPr>
      </w:pPr>
      <w:r w:rsidRPr="00742F8D">
        <w:t>TX State Machine</w:t>
      </w:r>
    </w:p>
    <w:p w:rsidR="004A2081" w:rsidRDefault="00D023BD" w:rsidP="00D023BD">
      <w:r>
        <w:t xml:space="preserve">The </w:t>
      </w:r>
      <w:del w:id="556" w:author="Scott Walker" w:date="2017-11-12T17:26:00Z">
        <w:r w:rsidDel="004C1DB6">
          <w:delText xml:space="preserve">Transmit </w:delText>
        </w:r>
      </w:del>
      <w:ins w:id="557" w:author="Scott Walker" w:date="2017-11-12T17:26:00Z">
        <w:r w:rsidR="004C1DB6">
          <w:t xml:space="preserve">TX </w:t>
        </w:r>
      </w:ins>
      <w:r>
        <w:t>State Machine is responsible for moving data to the TX AFE Interface during the appropriate transmission window.</w:t>
      </w:r>
      <w:r>
        <w:rPr>
          <w:rFonts w:cs="Arial"/>
        </w:rPr>
        <w:t xml:space="preserve">  </w:t>
      </w:r>
      <w:r w:rsidR="00A96DA2">
        <w:t xml:space="preserve">Refer to </w:t>
      </w:r>
      <w:r w:rsidR="00A96DA2" w:rsidRPr="00A96DA2">
        <w:rPr>
          <w:color w:val="0000FF"/>
          <w:u w:val="single"/>
        </w:rPr>
        <w:fldChar w:fldCharType="begin"/>
      </w:r>
      <w:r w:rsidR="00A96DA2" w:rsidRPr="00A96DA2">
        <w:rPr>
          <w:color w:val="0000FF"/>
          <w:u w:val="single"/>
        </w:rPr>
        <w:instrText xml:space="preserve"> REF _Ref497934736 \h </w:instrText>
      </w:r>
      <w:r w:rsidR="00A96DA2">
        <w:rPr>
          <w:color w:val="0000FF"/>
          <w:u w:val="single"/>
        </w:rPr>
        <w:instrText xml:space="preserve"> \* MERGEFORMAT </w:instrText>
      </w:r>
      <w:r w:rsidR="00A96DA2" w:rsidRPr="00A96DA2">
        <w:rPr>
          <w:color w:val="0000FF"/>
          <w:u w:val="single"/>
        </w:rPr>
      </w:r>
      <w:r w:rsidR="00A96DA2" w:rsidRPr="00A96DA2">
        <w:rPr>
          <w:color w:val="0000FF"/>
          <w:u w:val="single"/>
        </w:rPr>
        <w:fldChar w:fldCharType="separate"/>
      </w:r>
      <w:ins w:id="558" w:author="Gary Callsen" w:date="2017-11-14T13:25:00Z">
        <w:r w:rsidR="00CE7341" w:rsidRPr="00CE7341">
          <w:rPr>
            <w:color w:val="0000FF"/>
            <w:u w:val="single"/>
            <w:rPrChange w:id="559" w:author="Gary Callsen" w:date="2017-11-14T13:25:00Z">
              <w:rPr/>
            </w:rPrChange>
          </w:rPr>
          <w:t xml:space="preserve">Figure </w:t>
        </w:r>
        <w:r w:rsidR="00CE7341" w:rsidRPr="00CE7341">
          <w:rPr>
            <w:noProof/>
            <w:color w:val="0000FF"/>
            <w:u w:val="single"/>
            <w:rPrChange w:id="560" w:author="Gary Callsen" w:date="2017-11-14T13:25:00Z">
              <w:rPr>
                <w:noProof/>
              </w:rPr>
            </w:rPrChange>
          </w:rPr>
          <w:t>4</w:t>
        </w:r>
        <w:r w:rsidR="00CE7341" w:rsidRPr="00CE7341">
          <w:rPr>
            <w:color w:val="0000FF"/>
            <w:u w:val="single"/>
            <w:rPrChange w:id="561" w:author="Gary Callsen" w:date="2017-11-14T13:25:00Z">
              <w:rPr/>
            </w:rPrChange>
          </w:rPr>
          <w:t xml:space="preserve"> Transmit State Machine</w:t>
        </w:r>
      </w:ins>
      <w:ins w:id="562" w:author="Scott Walker" w:date="2017-11-12T18:22:00Z">
        <w:del w:id="563" w:author="Gary Callsen" w:date="2017-11-14T13:25:00Z">
          <w:r w:rsidR="000E59D5" w:rsidRPr="000E59D5" w:rsidDel="00386997">
            <w:rPr>
              <w:color w:val="0000FF"/>
              <w:u w:val="single"/>
              <w:rPrChange w:id="564" w:author="Scott Walker" w:date="2017-11-12T18:22:00Z">
                <w:rPr/>
              </w:rPrChange>
            </w:rPr>
            <w:delText xml:space="preserve">Figure </w:delText>
          </w:r>
          <w:r w:rsidR="000E59D5" w:rsidRPr="000E59D5" w:rsidDel="00386997">
            <w:rPr>
              <w:noProof/>
              <w:color w:val="0000FF"/>
              <w:u w:val="single"/>
              <w:rPrChange w:id="565" w:author="Scott Walker" w:date="2017-11-12T18:22:00Z">
                <w:rPr>
                  <w:noProof/>
                </w:rPr>
              </w:rPrChange>
            </w:rPr>
            <w:delText>4</w:delText>
          </w:r>
          <w:r w:rsidR="000E59D5" w:rsidRPr="000E59D5" w:rsidDel="00386997">
            <w:rPr>
              <w:color w:val="0000FF"/>
              <w:u w:val="single"/>
              <w:rPrChange w:id="566" w:author="Scott Walker" w:date="2017-11-12T18:22:00Z">
                <w:rPr/>
              </w:rPrChange>
            </w:rPr>
            <w:delText xml:space="preserve"> Transmit State Machine</w:delText>
          </w:r>
        </w:del>
      </w:ins>
      <w:del w:id="567" w:author="Gary Callsen" w:date="2017-11-14T13:25:00Z">
        <w:r w:rsidR="00252641" w:rsidRPr="00252641" w:rsidDel="00386997">
          <w:rPr>
            <w:color w:val="0000FF"/>
            <w:u w:val="single"/>
          </w:rPr>
          <w:delText xml:space="preserve">Figure </w:delText>
        </w:r>
        <w:r w:rsidR="00252641" w:rsidRPr="00252641" w:rsidDel="00386997">
          <w:rPr>
            <w:noProof/>
            <w:color w:val="0000FF"/>
            <w:u w:val="single"/>
          </w:rPr>
          <w:delText>4</w:delText>
        </w:r>
        <w:r w:rsidR="00252641" w:rsidRPr="00252641" w:rsidDel="00386997">
          <w:rPr>
            <w:color w:val="0000FF"/>
            <w:u w:val="single"/>
          </w:rPr>
          <w:delText xml:space="preserve"> Transmit State Machine</w:delText>
        </w:r>
      </w:del>
      <w:r w:rsidR="00A96DA2" w:rsidRPr="00A96DA2">
        <w:rPr>
          <w:color w:val="0000FF"/>
          <w:u w:val="single"/>
        </w:rPr>
        <w:fldChar w:fldCharType="end"/>
      </w:r>
      <w:r w:rsidR="00A96DA2">
        <w:t xml:space="preserve">.  </w:t>
      </w:r>
    </w:p>
    <w:p w:rsidR="004A2081" w:rsidRDefault="004A2081" w:rsidP="00D023BD">
      <w:r>
        <w:t>First, the MII TX interface begins loading the Ethernet Frame, including the pre-amble pattern, into the TX FIFO.  When the TX FIFO level reaches 48 bytes the TX State Machine will start transmitting.  To perform the transmission, the TX State Machine controls the logic</w:t>
      </w:r>
      <w:del w:id="568" w:author="Scott Walker" w:date="2017-11-12T17:17:00Z">
        <w:r w:rsidDel="00F40CC2">
          <w:delText xml:space="preserve"> in support of the below</w:delText>
        </w:r>
      </w:del>
      <w:ins w:id="569" w:author="Scott Walker" w:date="2017-11-12T17:17:00Z">
        <w:r w:rsidR="00F40CC2">
          <w:t xml:space="preserve"> to perform the below</w:t>
        </w:r>
      </w:ins>
      <w:r>
        <w:t xml:space="preserve"> functions.</w:t>
      </w:r>
    </w:p>
    <w:p w:rsidR="004A2081" w:rsidRDefault="004A2081" w:rsidP="009570A2">
      <w:pPr>
        <w:pStyle w:val="ListParagraph"/>
        <w:numPr>
          <w:ilvl w:val="0"/>
          <w:numId w:val="14"/>
        </w:numPr>
      </w:pPr>
      <w:r>
        <w:t>Reading a byte from the TX FIFO</w:t>
      </w:r>
    </w:p>
    <w:p w:rsidR="004A2081" w:rsidRDefault="004A2081" w:rsidP="009570A2">
      <w:pPr>
        <w:pStyle w:val="ListParagraph"/>
        <w:numPr>
          <w:ilvl w:val="0"/>
          <w:numId w:val="14"/>
        </w:numPr>
      </w:pPr>
      <w:r>
        <w:t>Perform parallel to serial conversion</w:t>
      </w:r>
    </w:p>
    <w:p w:rsidR="004A2081" w:rsidRDefault="004A2081" w:rsidP="009570A2">
      <w:pPr>
        <w:pStyle w:val="ListParagraph"/>
        <w:numPr>
          <w:ilvl w:val="0"/>
          <w:numId w:val="14"/>
        </w:numPr>
      </w:pPr>
      <w:r>
        <w:t>Manchester Encode</w:t>
      </w:r>
    </w:p>
    <w:p w:rsidR="004A2081" w:rsidRDefault="004A2081" w:rsidP="009570A2">
      <w:pPr>
        <w:pStyle w:val="ListParagraph"/>
        <w:numPr>
          <w:ilvl w:val="0"/>
          <w:numId w:val="14"/>
        </w:numPr>
      </w:pPr>
      <w:r>
        <w:t>Transmission out the AFE</w:t>
      </w:r>
    </w:p>
    <w:p w:rsidR="00252641" w:rsidRPr="00606FCD" w:rsidDel="00386997" w:rsidRDefault="004A2081" w:rsidP="00FA685C">
      <w:pPr>
        <w:rPr>
          <w:del w:id="570" w:author="Gary Callsen" w:date="2017-11-14T13:25:00Z"/>
          <w:color w:val="0000FF"/>
          <w:rPrChange w:id="571" w:author="Scott Walker" w:date="2017-11-12T17:22:00Z">
            <w:rPr>
              <w:del w:id="572" w:author="Gary Callsen" w:date="2017-11-14T13:25:00Z"/>
            </w:rPr>
          </w:rPrChange>
        </w:rPr>
      </w:pPr>
      <w:r>
        <w:t xml:space="preserve">During this transmission process, the TX State Machine monitors for either a collision or jabber detection.  When a collision is detected while transmitting, the SoC PHY will provide a collision </w:t>
      </w:r>
      <w:del w:id="573" w:author="Scott Walker" w:date="2017-11-12T17:18:00Z">
        <w:r w:rsidR="00F1451D" w:rsidDel="00F40CC2">
          <w:delText xml:space="preserve">detected </w:delText>
        </w:r>
      </w:del>
      <w:ins w:id="574" w:author="Scott Walker" w:date="2017-11-12T17:18:00Z">
        <w:r w:rsidR="00F40CC2">
          <w:t xml:space="preserve">present indication </w:t>
        </w:r>
      </w:ins>
      <w:r w:rsidR="00F1451D">
        <w:t xml:space="preserve">via the MII </w:t>
      </w:r>
      <w:ins w:id="575" w:author="Scott Walker" w:date="2017-11-12T17:18:00Z">
        <w:r w:rsidR="00F40CC2">
          <w:t>T</w:t>
        </w:r>
      </w:ins>
      <w:del w:id="576" w:author="Scott Walker" w:date="2017-11-12T17:18:00Z">
        <w:r w:rsidR="00F1451D" w:rsidDel="00F40CC2">
          <w:delText>R</w:delText>
        </w:r>
      </w:del>
      <w:r w:rsidR="00F1451D">
        <w:t xml:space="preserve">X Interface.  The TX State Machine is not directly affected by </w:t>
      </w:r>
      <w:ins w:id="577" w:author="Scott Walker" w:date="2017-11-12T17:19:00Z">
        <w:r w:rsidR="00F40CC2">
          <w:t>collisions when transmitting</w:t>
        </w:r>
      </w:ins>
      <w:del w:id="578" w:author="Scott Walker" w:date="2017-11-12T17:19:00Z">
        <w:r w:rsidR="00F1451D" w:rsidDel="00F40CC2">
          <w:delText>this action</w:delText>
        </w:r>
      </w:del>
      <w:r w:rsidR="00F1451D">
        <w:t xml:space="preserve">.  When a jabber </w:t>
      </w:r>
      <w:ins w:id="579" w:author="Scott Walker" w:date="2017-11-12T17:19:00Z">
        <w:r w:rsidR="00F40CC2">
          <w:t xml:space="preserve">condition </w:t>
        </w:r>
      </w:ins>
      <w:r w:rsidR="00F1451D">
        <w:t xml:space="preserve">is detected while transmitting, the TX State Machine will react as specified in the </w:t>
      </w:r>
      <w:r w:rsidR="00F1451D" w:rsidRPr="00606FCD">
        <w:rPr>
          <w:color w:val="0000FF"/>
          <w:rPrChange w:id="580" w:author="Scott Walker" w:date="2017-11-12T17:22:00Z">
            <w:rPr>
              <w:color w:val="0000FF"/>
              <w:u w:val="single"/>
            </w:rPr>
          </w:rPrChange>
        </w:rPr>
        <w:fldChar w:fldCharType="begin"/>
      </w:r>
      <w:r w:rsidR="00F1451D" w:rsidRPr="00606FCD">
        <w:rPr>
          <w:color w:val="0000FF"/>
          <w:rPrChange w:id="581" w:author="Scott Walker" w:date="2017-11-12T17:22:00Z">
            <w:rPr>
              <w:color w:val="0000FF"/>
              <w:u w:val="single"/>
            </w:rPr>
          </w:rPrChange>
        </w:rPr>
        <w:instrText xml:space="preserve"> REF _Ref498250788 \h </w:instrText>
      </w:r>
      <w:r w:rsidR="00F1451D" w:rsidRPr="005E3971">
        <w:rPr>
          <w:color w:val="0000FF"/>
        </w:rPr>
      </w:r>
      <w:r w:rsidR="00F1451D" w:rsidRPr="00606FCD">
        <w:rPr>
          <w:color w:val="0000FF"/>
          <w:rPrChange w:id="582" w:author="Scott Walker" w:date="2017-11-12T17:22:00Z">
            <w:rPr>
              <w:color w:val="0000FF"/>
              <w:u w:val="single"/>
            </w:rPr>
          </w:rPrChange>
        </w:rPr>
        <w:fldChar w:fldCharType="separate"/>
      </w:r>
      <w:ins w:id="583" w:author="Gary Callsen" w:date="2017-11-14T13:25:00Z">
        <w:r w:rsidR="00CE7341">
          <w:t>Jabber Function</w:t>
        </w:r>
      </w:ins>
      <w:ins w:id="584" w:author="Scott Walker" w:date="2017-11-12T18:22:00Z">
        <w:del w:id="585" w:author="Gary Callsen" w:date="2017-11-14T13:25:00Z">
          <w:r w:rsidR="000E59D5" w:rsidDel="00386997">
            <w:delText>Jabber Function</w:delText>
          </w:r>
        </w:del>
      </w:ins>
    </w:p>
    <w:p w:rsidR="00CA0642" w:rsidRDefault="00252641" w:rsidP="00CA0642">
      <w:del w:id="586" w:author="Gary Callsen" w:date="2017-11-14T13:25:00Z">
        <w:r w:rsidRPr="00606FCD" w:rsidDel="00386997">
          <w:rPr>
            <w:color w:val="0000FF"/>
            <w:rPrChange w:id="587" w:author="Scott Walker" w:date="2017-11-12T17:22:00Z">
              <w:rPr/>
            </w:rPrChange>
          </w:rPr>
          <w:delText>Jabber Function</w:delText>
        </w:r>
      </w:del>
      <w:r w:rsidR="00F1451D" w:rsidRPr="00606FCD">
        <w:rPr>
          <w:color w:val="0000FF"/>
          <w:rPrChange w:id="588" w:author="Scott Walker" w:date="2017-11-12T17:22:00Z">
            <w:rPr>
              <w:color w:val="0000FF"/>
              <w:u w:val="single"/>
            </w:rPr>
          </w:rPrChange>
        </w:rPr>
        <w:fldChar w:fldCharType="end"/>
      </w:r>
      <w:r w:rsidR="00F1451D" w:rsidRPr="00F1451D">
        <w:t xml:space="preserve"> section</w:t>
      </w:r>
      <w:r w:rsidR="00F1451D">
        <w:t xml:space="preserve"> of this document</w:t>
      </w:r>
      <w:r w:rsidR="00CA0642">
        <w:t xml:space="preserve">.  If the jabber condition is detected, the jabber function inhibits further output data from reaching the AFE and issues an interrupt to the processor.  When the transmitter has been disabled, the PHY activates the collision presence function via the MII RX Interface. </w:t>
      </w:r>
    </w:p>
    <w:p w:rsidR="002B772D" w:rsidRDefault="002B772D" w:rsidP="00CA0642">
      <w:r>
        <w:t>If a</w:t>
      </w:r>
      <w:r w:rsidR="00DF0488">
        <w:t>n</w:t>
      </w:r>
      <w:r>
        <w:t xml:space="preserve"> Ethernet Frame is transmitted without faults and the TX FIFO empties, the TX State Machine terminates transmission on to the iRail.</w:t>
      </w:r>
    </w:p>
    <w:p w:rsidR="00CA0642" w:rsidRDefault="00CA0642" w:rsidP="004A2081"/>
    <w:p w:rsidR="00F1451D" w:rsidRDefault="00F1451D" w:rsidP="004A2081"/>
    <w:p w:rsidR="00A96DA2" w:rsidRDefault="005E3971" w:rsidP="00A96DA2">
      <w:r>
        <w:rPr>
          <w:noProof/>
        </w:rPr>
        <w:lastRenderedPageBreak/>
        <w:object w:dxaOrig="0" w:dyaOrig="0">
          <v:shape id="_x0000_s1027" type="#_x0000_t75" style="position:absolute;margin-left:124.5pt;margin-top:0;width:215.1pt;height:449.55pt;z-index:251659264;mso-position-horizontal:absolute;mso-position-horizontal-relative:text;mso-position-vertical-relative:text">
            <v:imagedata r:id="rId13" o:title=""/>
            <w10:wrap type="square" side="right"/>
          </v:shape>
          <o:OLEObject Type="Embed" ProgID="Visio.Drawing.11" ShapeID="_x0000_s1027" DrawAspect="Content" ObjectID="_1572179134" r:id="rId14"/>
        </w:object>
      </w:r>
      <w:r w:rsidR="00A96DA2">
        <w:br w:type="textWrapping" w:clear="all"/>
      </w:r>
    </w:p>
    <w:p w:rsidR="00D023BD" w:rsidRPr="00D023BD" w:rsidRDefault="00A96DA2" w:rsidP="00DF0488">
      <w:pPr>
        <w:pStyle w:val="Caption"/>
        <w:jc w:val="center"/>
      </w:pPr>
      <w:bookmarkStart w:id="589" w:name="_Ref497934736"/>
      <w:bookmarkStart w:id="590" w:name="_Toc498274326"/>
      <w:r>
        <w:t xml:space="preserve">Figure </w:t>
      </w:r>
      <w:fldSimple w:instr=" SEQ Figure \* ARABIC ">
        <w:r w:rsidR="00CE7341">
          <w:rPr>
            <w:noProof/>
          </w:rPr>
          <w:t>4</w:t>
        </w:r>
      </w:fldSimple>
      <w:r>
        <w:t xml:space="preserve"> Transmit State Machine</w:t>
      </w:r>
      <w:bookmarkEnd w:id="589"/>
      <w:bookmarkEnd w:id="590"/>
    </w:p>
    <w:p w:rsidR="00FA685C" w:rsidRDefault="00FA685C" w:rsidP="00FA685C"/>
    <w:p w:rsidR="00F77230" w:rsidRDefault="004C1DB6">
      <w:pPr>
        <w:pStyle w:val="TemplateOutline4"/>
        <w:numPr>
          <w:ilvl w:val="3"/>
          <w:numId w:val="9"/>
        </w:numPr>
      </w:pPr>
      <w:ins w:id="591" w:author="Scott Walker" w:date="2017-11-12T17:26:00Z">
        <w:r>
          <w:t xml:space="preserve">TX </w:t>
        </w:r>
      </w:ins>
      <w:del w:id="592" w:author="Scott Walker" w:date="2017-11-12T17:26:00Z">
        <w:r w:rsidR="00F77230" w:rsidDel="004C1DB6">
          <w:delText xml:space="preserve">Transmit </w:delText>
        </w:r>
      </w:del>
      <w:r w:rsidR="00F77230">
        <w:t>Parallel to Serial Conversion</w:t>
      </w:r>
    </w:p>
    <w:p w:rsidR="00DF0488" w:rsidRDefault="00F77230" w:rsidP="00FA685C">
      <w:r>
        <w:t xml:space="preserve">The </w:t>
      </w:r>
      <w:ins w:id="593" w:author="Scott Walker" w:date="2017-11-12T17:26:00Z">
        <w:r w:rsidR="004C1DB6">
          <w:t xml:space="preserve">TX </w:t>
        </w:r>
      </w:ins>
      <w:del w:id="594" w:author="Scott Walker" w:date="2017-11-12T17:26:00Z">
        <w:r w:rsidDel="004C1DB6">
          <w:delText xml:space="preserve">Transmit </w:delText>
        </w:r>
      </w:del>
      <w:r>
        <w:t xml:space="preserve">Parallel to Serial Conversion converts the parallel data from the </w:t>
      </w:r>
      <w:r w:rsidR="002A0F97">
        <w:t>TX</w:t>
      </w:r>
      <w:r>
        <w:t xml:space="preserve"> FIFO to serial data.  </w:t>
      </w:r>
      <w:del w:id="595" w:author="Scott Walker" w:date="2017-11-12T17:27:00Z">
        <w:r w:rsidR="002A0F97" w:rsidDel="00281F6D">
          <w:delText>The movement of bytes originates from the TX FIFO through and then pushed to the paral</w:delText>
        </w:r>
        <w:r w:rsidR="00DF0488" w:rsidDel="00281F6D">
          <w:delText>lel to serial conversion logic.</w:delText>
        </w:r>
      </w:del>
    </w:p>
    <w:p w:rsidR="00F77230" w:rsidRPr="00D42801" w:rsidRDefault="00F77230">
      <w:pPr>
        <w:pStyle w:val="TemplateOutline4"/>
        <w:numPr>
          <w:ilvl w:val="3"/>
          <w:numId w:val="9"/>
        </w:numPr>
      </w:pPr>
      <w:r w:rsidRPr="00D42801">
        <w:t>Manchester Encoding</w:t>
      </w:r>
    </w:p>
    <w:p w:rsidR="00F77230" w:rsidRDefault="00F77230" w:rsidP="00F77230">
      <w:r>
        <w:t>The serial data is converted to Manchester Encoded data before being transmitted to the AFE.  Manchester encoding is creating by XOR-ing the data with a clock twice the data rate, or 10.00 MHz.</w:t>
      </w:r>
    </w:p>
    <w:p w:rsidR="00FA685C" w:rsidDel="00606FCD" w:rsidRDefault="00FA685C">
      <w:pPr>
        <w:rPr>
          <w:del w:id="596" w:author="Scott Walker" w:date="2017-11-12T17:22:00Z"/>
        </w:rPr>
      </w:pPr>
      <w:bookmarkStart w:id="597" w:name="_Ref498250788"/>
    </w:p>
    <w:p w:rsidR="00C04B39" w:rsidRDefault="00C04B39">
      <w:pPr>
        <w:pStyle w:val="TemplateOutline4"/>
        <w:numPr>
          <w:ilvl w:val="3"/>
          <w:numId w:val="9"/>
        </w:numPr>
      </w:pPr>
      <w:r>
        <w:t>Jabber Function</w:t>
      </w:r>
      <w:bookmarkEnd w:id="597"/>
    </w:p>
    <w:p w:rsidR="0046609B" w:rsidRDefault="0046609B" w:rsidP="00CA0642">
      <w:r>
        <w:lastRenderedPageBreak/>
        <w:t xml:space="preserve">The Jabber Function provides a self-interrupt capability to inhibit transmit data from reaching the </w:t>
      </w:r>
      <w:del w:id="598" w:author="Scott Walker" w:date="2017-11-12T17:27:00Z">
        <w:r w:rsidDel="00281F6D">
          <w:delText>medium</w:delText>
        </w:r>
      </w:del>
      <w:ins w:id="599" w:author="Scott Walker" w:date="2017-11-12T17:27:00Z">
        <w:r w:rsidR="00281F6D">
          <w:t>iRail</w:t>
        </w:r>
      </w:ins>
      <w:r>
        <w:t>.  The Jabber Function provide</w:t>
      </w:r>
      <w:r w:rsidR="002A0F97">
        <w:t>s a nominal window of 2</w:t>
      </w:r>
      <w:r>
        <w:t>0 ms during which time a normal data frame may be transmitted. If the frame length exceeds this duration, the jabber function inhibits further output data from reaching the AFE and issues an interrupt to the processor.  When the transmitter has been disabled, the PHY activates the collision presence function</w:t>
      </w:r>
      <w:r w:rsidR="002A0F97">
        <w:t xml:space="preserve"> to the RX MII Interface</w:t>
      </w:r>
      <w:r>
        <w:t xml:space="preserve">. </w:t>
      </w:r>
      <w:r w:rsidR="002A0F97">
        <w:t xml:space="preserve">  Refer to </w:t>
      </w:r>
      <w:r w:rsidR="002A0F97" w:rsidRPr="005E3971">
        <w:rPr>
          <w:color w:val="0000FF"/>
          <w:u w:val="single"/>
        </w:rPr>
        <w:fldChar w:fldCharType="begin"/>
      </w:r>
      <w:r w:rsidR="002A0F97" w:rsidRPr="00281F6D">
        <w:rPr>
          <w:color w:val="0000FF"/>
          <w:u w:val="single"/>
        </w:rPr>
        <w:instrText xml:space="preserve"> REF _Ref498252436 \h </w:instrText>
      </w:r>
      <w:r w:rsidR="002A0F97" w:rsidRPr="005E3971">
        <w:rPr>
          <w:color w:val="0000FF"/>
          <w:u w:val="single"/>
        </w:rPr>
      </w:r>
      <w:r w:rsidR="002A0F97" w:rsidRPr="005E3971">
        <w:rPr>
          <w:color w:val="0000FF"/>
          <w:u w:val="single"/>
        </w:rPr>
        <w:fldChar w:fldCharType="separate"/>
      </w:r>
      <w:ins w:id="600" w:author="Gary Callsen" w:date="2017-11-14T13:25:00Z">
        <w:r w:rsidR="00CE7341">
          <w:t xml:space="preserve">Figure </w:t>
        </w:r>
        <w:r w:rsidR="00CE7341">
          <w:rPr>
            <w:noProof/>
          </w:rPr>
          <w:t>5</w:t>
        </w:r>
        <w:r w:rsidR="00CE7341">
          <w:t xml:space="preserve"> Jabber Flow Diagram</w:t>
        </w:r>
      </w:ins>
      <w:ins w:id="601" w:author="Scott Walker" w:date="2017-11-12T18:22:00Z">
        <w:del w:id="602" w:author="Gary Callsen" w:date="2017-11-14T13:25:00Z">
          <w:r w:rsidR="000E59D5" w:rsidDel="00386997">
            <w:delText xml:space="preserve">Figure </w:delText>
          </w:r>
          <w:r w:rsidR="000E59D5" w:rsidDel="00386997">
            <w:rPr>
              <w:noProof/>
            </w:rPr>
            <w:delText>5</w:delText>
          </w:r>
          <w:r w:rsidR="000E59D5" w:rsidDel="00386997">
            <w:delText xml:space="preserve"> Jabber Flow Diagram</w:delText>
          </w:r>
        </w:del>
      </w:ins>
      <w:del w:id="603" w:author="Gary Callsen" w:date="2017-11-14T13:25:00Z">
        <w:r w:rsidR="00252641" w:rsidRPr="00281F6D" w:rsidDel="00386997">
          <w:rPr>
            <w:color w:val="0000FF"/>
            <w:u w:val="single"/>
            <w:rPrChange w:id="604" w:author="Scott Walker" w:date="2017-11-12T17:28:00Z">
              <w:rPr/>
            </w:rPrChange>
          </w:rPr>
          <w:delText xml:space="preserve">Figure </w:delText>
        </w:r>
        <w:r w:rsidR="00252641" w:rsidRPr="00281F6D" w:rsidDel="00386997">
          <w:rPr>
            <w:noProof/>
            <w:color w:val="0000FF"/>
            <w:u w:val="single"/>
            <w:rPrChange w:id="605" w:author="Scott Walker" w:date="2017-11-12T17:28:00Z">
              <w:rPr>
                <w:noProof/>
              </w:rPr>
            </w:rPrChange>
          </w:rPr>
          <w:delText>5</w:delText>
        </w:r>
        <w:r w:rsidR="00252641" w:rsidRPr="00281F6D" w:rsidDel="00386997">
          <w:rPr>
            <w:color w:val="0000FF"/>
            <w:u w:val="single"/>
            <w:rPrChange w:id="606" w:author="Scott Walker" w:date="2017-11-12T17:28:00Z">
              <w:rPr/>
            </w:rPrChange>
          </w:rPr>
          <w:delText xml:space="preserve"> Jabber Flow Diagram</w:delText>
        </w:r>
      </w:del>
      <w:r w:rsidR="002A0F97" w:rsidRPr="005E3971">
        <w:rPr>
          <w:color w:val="0000FF"/>
          <w:u w:val="single"/>
        </w:rPr>
        <w:fldChar w:fldCharType="end"/>
      </w:r>
      <w:r w:rsidR="002A0F97">
        <w:t xml:space="preserve"> below for details of the jabber function operation.</w:t>
      </w:r>
    </w:p>
    <w:p w:rsidR="00C04B39" w:rsidRDefault="00C04B39" w:rsidP="004902F8"/>
    <w:p w:rsidR="00C04B39" w:rsidRDefault="00101BE9" w:rsidP="00101BE9">
      <w:pPr>
        <w:jc w:val="center"/>
      </w:pPr>
      <w:r>
        <w:object w:dxaOrig="4465" w:dyaOrig="6125">
          <v:shape id="_x0000_i1027" type="#_x0000_t75" style="width:223.5pt;height:306pt" o:ole="">
            <v:imagedata r:id="rId15" o:title=""/>
          </v:shape>
          <o:OLEObject Type="Embed" ProgID="Visio.Drawing.11" ShapeID="_x0000_i1027" DrawAspect="Content" ObjectID="_1572179129" r:id="rId16"/>
        </w:object>
      </w:r>
    </w:p>
    <w:p w:rsidR="00101BE9" w:rsidRDefault="00101BE9" w:rsidP="00101BE9">
      <w:pPr>
        <w:pStyle w:val="Caption"/>
        <w:jc w:val="center"/>
      </w:pPr>
      <w:bookmarkStart w:id="607" w:name="_Ref498252436"/>
      <w:bookmarkStart w:id="608" w:name="_Toc498274327"/>
      <w:r>
        <w:t xml:space="preserve">Figure </w:t>
      </w:r>
      <w:fldSimple w:instr=" SEQ Figure \* ARABIC ">
        <w:r w:rsidR="00CE7341">
          <w:rPr>
            <w:noProof/>
          </w:rPr>
          <w:t>5</w:t>
        </w:r>
      </w:fldSimple>
      <w:r>
        <w:t xml:space="preserve"> Jabber Flow Diagram</w:t>
      </w:r>
      <w:bookmarkEnd w:id="607"/>
      <w:bookmarkEnd w:id="608"/>
    </w:p>
    <w:p w:rsidR="00C00AE4" w:rsidRDefault="00C00AE4" w:rsidP="00C00AE4">
      <w:pPr>
        <w:rPr>
          <w:lang w:val="en"/>
        </w:rPr>
      </w:pPr>
    </w:p>
    <w:p w:rsidR="00742F8D" w:rsidRPr="002E5215" w:rsidRDefault="00742F8D" w:rsidP="009570A2">
      <w:pPr>
        <w:pStyle w:val="TemplateOutline3"/>
        <w:numPr>
          <w:ilvl w:val="2"/>
          <w:numId w:val="20"/>
        </w:numPr>
        <w:rPr>
          <w:lang w:val="en"/>
        </w:rPr>
      </w:pPr>
      <w:bookmarkStart w:id="609" w:name="_Toc498274282"/>
      <w:r>
        <w:t>PHY Receiver</w:t>
      </w:r>
      <w:bookmarkEnd w:id="609"/>
    </w:p>
    <w:p w:rsidR="008879E4" w:rsidRDefault="006E79FF" w:rsidP="008879E4">
      <w:r>
        <w:t xml:space="preserve">The </w:t>
      </w:r>
      <w:del w:id="610" w:author="Scott Walker" w:date="2017-11-12T17:28:00Z">
        <w:r w:rsidDel="00BB1DAE">
          <w:delText xml:space="preserve">SoC </w:delText>
        </w:r>
      </w:del>
      <w:r>
        <w:t>PHY</w:t>
      </w:r>
      <w:del w:id="611" w:author="Scott Walker" w:date="2017-11-12T17:28:00Z">
        <w:r w:rsidDel="00BB1DAE">
          <w:delText xml:space="preserve"> </w:delText>
        </w:r>
      </w:del>
      <w:ins w:id="612" w:author="Scott Walker" w:date="2017-11-12T17:28:00Z">
        <w:r w:rsidR="00BB1DAE">
          <w:t xml:space="preserve"> SoC </w:t>
        </w:r>
      </w:ins>
      <w:r>
        <w:t>is responsible for the reliable data transfer from the iRail to the MII interface.  To perform this function, several sub-functions are implemented.</w:t>
      </w:r>
    </w:p>
    <w:p w:rsidR="006E79FF" w:rsidRDefault="006E79FF" w:rsidP="009570A2">
      <w:pPr>
        <w:pStyle w:val="ListParagraph"/>
        <w:numPr>
          <w:ilvl w:val="0"/>
          <w:numId w:val="16"/>
        </w:numPr>
      </w:pPr>
      <w:r>
        <w:t>RX Timing Recovery</w:t>
      </w:r>
    </w:p>
    <w:p w:rsidR="006E79FF" w:rsidRDefault="006E79FF" w:rsidP="009570A2">
      <w:pPr>
        <w:pStyle w:val="ListParagraph"/>
        <w:numPr>
          <w:ilvl w:val="0"/>
          <w:numId w:val="16"/>
        </w:numPr>
      </w:pPr>
      <w:r>
        <w:t>Manchester Decoding</w:t>
      </w:r>
    </w:p>
    <w:p w:rsidR="00667183" w:rsidRDefault="00667183" w:rsidP="009570A2">
      <w:pPr>
        <w:pStyle w:val="ListParagraph"/>
        <w:numPr>
          <w:ilvl w:val="0"/>
          <w:numId w:val="16"/>
        </w:numPr>
      </w:pPr>
      <w:del w:id="613" w:author="Scott Walker" w:date="2017-11-12T17:29:00Z">
        <w:r w:rsidDel="00973EAB">
          <w:delText xml:space="preserve">RX </w:delText>
        </w:r>
      </w:del>
      <w:r>
        <w:t>Serial to Parallel Conversion</w:t>
      </w:r>
    </w:p>
    <w:p w:rsidR="006E79FF" w:rsidRDefault="006E79FF" w:rsidP="009570A2">
      <w:pPr>
        <w:pStyle w:val="ListParagraph"/>
        <w:numPr>
          <w:ilvl w:val="0"/>
          <w:numId w:val="16"/>
        </w:numPr>
      </w:pPr>
      <w:r>
        <w:t>RX FIFO</w:t>
      </w:r>
    </w:p>
    <w:p w:rsidR="006E79FF" w:rsidRDefault="006E79FF" w:rsidP="006E79FF">
      <w:r>
        <w:t>Each is discussed in more detail in the proceeding sections within this specification.</w:t>
      </w:r>
    </w:p>
    <w:p w:rsidR="00DF0488" w:rsidRDefault="00DF0488" w:rsidP="00DF0488"/>
    <w:p w:rsidR="008879E4" w:rsidRDefault="008879E4">
      <w:pPr>
        <w:pStyle w:val="TemplateOutline4"/>
        <w:numPr>
          <w:ilvl w:val="3"/>
          <w:numId w:val="9"/>
        </w:numPr>
      </w:pPr>
      <w:bookmarkStart w:id="614" w:name="_Ref498273107"/>
      <w:r>
        <w:lastRenderedPageBreak/>
        <w:t>RX Timing Recovery</w:t>
      </w:r>
      <w:bookmarkEnd w:id="614"/>
    </w:p>
    <w:p w:rsidR="008879E4" w:rsidRPr="008879E4" w:rsidRDefault="008879E4" w:rsidP="008879E4">
      <w:r>
        <w:t>The Receive Timing Recovery d</w:t>
      </w:r>
      <w:r w:rsidRPr="000842B4">
        <w:t>etermine</w:t>
      </w:r>
      <w:r>
        <w:t>s</w:t>
      </w:r>
      <w:r w:rsidRPr="000842B4">
        <w:t xml:space="preserve"> the timing boundaries of the received data. </w:t>
      </w:r>
      <w:r>
        <w:t>This is accomplished by oversampling the data 16 times.   Once the first edge is detected, the logic knows where to sample data.  Furthermore, since there is no common clock distributed along the iRail, it is possible to have data errors due to these clock differences between devices.  This situation is overcome by oversampling the data by a little more the 16 times clock, or 163.333 MHz and determining when the receive data is about to slip past the sampling point.  When this occurs, the receiver is told to “skip” one of the 163.333 MHz clocks, thus realigning the data and sampling point.</w:t>
      </w:r>
    </w:p>
    <w:p w:rsidR="00DF0488" w:rsidRDefault="00DF0488" w:rsidP="00DF0488"/>
    <w:p w:rsidR="00742F8D" w:rsidRDefault="00742F8D">
      <w:pPr>
        <w:pStyle w:val="TemplateOutline4"/>
        <w:numPr>
          <w:ilvl w:val="3"/>
          <w:numId w:val="9"/>
        </w:numPr>
      </w:pPr>
      <w:r w:rsidRPr="00742F8D">
        <w:t>Manchester Decode</w:t>
      </w:r>
    </w:p>
    <w:p w:rsidR="008879E4" w:rsidRDefault="008879E4" w:rsidP="008879E4">
      <w:r>
        <w:t>After the receiver timing is recovered, the serial data is converted from Manchester to digital NRZ data.  This is accomplished by XOR-ing the data with a clock twice the data rate, or 10.00 MHz.  Once the data is decoded, it is sent over to the Serial to Parallel Conversion logic.</w:t>
      </w:r>
    </w:p>
    <w:p w:rsidR="008C1A27" w:rsidRDefault="008C1A27" w:rsidP="008C1A27"/>
    <w:p w:rsidR="00667183" w:rsidRDefault="00667183">
      <w:pPr>
        <w:pStyle w:val="TemplateOutline4"/>
        <w:numPr>
          <w:ilvl w:val="3"/>
          <w:numId w:val="9"/>
        </w:numPr>
      </w:pPr>
      <w:del w:id="615" w:author="Scott Walker" w:date="2017-11-12T17:29:00Z">
        <w:r w:rsidDel="00973EAB">
          <w:delText xml:space="preserve">RX </w:delText>
        </w:r>
      </w:del>
      <w:r>
        <w:t>Serial to Parallel Conversion</w:t>
      </w:r>
    </w:p>
    <w:p w:rsidR="00667183" w:rsidRPr="008879E4" w:rsidRDefault="00667183" w:rsidP="008879E4">
      <w:r>
        <w:t xml:space="preserve">The </w:t>
      </w:r>
      <w:del w:id="616" w:author="Scott Walker" w:date="2017-11-12T17:29:00Z">
        <w:r w:rsidDel="00973EAB">
          <w:delText xml:space="preserve">RX </w:delText>
        </w:r>
      </w:del>
      <w:r>
        <w:t xml:space="preserve">Serial to Parallel Conversion converts the </w:t>
      </w:r>
      <w:ins w:id="617" w:author="Scott Walker" w:date="2017-11-12T17:29:00Z">
        <w:r w:rsidR="00973EAB">
          <w:t xml:space="preserve">received </w:t>
        </w:r>
      </w:ins>
      <w:r>
        <w:t>serial data from the Manchester Decode</w:t>
      </w:r>
      <w:ins w:id="618" w:author="Scott Walker" w:date="2017-11-12T17:30:00Z">
        <w:r w:rsidR="00973EAB">
          <w:t>d</w:t>
        </w:r>
      </w:ins>
      <w:del w:id="619" w:author="Scott Walker" w:date="2017-11-12T17:30:00Z">
        <w:r w:rsidDel="00973EAB">
          <w:delText>r</w:delText>
        </w:r>
      </w:del>
      <w:r>
        <w:t xml:space="preserve"> NRZ data to parallel data.  The parallel data is </w:t>
      </w:r>
      <w:ins w:id="620" w:author="Scott Walker" w:date="2017-11-12T17:30:00Z">
        <w:r w:rsidR="00973EAB">
          <w:t xml:space="preserve">then </w:t>
        </w:r>
      </w:ins>
      <w:r>
        <w:t xml:space="preserve">loaded into the RX FIFO.   </w:t>
      </w:r>
    </w:p>
    <w:p w:rsidR="008C1A27" w:rsidRDefault="008C1A27" w:rsidP="008C1A27"/>
    <w:p w:rsidR="00742F8D" w:rsidRDefault="00742F8D">
      <w:pPr>
        <w:pStyle w:val="TemplateOutline4"/>
        <w:numPr>
          <w:ilvl w:val="3"/>
          <w:numId w:val="9"/>
        </w:numPr>
      </w:pPr>
      <w:r>
        <w:t>RX FIFO</w:t>
      </w:r>
    </w:p>
    <w:p w:rsidR="00667183" w:rsidRDefault="008879E4" w:rsidP="008879E4">
      <w:r>
        <w:t xml:space="preserve">The RX FIFOs consist of four FIFOs each is 2048 depth </w:t>
      </w:r>
      <w:r w:rsidR="00667183">
        <w:t>by</w:t>
      </w:r>
      <w:r>
        <w:t xml:space="preserve"> 9-bit</w:t>
      </w:r>
      <w:r w:rsidR="00667183">
        <w:t>s</w:t>
      </w:r>
      <w:r>
        <w:t xml:space="preserve">.  </w:t>
      </w:r>
      <w:r w:rsidR="00667183">
        <w:t>One side of the RX FIFO interfaces to the RX Serial to Parallel Conversion logic.  The other side of the RX FIFO interfaces to the RX MII interface.</w:t>
      </w:r>
    </w:p>
    <w:p w:rsidR="008C1A27" w:rsidRDefault="008C1A27" w:rsidP="008C1A27"/>
    <w:p w:rsidR="008C1A27" w:rsidRDefault="008C1A27">
      <w:pPr>
        <w:pStyle w:val="TemplateOutline4"/>
        <w:numPr>
          <w:ilvl w:val="3"/>
          <w:numId w:val="9"/>
        </w:numPr>
      </w:pPr>
      <w:r>
        <w:t>RX State Machine</w:t>
      </w:r>
    </w:p>
    <w:p w:rsidR="0048244D" w:rsidRDefault="00AF15BB" w:rsidP="00742F8D">
      <w:r>
        <w:t xml:space="preserve">The RX State Machine coordinates the reception of data from the AFE to the RX FIFOs.  It starts when an edge is detected on the iRail.  </w:t>
      </w:r>
      <w:r w:rsidR="00683D50">
        <w:t>Once a byte has been Manchester Decoded and converted from serial to parallel data, the RX State Machine is notified that a byte is available and will move it into the RX FIFO.  This process continues until the iRail goes IDLE thus shutting down the RX State Machine</w:t>
      </w:r>
      <w:r w:rsidR="00270FF6">
        <w:t xml:space="preserve"> or the RX FIFO overflows.  An RX FIFO overflow condition will stop the reception, interrupt the processor</w:t>
      </w:r>
      <w:ins w:id="621" w:author="Scott Walker" w:date="2017-11-12T17:31:00Z">
        <w:r w:rsidR="00BA521A">
          <w:t>,</w:t>
        </w:r>
      </w:ins>
      <w:r w:rsidR="00270FF6">
        <w:t xml:space="preserve"> and then wait for the next frame.  </w:t>
      </w:r>
      <w:r>
        <w:t xml:space="preserve">See </w:t>
      </w:r>
      <w:r w:rsidRPr="00AF15BB">
        <w:rPr>
          <w:color w:val="0000FF"/>
          <w:u w:val="single"/>
        </w:rPr>
        <w:fldChar w:fldCharType="begin"/>
      </w:r>
      <w:r w:rsidRPr="00AF15BB">
        <w:rPr>
          <w:color w:val="0000FF"/>
          <w:u w:val="single"/>
        </w:rPr>
        <w:instrText xml:space="preserve"> REF _Ref497939004 \h </w:instrText>
      </w:r>
      <w:r>
        <w:rPr>
          <w:color w:val="0000FF"/>
          <w:u w:val="single"/>
        </w:rPr>
        <w:instrText xml:space="preserve"> \* MERGEFORMAT </w:instrText>
      </w:r>
      <w:r w:rsidRPr="00AF15BB">
        <w:rPr>
          <w:color w:val="0000FF"/>
          <w:u w:val="single"/>
        </w:rPr>
      </w:r>
      <w:r w:rsidRPr="00AF15BB">
        <w:rPr>
          <w:color w:val="0000FF"/>
          <w:u w:val="single"/>
        </w:rPr>
        <w:fldChar w:fldCharType="separate"/>
      </w:r>
      <w:ins w:id="622" w:author="Gary Callsen" w:date="2017-11-14T13:25:00Z">
        <w:r w:rsidR="00CE7341" w:rsidRPr="00CE7341">
          <w:rPr>
            <w:color w:val="0000FF"/>
            <w:u w:val="single"/>
            <w:rPrChange w:id="623" w:author="Gary Callsen" w:date="2017-11-14T13:25:00Z">
              <w:rPr/>
            </w:rPrChange>
          </w:rPr>
          <w:t xml:space="preserve">Figure </w:t>
        </w:r>
        <w:r w:rsidR="00CE7341" w:rsidRPr="00CE7341">
          <w:rPr>
            <w:noProof/>
            <w:color w:val="0000FF"/>
            <w:u w:val="single"/>
            <w:rPrChange w:id="624" w:author="Gary Callsen" w:date="2017-11-14T13:25:00Z">
              <w:rPr>
                <w:noProof/>
              </w:rPr>
            </w:rPrChange>
          </w:rPr>
          <w:t>6</w:t>
        </w:r>
        <w:r w:rsidR="00CE7341" w:rsidRPr="00CE7341">
          <w:rPr>
            <w:noProof/>
            <w:color w:val="0000FF"/>
            <w:u w:val="single"/>
            <w:rPrChange w:id="625" w:author="Gary Callsen" w:date="2017-11-14T13:25:00Z">
              <w:rPr/>
            </w:rPrChange>
          </w:rPr>
          <w:t xml:space="preserve"> </w:t>
        </w:r>
        <w:r w:rsidR="00CE7341" w:rsidRPr="00CE7341">
          <w:rPr>
            <w:color w:val="0000FF"/>
            <w:u w:val="single"/>
            <w:rPrChange w:id="626" w:author="Gary Callsen" w:date="2017-11-14T13:25:00Z">
              <w:rPr/>
            </w:rPrChange>
          </w:rPr>
          <w:t>Receive State Machine Flow Diagram</w:t>
        </w:r>
      </w:ins>
      <w:ins w:id="627" w:author="Scott Walker" w:date="2017-11-12T18:22:00Z">
        <w:del w:id="628" w:author="Gary Callsen" w:date="2017-11-14T13:25:00Z">
          <w:r w:rsidR="000E59D5" w:rsidRPr="000E59D5" w:rsidDel="00386997">
            <w:rPr>
              <w:color w:val="0000FF"/>
              <w:u w:val="single"/>
              <w:rPrChange w:id="629" w:author="Scott Walker" w:date="2017-11-12T18:22:00Z">
                <w:rPr/>
              </w:rPrChange>
            </w:rPr>
            <w:delText xml:space="preserve">Figure </w:delText>
          </w:r>
          <w:r w:rsidR="000E59D5" w:rsidRPr="000E59D5" w:rsidDel="00386997">
            <w:rPr>
              <w:noProof/>
              <w:color w:val="0000FF"/>
              <w:u w:val="single"/>
              <w:rPrChange w:id="630" w:author="Scott Walker" w:date="2017-11-12T18:22:00Z">
                <w:rPr>
                  <w:noProof/>
                </w:rPr>
              </w:rPrChange>
            </w:rPr>
            <w:delText>6</w:delText>
          </w:r>
          <w:r w:rsidR="000E59D5" w:rsidRPr="000E59D5" w:rsidDel="00386997">
            <w:rPr>
              <w:noProof/>
              <w:color w:val="0000FF"/>
              <w:u w:val="single"/>
              <w:rPrChange w:id="631" w:author="Scott Walker" w:date="2017-11-12T18:22:00Z">
                <w:rPr/>
              </w:rPrChange>
            </w:rPr>
            <w:delText xml:space="preserve"> </w:delText>
          </w:r>
          <w:r w:rsidR="000E59D5" w:rsidRPr="000E59D5" w:rsidDel="00386997">
            <w:rPr>
              <w:color w:val="0000FF"/>
              <w:u w:val="single"/>
              <w:rPrChange w:id="632" w:author="Scott Walker" w:date="2017-11-12T18:22:00Z">
                <w:rPr/>
              </w:rPrChange>
            </w:rPr>
            <w:delText>Receive State Machine Flow Diagram</w:delText>
          </w:r>
        </w:del>
      </w:ins>
      <w:del w:id="633" w:author="Gary Callsen" w:date="2017-11-14T13:25:00Z">
        <w:r w:rsidR="00252641" w:rsidRPr="00252641" w:rsidDel="00386997">
          <w:rPr>
            <w:color w:val="0000FF"/>
            <w:u w:val="single"/>
          </w:rPr>
          <w:delText xml:space="preserve">Figure </w:delText>
        </w:r>
        <w:r w:rsidR="00252641" w:rsidRPr="00252641" w:rsidDel="00386997">
          <w:rPr>
            <w:noProof/>
            <w:color w:val="0000FF"/>
            <w:u w:val="single"/>
          </w:rPr>
          <w:delText xml:space="preserve">6 </w:delText>
        </w:r>
        <w:r w:rsidR="00252641" w:rsidRPr="00252641" w:rsidDel="00386997">
          <w:rPr>
            <w:color w:val="0000FF"/>
            <w:u w:val="single"/>
          </w:rPr>
          <w:delText>Receive State Machine Flow</w:delText>
        </w:r>
        <w:r w:rsidR="00252641" w:rsidRPr="00BA521A" w:rsidDel="00386997">
          <w:rPr>
            <w:color w:val="0000FF"/>
            <w:u w:val="single"/>
            <w:rPrChange w:id="634" w:author="Scott Walker" w:date="2017-11-12T17:31:00Z">
              <w:rPr/>
            </w:rPrChange>
          </w:rPr>
          <w:delText xml:space="preserve"> Diagram</w:delText>
        </w:r>
      </w:del>
      <w:r w:rsidRPr="00AF15BB">
        <w:rPr>
          <w:color w:val="0000FF"/>
          <w:u w:val="single"/>
        </w:rPr>
        <w:fldChar w:fldCharType="end"/>
      </w:r>
      <w:r>
        <w:t xml:space="preserve"> for details on the RX State Machine’s operation.</w:t>
      </w:r>
    </w:p>
    <w:p w:rsidR="00AF15BB" w:rsidRDefault="009246E8" w:rsidP="00AF15BB">
      <w:pPr>
        <w:jc w:val="center"/>
      </w:pPr>
      <w:r>
        <w:object w:dxaOrig="6601" w:dyaOrig="9944">
          <v:shape id="_x0000_i1028" type="#_x0000_t75" style="width:330pt;height:497.25pt" o:ole="">
            <v:imagedata r:id="rId17" o:title=""/>
          </v:shape>
          <o:OLEObject Type="Embed" ProgID="Visio.Drawing.11" ShapeID="_x0000_i1028" DrawAspect="Content" ObjectID="_1572179130" r:id="rId18"/>
        </w:object>
      </w:r>
    </w:p>
    <w:p w:rsidR="00AF15BB" w:rsidRDefault="00AF15BB" w:rsidP="00AF15BB">
      <w:pPr>
        <w:pStyle w:val="Caption"/>
        <w:jc w:val="center"/>
      </w:pPr>
      <w:bookmarkStart w:id="635" w:name="_Ref497939004"/>
      <w:bookmarkStart w:id="636" w:name="_Toc498274328"/>
      <w:r>
        <w:t xml:space="preserve">Figure </w:t>
      </w:r>
      <w:fldSimple w:instr=" SEQ Figure \* ARABIC ">
        <w:r w:rsidR="00CE7341">
          <w:rPr>
            <w:noProof/>
          </w:rPr>
          <w:t>6</w:t>
        </w:r>
      </w:fldSimple>
      <w:r w:rsidR="00667183">
        <w:t xml:space="preserve"> </w:t>
      </w:r>
      <w:r>
        <w:t>Receive State Machine Flow Diagram</w:t>
      </w:r>
      <w:bookmarkEnd w:id="635"/>
      <w:bookmarkEnd w:id="636"/>
    </w:p>
    <w:p w:rsidR="00C00AE4" w:rsidRDefault="00C00AE4" w:rsidP="00C00AE4">
      <w:pPr>
        <w:rPr>
          <w:lang w:val="en"/>
        </w:rPr>
      </w:pPr>
    </w:p>
    <w:p w:rsidR="00813778" w:rsidRPr="002E5215" w:rsidRDefault="00813778" w:rsidP="009570A2">
      <w:pPr>
        <w:pStyle w:val="TemplateOutline3"/>
        <w:numPr>
          <w:ilvl w:val="2"/>
          <w:numId w:val="21"/>
        </w:numPr>
        <w:rPr>
          <w:lang w:val="en"/>
        </w:rPr>
      </w:pPr>
      <w:bookmarkStart w:id="637" w:name="_Toc498274283"/>
      <w:r>
        <w:t>Microprocessor Function</w:t>
      </w:r>
      <w:bookmarkEnd w:id="637"/>
    </w:p>
    <w:p w:rsidR="004C2BF2" w:rsidRDefault="004C2BF2" w:rsidP="004C2BF2">
      <w:r>
        <w:t xml:space="preserve">The Processor Function provides the means for the local processor to communicate with the FPGA logic.  This communication path, or bus, utilizes a standard interface referred to as the ARM </w:t>
      </w:r>
      <w:r>
        <w:rPr>
          <w:bCs/>
        </w:rPr>
        <w:t>Advanced Microcontroller Bus Architecture</w:t>
      </w:r>
      <w:r>
        <w:rPr>
          <w:b/>
          <w:bCs/>
        </w:rPr>
        <w:t xml:space="preserve"> (AMBA</w:t>
      </w:r>
      <w:r>
        <w:t xml:space="preserve">).  AMBA is an open-standard, on-chip interconnect specification for the connection and management of functional blocks in (SoC) designs. It facilitates development of multi-processor designs with large numbers of controllers and peripherals.  This </w:t>
      </w:r>
      <w:r>
        <w:lastRenderedPageBreak/>
        <w:t xml:space="preserve">interface consists of an address bus, control signals and an 8-bit data bus.  </w:t>
      </w:r>
      <w:ins w:id="638" w:author="Scott Walker" w:date="2017-11-12T17:33:00Z">
        <w:r w:rsidR="007C5D83">
          <w:t xml:space="preserve">The AMBA bus is commonly referred to as </w:t>
        </w:r>
      </w:ins>
      <w:ins w:id="639" w:author="Scott Walker" w:date="2017-11-12T17:35:00Z">
        <w:r w:rsidR="007C5D83">
          <w:t>“</w:t>
        </w:r>
      </w:ins>
      <w:ins w:id="640" w:author="Scott Walker" w:date="2017-11-12T17:33:00Z">
        <w:r w:rsidR="007C5D83" w:rsidRPr="007C5D83">
          <w:rPr>
            <w:b/>
            <w:rPrChange w:id="641" w:author="Scott Walker" w:date="2017-11-12T17:35:00Z">
              <w:rPr/>
            </w:rPrChange>
          </w:rPr>
          <w:t>APB</w:t>
        </w:r>
      </w:ins>
      <w:ins w:id="642" w:author="Scott Walker" w:date="2017-11-12T17:34:00Z">
        <w:r w:rsidR="007C5D83">
          <w:t>” in the MicroSemiconductor documentation.</w:t>
        </w:r>
      </w:ins>
    </w:p>
    <w:p w:rsidR="00813778" w:rsidRPr="00813778" w:rsidRDefault="004C2BF2" w:rsidP="00813778">
      <w:r>
        <w:t>Furthermore, the processor interface supports address decoding, data bus interface, status/control registers and interrupt control.</w:t>
      </w:r>
    </w:p>
    <w:p w:rsidR="00C00AE4" w:rsidRDefault="00C00AE4" w:rsidP="00C00AE4">
      <w:pPr>
        <w:rPr>
          <w:lang w:val="en"/>
        </w:rPr>
      </w:pPr>
    </w:p>
    <w:p w:rsidR="00742F8D" w:rsidRPr="002E5215" w:rsidRDefault="00742F8D" w:rsidP="009570A2">
      <w:pPr>
        <w:pStyle w:val="TemplateOutline3"/>
        <w:numPr>
          <w:ilvl w:val="2"/>
          <w:numId w:val="22"/>
        </w:numPr>
        <w:rPr>
          <w:lang w:val="en"/>
        </w:rPr>
      </w:pPr>
      <w:bookmarkStart w:id="643" w:name="_Toc498274284"/>
      <w:r>
        <w:t>MDIO</w:t>
      </w:r>
      <w:bookmarkEnd w:id="643"/>
    </w:p>
    <w:p w:rsidR="00FC13D2" w:rsidRDefault="00FC13D2" w:rsidP="00FC13D2">
      <w:pPr>
        <w:autoSpaceDE w:val="0"/>
        <w:autoSpaceDN w:val="0"/>
        <w:adjustRightInd w:val="0"/>
        <w:spacing w:after="0" w:line="240" w:lineRule="auto"/>
      </w:pPr>
      <w:r w:rsidRPr="00FC13D2">
        <w:t>Manage</w:t>
      </w:r>
      <w:r w:rsidR="004902F8">
        <w:t xml:space="preserve">ment data input/output (MDIO) </w:t>
      </w:r>
      <w:r w:rsidRPr="00FC13D2">
        <w:t>is a serial bus</w:t>
      </w:r>
      <w:r>
        <w:t xml:space="preserve"> </w:t>
      </w:r>
      <w:r w:rsidRPr="00FC13D2">
        <w:t>defined for the Ethernet family of IEEE 802.3 standards for the media independent interface (MII). The</w:t>
      </w:r>
      <w:r w:rsidR="004902F8">
        <w:t xml:space="preserve"> </w:t>
      </w:r>
      <w:r w:rsidRPr="00FC13D2">
        <w:t>MII connects the media access control (MAC) devices with the Ethernet physical layer (PHY) circuits.</w:t>
      </w:r>
      <w:r w:rsidR="004902F8">
        <w:t xml:space="preserve">  </w:t>
      </w:r>
      <w:r w:rsidRPr="00FC13D2">
        <w:t>The MDIO reads and writes the control and status registers of the PHY, configures each PHY before</w:t>
      </w:r>
      <w:r>
        <w:t xml:space="preserve"> </w:t>
      </w:r>
      <w:r w:rsidRPr="00FC13D2">
        <w:t>operation, and monitors link status during operation.</w:t>
      </w:r>
    </w:p>
    <w:p w:rsidR="00FC13D2" w:rsidRPr="00FC13D2" w:rsidRDefault="00FC13D2" w:rsidP="00FC13D2">
      <w:pPr>
        <w:autoSpaceDE w:val="0"/>
        <w:autoSpaceDN w:val="0"/>
        <w:adjustRightInd w:val="0"/>
        <w:spacing w:after="0" w:line="240" w:lineRule="auto"/>
      </w:pPr>
    </w:p>
    <w:p w:rsidR="00742F8D" w:rsidRDefault="00FC13D2" w:rsidP="00FC13D2">
      <w:pPr>
        <w:autoSpaceDE w:val="0"/>
        <w:autoSpaceDN w:val="0"/>
        <w:adjustRightInd w:val="0"/>
        <w:spacing w:after="0" w:line="240" w:lineRule="auto"/>
      </w:pPr>
      <w:r w:rsidRPr="00FC13D2">
        <w:t>MDIO was originally defined in Clause 22 of IEEE RFC802.3. In the original specification, a single MDIO</w:t>
      </w:r>
      <w:r>
        <w:t xml:space="preserve"> </w:t>
      </w:r>
      <w:r w:rsidRPr="00FC13D2">
        <w:t>interface is able to access up to 32 registers in 32 different PHY devices. These registers provide status</w:t>
      </w:r>
      <w:r>
        <w:t xml:space="preserve"> </w:t>
      </w:r>
      <w:r w:rsidRPr="00FC13D2">
        <w:t>and control information such as: link status, speed ability and selection, power down for low power</w:t>
      </w:r>
      <w:r>
        <w:t xml:space="preserve"> </w:t>
      </w:r>
      <w:r w:rsidRPr="00FC13D2">
        <w:t>consumption, duplex mode (full or half), auto-negotiation, fault signaling, and loopback.</w:t>
      </w:r>
    </w:p>
    <w:p w:rsidR="004C2BF2" w:rsidRDefault="004C2BF2" w:rsidP="00FC13D2">
      <w:pPr>
        <w:autoSpaceDE w:val="0"/>
        <w:autoSpaceDN w:val="0"/>
        <w:adjustRightInd w:val="0"/>
        <w:spacing w:after="0" w:line="240" w:lineRule="auto"/>
      </w:pPr>
    </w:p>
    <w:p w:rsidR="004C2BF2" w:rsidRDefault="004C2BF2" w:rsidP="00FC13D2">
      <w:pPr>
        <w:autoSpaceDE w:val="0"/>
        <w:autoSpaceDN w:val="0"/>
        <w:adjustRightInd w:val="0"/>
        <w:spacing w:after="0" w:line="240" w:lineRule="auto"/>
      </w:pPr>
      <w:r>
        <w:t>Note that the MDIO Intellectual Property has limitations.  Since it has no IO Ports, some of the control/status register bits are not in the MDIO logic but instead, in the processor interface registers.</w:t>
      </w:r>
    </w:p>
    <w:p w:rsidR="004902F8" w:rsidDel="002D1711" w:rsidRDefault="004902F8" w:rsidP="00FC13D2">
      <w:pPr>
        <w:autoSpaceDE w:val="0"/>
        <w:autoSpaceDN w:val="0"/>
        <w:adjustRightInd w:val="0"/>
        <w:spacing w:after="0" w:line="240" w:lineRule="auto"/>
        <w:rPr>
          <w:del w:id="644" w:author="Scott Walker" w:date="2017-11-12T16:30:00Z"/>
        </w:rPr>
      </w:pPr>
    </w:p>
    <w:p w:rsidR="00C00AE4" w:rsidRDefault="00C00AE4" w:rsidP="00C00AE4">
      <w:pPr>
        <w:rPr>
          <w:lang w:val="en"/>
        </w:rPr>
      </w:pPr>
    </w:p>
    <w:p w:rsidR="00742F8D" w:rsidRPr="009502B4" w:rsidRDefault="00742F8D" w:rsidP="009570A2">
      <w:pPr>
        <w:pStyle w:val="TemplateOutline3"/>
        <w:numPr>
          <w:ilvl w:val="2"/>
          <w:numId w:val="23"/>
        </w:numPr>
        <w:rPr>
          <w:ins w:id="645" w:author="Scott Walker" w:date="2017-11-12T15:36:00Z"/>
          <w:lang w:val="en"/>
          <w:rPrChange w:id="646" w:author="Scott Walker" w:date="2017-11-12T15:36:00Z">
            <w:rPr>
              <w:ins w:id="647" w:author="Scott Walker" w:date="2017-11-12T15:36:00Z"/>
            </w:rPr>
          </w:rPrChange>
        </w:rPr>
      </w:pPr>
      <w:bookmarkStart w:id="648" w:name="_Toc498274285"/>
      <w:r>
        <w:t>PHY Clock Generation</w:t>
      </w:r>
      <w:bookmarkEnd w:id="648"/>
    </w:p>
    <w:p w:rsidR="009502B4" w:rsidRDefault="00DE7BFA">
      <w:pPr>
        <w:rPr>
          <w:ins w:id="649" w:author="Scott Walker" w:date="2017-11-12T15:37:00Z"/>
          <w:lang w:val="en"/>
        </w:rPr>
        <w:pPrChange w:id="650" w:author="Scott Walker" w:date="2017-11-12T15:36:00Z">
          <w:pPr>
            <w:pStyle w:val="TemplateOutline3"/>
            <w:numPr>
              <w:numId w:val="23"/>
            </w:numPr>
          </w:pPr>
        </w:pPrChange>
      </w:pPr>
      <w:ins w:id="651" w:author="Scott Walker" w:date="2017-11-12T15:40:00Z">
        <w:r>
          <w:rPr>
            <w:lang w:val="en"/>
          </w:rPr>
          <w:t xml:space="preserve">The PHY FPGA uses and external 20MHz crystal oscillator </w:t>
        </w:r>
        <w:r w:rsidR="009A0A9C">
          <w:rPr>
            <w:lang w:val="en"/>
          </w:rPr>
          <w:t xml:space="preserve">to </w:t>
        </w:r>
      </w:ins>
      <w:ins w:id="652" w:author="Scott Walker" w:date="2017-11-12T17:56:00Z">
        <w:r w:rsidR="002C6849">
          <w:rPr>
            <w:lang w:val="en"/>
          </w:rPr>
          <w:t xml:space="preserve">generated </w:t>
        </w:r>
      </w:ins>
      <w:ins w:id="653" w:author="Scott Walker" w:date="2017-11-12T15:40:00Z">
        <w:r w:rsidR="009A0A9C">
          <w:rPr>
            <w:lang w:val="en"/>
          </w:rPr>
          <w:t>all</w:t>
        </w:r>
      </w:ins>
      <w:ins w:id="654" w:author="Scott Walker" w:date="2017-11-12T17:56:00Z">
        <w:r w:rsidR="002C6849">
          <w:rPr>
            <w:lang w:val="en"/>
          </w:rPr>
          <w:t xml:space="preserve"> necessary</w:t>
        </w:r>
      </w:ins>
      <w:ins w:id="655" w:author="Scott Walker" w:date="2017-11-12T15:40:00Z">
        <w:r w:rsidR="009A0A9C">
          <w:rPr>
            <w:lang w:val="en"/>
          </w:rPr>
          <w:t xml:space="preserve"> clocks.  Refer to </w:t>
        </w:r>
      </w:ins>
      <w:ins w:id="656" w:author="Scott Walker" w:date="2017-11-12T15:54:00Z">
        <w:r w:rsidR="009A0A9C" w:rsidRPr="009A0A9C">
          <w:rPr>
            <w:color w:val="0000FF"/>
            <w:u w:val="single"/>
            <w:lang w:val="en"/>
            <w:rPrChange w:id="657" w:author="Scott Walker" w:date="2017-11-12T15:54:00Z">
              <w:rPr>
                <w:i w:val="0"/>
                <w:lang w:val="en"/>
              </w:rPr>
            </w:rPrChange>
          </w:rPr>
          <w:fldChar w:fldCharType="begin"/>
        </w:r>
        <w:r w:rsidR="009A0A9C" w:rsidRPr="009A0A9C">
          <w:rPr>
            <w:color w:val="0000FF"/>
            <w:u w:val="single"/>
            <w:lang w:val="en"/>
            <w:rPrChange w:id="658" w:author="Scott Walker" w:date="2017-11-12T15:54:00Z">
              <w:rPr>
                <w:i w:val="0"/>
                <w:lang w:val="en"/>
              </w:rPr>
            </w:rPrChange>
          </w:rPr>
          <w:instrText xml:space="preserve"> REF _Ref498265388 \h </w:instrText>
        </w:r>
      </w:ins>
      <w:r w:rsidR="009A0A9C" w:rsidRPr="005E3971">
        <w:rPr>
          <w:color w:val="0000FF"/>
          <w:u w:val="single"/>
          <w:lang w:val="en"/>
        </w:rPr>
      </w:r>
      <w:r w:rsidR="009A0A9C" w:rsidRPr="009A0A9C">
        <w:rPr>
          <w:color w:val="0000FF"/>
          <w:u w:val="single"/>
          <w:lang w:val="en"/>
          <w:rPrChange w:id="659" w:author="Scott Walker" w:date="2017-11-12T15:54:00Z">
            <w:rPr>
              <w:i w:val="0"/>
              <w:lang w:val="en"/>
            </w:rPr>
          </w:rPrChange>
        </w:rPr>
        <w:fldChar w:fldCharType="separate"/>
      </w:r>
      <w:ins w:id="660" w:author="Gary Callsen" w:date="2017-11-14T13:25:00Z">
        <w:r w:rsidR="00CE7341">
          <w:t xml:space="preserve">Figure </w:t>
        </w:r>
        <w:r w:rsidR="00CE7341">
          <w:rPr>
            <w:noProof/>
          </w:rPr>
          <w:t>7</w:t>
        </w:r>
        <w:r w:rsidR="00CE7341">
          <w:t xml:space="preserve"> PHY Clock Generation</w:t>
        </w:r>
      </w:ins>
      <w:ins w:id="661" w:author="Scott Walker" w:date="2017-11-12T15:54:00Z">
        <w:r w:rsidR="009A0A9C" w:rsidRPr="009A0A9C">
          <w:rPr>
            <w:color w:val="0000FF"/>
            <w:u w:val="single"/>
            <w:lang w:val="en"/>
            <w:rPrChange w:id="662" w:author="Scott Walker" w:date="2017-11-12T15:54:00Z">
              <w:rPr>
                <w:i w:val="0"/>
                <w:lang w:val="en"/>
              </w:rPr>
            </w:rPrChange>
          </w:rPr>
          <w:fldChar w:fldCharType="end"/>
        </w:r>
      </w:ins>
      <w:ins w:id="663" w:author="Scott Walker" w:date="2017-11-12T17:56:00Z">
        <w:r w:rsidR="002C6849" w:rsidRPr="002C6849">
          <w:rPr>
            <w:lang w:val="en"/>
            <w:rPrChange w:id="664" w:author="Scott Walker" w:date="2017-11-12T17:56:00Z">
              <w:rPr>
                <w:i w:val="0"/>
                <w:color w:val="0000FF"/>
                <w:u w:val="single"/>
                <w:lang w:val="en"/>
              </w:rPr>
            </w:rPrChange>
          </w:rPr>
          <w:t xml:space="preserve"> below</w:t>
        </w:r>
      </w:ins>
      <w:ins w:id="665" w:author="Scott Walker" w:date="2017-11-12T15:54:00Z">
        <w:r w:rsidR="009A0A9C">
          <w:rPr>
            <w:lang w:val="en"/>
          </w:rPr>
          <w:t xml:space="preserve">.  </w:t>
        </w:r>
      </w:ins>
      <w:ins w:id="666" w:author="Scott Walker" w:date="2017-11-12T15:59:00Z">
        <w:r w:rsidR="009A0A9C">
          <w:rPr>
            <w:lang w:val="en"/>
          </w:rPr>
          <w:t xml:space="preserve">There are 4 clocks generated, each is discussed </w:t>
        </w:r>
      </w:ins>
      <w:ins w:id="667" w:author="Scott Walker" w:date="2017-11-12T17:57:00Z">
        <w:r w:rsidR="002C6849">
          <w:rPr>
            <w:lang w:val="en"/>
          </w:rPr>
          <w:t>in the following sections</w:t>
        </w:r>
      </w:ins>
      <w:ins w:id="668" w:author="Scott Walker" w:date="2017-11-12T15:59:00Z">
        <w:r w:rsidR="009A0A9C">
          <w:rPr>
            <w:lang w:val="en"/>
          </w:rPr>
          <w:t>.</w:t>
        </w:r>
      </w:ins>
    </w:p>
    <w:p w:rsidR="00DE7BFA" w:rsidRDefault="00DE7BFA">
      <w:pPr>
        <w:jc w:val="center"/>
        <w:rPr>
          <w:ins w:id="669" w:author="Scott Walker" w:date="2017-11-12T15:40:00Z"/>
        </w:rPr>
        <w:pPrChange w:id="670" w:author="Scott Walker" w:date="2017-11-12T15:40:00Z">
          <w:pPr>
            <w:pStyle w:val="TemplateOutline3"/>
            <w:numPr>
              <w:numId w:val="23"/>
            </w:numPr>
          </w:pPr>
        </w:pPrChange>
      </w:pPr>
      <w:ins w:id="671" w:author="Scott Walker" w:date="2017-11-12T15:39:00Z">
        <w:r>
          <w:object w:dxaOrig="6489" w:dyaOrig="1259">
            <v:shape id="_x0000_i1029" type="#_x0000_t75" style="width:324.75pt;height:63pt" o:ole="">
              <v:imagedata r:id="rId19" o:title=""/>
            </v:shape>
            <o:OLEObject Type="Embed" ProgID="Visio.Drawing.11" ShapeID="_x0000_i1029" DrawAspect="Content" ObjectID="_1572179131" r:id="rId20"/>
          </w:object>
        </w:r>
      </w:ins>
    </w:p>
    <w:p w:rsidR="00DE7BFA" w:rsidRDefault="00DE7BFA">
      <w:pPr>
        <w:pStyle w:val="Caption"/>
        <w:jc w:val="center"/>
        <w:rPr>
          <w:ins w:id="672" w:author="Scott Walker" w:date="2017-11-12T15:59:00Z"/>
        </w:rPr>
        <w:pPrChange w:id="673" w:author="Scott Walker" w:date="2017-11-12T15:40:00Z">
          <w:pPr>
            <w:pStyle w:val="TemplateOutline3"/>
            <w:numPr>
              <w:numId w:val="23"/>
            </w:numPr>
          </w:pPr>
        </w:pPrChange>
      </w:pPr>
      <w:bookmarkStart w:id="674" w:name="_Ref498265388"/>
      <w:bookmarkStart w:id="675" w:name="_Toc498274329"/>
      <w:ins w:id="676" w:author="Scott Walker" w:date="2017-11-12T15:40:00Z">
        <w:r>
          <w:t xml:space="preserve">Figure </w:t>
        </w:r>
        <w:r>
          <w:fldChar w:fldCharType="begin"/>
        </w:r>
        <w:r>
          <w:instrText xml:space="preserve"> SEQ Figure \* ARABIC </w:instrText>
        </w:r>
      </w:ins>
      <w:r>
        <w:fldChar w:fldCharType="separate"/>
      </w:r>
      <w:ins w:id="677" w:author="Gary Callsen" w:date="2017-11-14T13:25:00Z">
        <w:r w:rsidR="00CE7341">
          <w:rPr>
            <w:noProof/>
          </w:rPr>
          <w:t>7</w:t>
        </w:r>
      </w:ins>
      <w:ins w:id="678" w:author="Scott Walker" w:date="2017-11-12T15:40:00Z">
        <w:r>
          <w:fldChar w:fldCharType="end"/>
        </w:r>
        <w:r>
          <w:t xml:space="preserve"> PHY Clock Generation</w:t>
        </w:r>
      </w:ins>
      <w:bookmarkEnd w:id="674"/>
      <w:bookmarkEnd w:id="675"/>
    </w:p>
    <w:p w:rsidR="009A0A9C" w:rsidRPr="009A0A9C" w:rsidRDefault="009A0A9C">
      <w:pPr>
        <w:pStyle w:val="TemplateOutline4"/>
        <w:numPr>
          <w:ilvl w:val="3"/>
          <w:numId w:val="9"/>
        </w:numPr>
        <w:rPr>
          <w:rPrChange w:id="679" w:author="Scott Walker" w:date="2017-11-12T15:59:00Z">
            <w:rPr>
              <w:lang w:val="en"/>
            </w:rPr>
          </w:rPrChange>
        </w:rPr>
        <w:pPrChange w:id="680" w:author="Scott Walker" w:date="2017-11-12T16:09:00Z">
          <w:pPr>
            <w:pStyle w:val="TemplateOutline3"/>
            <w:numPr>
              <w:numId w:val="23"/>
            </w:numPr>
          </w:pPr>
        </w:pPrChange>
      </w:pPr>
      <w:ins w:id="681" w:author="Scott Walker" w:date="2017-11-12T15:59:00Z">
        <w:r>
          <w:t>71.000 MHz Clock</w:t>
        </w:r>
      </w:ins>
    </w:p>
    <w:p w:rsidR="009A0A9C" w:rsidRDefault="009A0A9C" w:rsidP="00252641">
      <w:pPr>
        <w:rPr>
          <w:ins w:id="682" w:author="Scott Walker" w:date="2017-11-12T16:03:00Z"/>
        </w:rPr>
      </w:pPr>
      <w:ins w:id="683" w:author="Scott Walker" w:date="2017-11-12T16:00:00Z">
        <w:r>
          <w:t>The 71.000 MHz Clock is used as the AMBA bus clock</w:t>
        </w:r>
      </w:ins>
      <w:ins w:id="684" w:author="Scott Walker" w:date="2017-11-12T17:57:00Z">
        <w:r w:rsidR="002C6849">
          <w:t xml:space="preserve"> (or APB bus clock)</w:t>
        </w:r>
      </w:ins>
      <w:ins w:id="685" w:author="Scott Walker" w:date="2017-11-12T16:00:00Z">
        <w:r>
          <w:t xml:space="preserve">.  It must be </w:t>
        </w:r>
      </w:ins>
      <w:ins w:id="686" w:author="Scott Walker" w:date="2017-11-12T16:01:00Z">
        <w:r>
          <w:t xml:space="preserve">run at the same or half the frequency of the </w:t>
        </w:r>
      </w:ins>
      <w:ins w:id="687" w:author="Scott Walker" w:date="2017-11-12T16:02:00Z">
        <w:r>
          <w:t xml:space="preserve">on-board Cortex-M3 processor.  In this case, 71.000 MHz is half the </w:t>
        </w:r>
      </w:ins>
      <w:ins w:id="688" w:author="Scott Walker" w:date="2017-11-12T16:03:00Z">
        <w:r>
          <w:t xml:space="preserve">frequency of the on-board Cortex-M3 processor.  </w:t>
        </w:r>
      </w:ins>
    </w:p>
    <w:p w:rsidR="009A0A9C" w:rsidRPr="00FD551E" w:rsidRDefault="009A0A9C">
      <w:pPr>
        <w:pStyle w:val="TemplateOutline4"/>
        <w:numPr>
          <w:ilvl w:val="3"/>
          <w:numId w:val="9"/>
        </w:numPr>
        <w:rPr>
          <w:ins w:id="689" w:author="Scott Walker" w:date="2017-11-12T16:03:00Z"/>
        </w:rPr>
        <w:pPrChange w:id="690" w:author="Scott Walker" w:date="2017-11-12T16:09:00Z">
          <w:pPr>
            <w:pStyle w:val="TemplateOutline4"/>
            <w:numPr>
              <w:numId w:val="32"/>
            </w:numPr>
          </w:pPr>
        </w:pPrChange>
      </w:pPr>
      <w:ins w:id="691" w:author="Scott Walker" w:date="2017-11-12T16:03:00Z">
        <w:r>
          <w:t>2.500 MHz Clock</w:t>
        </w:r>
      </w:ins>
    </w:p>
    <w:p w:rsidR="00516737" w:rsidRDefault="00516737" w:rsidP="009A0A9C">
      <w:pPr>
        <w:rPr>
          <w:ins w:id="692" w:author="Scott Walker" w:date="2017-11-12T16:05:00Z"/>
        </w:rPr>
      </w:pPr>
      <w:ins w:id="693" w:author="Scott Walker" w:date="2017-11-12T16:03:00Z">
        <w:r>
          <w:t>The 2</w:t>
        </w:r>
        <w:r w:rsidR="009A0A9C">
          <w:t>.</w:t>
        </w:r>
      </w:ins>
      <w:ins w:id="694" w:author="Scott Walker" w:date="2017-11-12T16:04:00Z">
        <w:r>
          <w:t>5</w:t>
        </w:r>
      </w:ins>
      <w:ins w:id="695" w:author="Scott Walker" w:date="2017-11-12T16:03:00Z">
        <w:r w:rsidR="009A0A9C">
          <w:t xml:space="preserve">00 MHz Clock is used as the </w:t>
        </w:r>
      </w:ins>
      <w:ins w:id="696" w:author="Scott Walker" w:date="2017-11-12T16:04:00Z">
        <w:r>
          <w:t>clock for the transmit and receive MII interface</w:t>
        </w:r>
      </w:ins>
      <w:ins w:id="697" w:author="Scott Walker" w:date="2017-11-12T16:03:00Z">
        <w:r w:rsidR="009A0A9C">
          <w:t xml:space="preserve">.  </w:t>
        </w:r>
      </w:ins>
    </w:p>
    <w:p w:rsidR="00516737" w:rsidRPr="00FD551E" w:rsidRDefault="00516737">
      <w:pPr>
        <w:pStyle w:val="TemplateOutline4"/>
        <w:numPr>
          <w:ilvl w:val="3"/>
          <w:numId w:val="9"/>
        </w:numPr>
        <w:rPr>
          <w:ins w:id="698" w:author="Scott Walker" w:date="2017-11-12T16:05:00Z"/>
        </w:rPr>
        <w:pPrChange w:id="699" w:author="Scott Walker" w:date="2017-11-12T16:09:00Z">
          <w:pPr>
            <w:pStyle w:val="TemplateOutline4"/>
            <w:numPr>
              <w:numId w:val="33"/>
            </w:numPr>
          </w:pPr>
        </w:pPrChange>
      </w:pPr>
      <w:ins w:id="700" w:author="Scott Walker" w:date="2017-11-12T16:05:00Z">
        <w:r>
          <w:t>20.000 MHz Clock</w:t>
        </w:r>
      </w:ins>
    </w:p>
    <w:p w:rsidR="00516737" w:rsidRDefault="00516737" w:rsidP="00516737">
      <w:pPr>
        <w:rPr>
          <w:ins w:id="701" w:author="Scott Walker" w:date="2017-11-12T16:07:00Z"/>
        </w:rPr>
      </w:pPr>
      <w:ins w:id="702" w:author="Scott Walker" w:date="2017-11-12T16:05:00Z">
        <w:r>
          <w:t xml:space="preserve">The 20.000 MHz Clock is twice the </w:t>
        </w:r>
      </w:ins>
      <w:ins w:id="703" w:author="Scott Walker" w:date="2017-11-12T16:06:00Z">
        <w:r>
          <w:t>iRail bit rate clock (10 MHz).  It is used within the transmitter to generate the bit rate and Ma</w:t>
        </w:r>
      </w:ins>
      <w:ins w:id="704" w:author="Scott Walker" w:date="2017-11-12T16:07:00Z">
        <w:r>
          <w:t>nchester Encoding.</w:t>
        </w:r>
      </w:ins>
    </w:p>
    <w:p w:rsidR="00516737" w:rsidRPr="00FD551E" w:rsidRDefault="00516737">
      <w:pPr>
        <w:pStyle w:val="TemplateOutline4"/>
        <w:numPr>
          <w:ilvl w:val="3"/>
          <w:numId w:val="9"/>
        </w:numPr>
        <w:rPr>
          <w:ins w:id="705" w:author="Scott Walker" w:date="2017-11-12T16:07:00Z"/>
        </w:rPr>
        <w:pPrChange w:id="706" w:author="Scott Walker" w:date="2017-11-12T16:09:00Z">
          <w:pPr>
            <w:pStyle w:val="TemplateOutline4"/>
            <w:numPr>
              <w:numId w:val="34"/>
            </w:numPr>
          </w:pPr>
        </w:pPrChange>
      </w:pPr>
      <w:ins w:id="707" w:author="Scott Walker" w:date="2017-11-12T16:07:00Z">
        <w:r>
          <w:t>163.333 MHz Clock</w:t>
        </w:r>
      </w:ins>
    </w:p>
    <w:p w:rsidR="00516737" w:rsidRDefault="00516737" w:rsidP="00516737">
      <w:pPr>
        <w:rPr>
          <w:ins w:id="708" w:author="Scott Walker" w:date="2017-11-12T16:07:00Z"/>
        </w:rPr>
      </w:pPr>
      <w:ins w:id="709" w:author="Scott Walker" w:date="2017-11-12T16:07:00Z">
        <w:r>
          <w:lastRenderedPageBreak/>
          <w:t>The 163.333 MHz Clock is</w:t>
        </w:r>
      </w:ins>
      <w:ins w:id="710" w:author="Scott Walker" w:date="2017-11-12T18:00:00Z">
        <w:r w:rsidR="002C6849">
          <w:t xml:space="preserve"> 2% faster than</w:t>
        </w:r>
      </w:ins>
      <w:ins w:id="711" w:author="Scott Walker" w:date="2017-11-12T16:07:00Z">
        <w:r>
          <w:t xml:space="preserve"> </w:t>
        </w:r>
      </w:ins>
      <w:ins w:id="712" w:author="Scott Walker" w:date="2017-11-12T16:08:00Z">
        <w:r>
          <w:t>sixteen times</w:t>
        </w:r>
      </w:ins>
      <w:ins w:id="713" w:author="Scott Walker" w:date="2017-11-12T18:00:00Z">
        <w:r w:rsidR="002C6849">
          <w:t xml:space="preserve"> (160 MHz)</w:t>
        </w:r>
      </w:ins>
      <w:ins w:id="714" w:author="Scott Walker" w:date="2017-11-12T16:08:00Z">
        <w:r>
          <w:t xml:space="preserve"> the bit rate clock (10 MHz) and used to recover the receive data from the iRail</w:t>
        </w:r>
      </w:ins>
      <w:ins w:id="715" w:author="Scott Walker" w:date="2017-11-12T18:00:00Z">
        <w:r w:rsidR="002C6849">
          <w:t xml:space="preserve">.  Refer to </w:t>
        </w:r>
      </w:ins>
      <w:ins w:id="716" w:author="Scott Walker" w:date="2017-11-12T18:02:00Z">
        <w:r w:rsidR="002C6849" w:rsidRPr="002C6849">
          <w:rPr>
            <w:color w:val="0000FF"/>
            <w:u w:val="single"/>
            <w:rPrChange w:id="717" w:author="Scott Walker" w:date="2017-11-12T18:03:00Z">
              <w:rPr/>
            </w:rPrChange>
          </w:rPr>
          <w:fldChar w:fldCharType="begin"/>
        </w:r>
        <w:r w:rsidR="002C6849" w:rsidRPr="002C6849">
          <w:rPr>
            <w:color w:val="0000FF"/>
            <w:u w:val="single"/>
            <w:rPrChange w:id="718" w:author="Scott Walker" w:date="2017-11-12T18:03:00Z">
              <w:rPr/>
            </w:rPrChange>
          </w:rPr>
          <w:instrText xml:space="preserve"> REF _Ref498273107 \h </w:instrText>
        </w:r>
      </w:ins>
      <w:r w:rsidR="002C6849">
        <w:rPr>
          <w:color w:val="0000FF"/>
          <w:u w:val="single"/>
        </w:rPr>
        <w:instrText xml:space="preserve"> \* MERGEFORMAT </w:instrText>
      </w:r>
      <w:r w:rsidR="002C6849" w:rsidRPr="005E3971">
        <w:rPr>
          <w:color w:val="0000FF"/>
          <w:u w:val="single"/>
        </w:rPr>
      </w:r>
      <w:r w:rsidR="002C6849" w:rsidRPr="002C6849">
        <w:rPr>
          <w:color w:val="0000FF"/>
          <w:u w:val="single"/>
          <w:rPrChange w:id="719" w:author="Scott Walker" w:date="2017-11-12T18:03:00Z">
            <w:rPr/>
          </w:rPrChange>
        </w:rPr>
        <w:fldChar w:fldCharType="separate"/>
      </w:r>
      <w:ins w:id="720" w:author="Gary Callsen" w:date="2017-11-14T13:25:00Z">
        <w:r w:rsidR="00CE7341" w:rsidRPr="00CE7341">
          <w:rPr>
            <w:color w:val="0000FF"/>
            <w:u w:val="single"/>
            <w:rPrChange w:id="721" w:author="Gary Callsen" w:date="2017-11-14T13:25:00Z">
              <w:rPr/>
            </w:rPrChange>
          </w:rPr>
          <w:t>RX Timing Recovery</w:t>
        </w:r>
      </w:ins>
      <w:ins w:id="722" w:author="Scott Walker" w:date="2017-11-12T18:02:00Z">
        <w:r w:rsidR="002C6849" w:rsidRPr="002C6849">
          <w:rPr>
            <w:color w:val="0000FF"/>
            <w:u w:val="single"/>
            <w:rPrChange w:id="723" w:author="Scott Walker" w:date="2017-11-12T18:03:00Z">
              <w:rPr/>
            </w:rPrChange>
          </w:rPr>
          <w:fldChar w:fldCharType="end"/>
        </w:r>
      </w:ins>
      <w:ins w:id="724" w:author="Scott Walker" w:date="2017-11-12T18:03:00Z">
        <w:r w:rsidR="002C6849">
          <w:t xml:space="preserve"> section for more details</w:t>
        </w:r>
      </w:ins>
      <w:ins w:id="725" w:author="Scott Walker" w:date="2017-11-12T16:08:00Z">
        <w:r>
          <w:t>.</w:t>
        </w:r>
      </w:ins>
      <w:ins w:id="726" w:author="Scott Walker" w:date="2017-11-12T16:07:00Z">
        <w:r>
          <w:t xml:space="preserve">  </w:t>
        </w:r>
      </w:ins>
      <w:ins w:id="727" w:author="Scott Walker" w:date="2017-11-12T18:03:00Z">
        <w:r w:rsidR="002C6849">
          <w:t xml:space="preserve">The 163.333 MHz Clock </w:t>
        </w:r>
      </w:ins>
      <w:ins w:id="728" w:author="Scott Walker" w:date="2017-11-12T16:07:00Z">
        <w:r>
          <w:t xml:space="preserve">is used </w:t>
        </w:r>
      </w:ins>
      <w:ins w:id="729" w:author="Scott Walker" w:date="2017-11-12T16:08:00Z">
        <w:r>
          <w:t xml:space="preserve">in the receiver to process and store </w:t>
        </w:r>
      </w:ins>
      <w:ins w:id="730" w:author="Scott Walker" w:date="2017-11-12T16:09:00Z">
        <w:r>
          <w:t>data in the RX FIFO.</w:t>
        </w:r>
      </w:ins>
    </w:p>
    <w:p w:rsidR="002D1711" w:rsidRDefault="002D1711">
      <w:pPr>
        <w:pStyle w:val="TemplateOutline4"/>
        <w:numPr>
          <w:ilvl w:val="3"/>
          <w:numId w:val="35"/>
        </w:numPr>
        <w:rPr>
          <w:ins w:id="731" w:author="Scott Walker" w:date="2017-11-12T16:29:00Z"/>
        </w:rPr>
        <w:pPrChange w:id="732" w:author="Scott Walker" w:date="2017-11-12T16:29:00Z">
          <w:pPr/>
        </w:pPrChange>
      </w:pPr>
      <w:ins w:id="733" w:author="Scott Walker" w:date="2017-11-12T16:27:00Z">
        <w:r>
          <w:t>Clock Domains</w:t>
        </w:r>
      </w:ins>
    </w:p>
    <w:p w:rsidR="002D1711" w:rsidRDefault="002D1711">
      <w:pPr>
        <w:rPr>
          <w:ins w:id="734" w:author="Scott Walker" w:date="2017-11-12T16:27:00Z"/>
        </w:rPr>
      </w:pPr>
      <w:ins w:id="735" w:author="Scott Walker" w:date="2017-11-12T16:29:00Z">
        <w:r>
          <w:t>As mentioned previously, there are 4 clocks domains within the PHY SoC</w:t>
        </w:r>
      </w:ins>
      <w:ins w:id="736" w:author="Scott Walker" w:date="2017-11-12T16:31:00Z">
        <w:r>
          <w:t xml:space="preserve">; 2.5 MHz, 71.000 MHz, 20.000 MHz and 163.333 MHz.  </w:t>
        </w:r>
      </w:ins>
      <w:ins w:id="737" w:author="Scott Walker" w:date="2017-11-12T16:32:00Z">
        <w:r w:rsidRPr="002D1711">
          <w:rPr>
            <w:color w:val="0000FF"/>
            <w:u w:val="single"/>
            <w:rPrChange w:id="738" w:author="Scott Walker" w:date="2017-11-12T16:32:00Z">
              <w:rPr/>
            </w:rPrChange>
          </w:rPr>
          <w:fldChar w:fldCharType="begin"/>
        </w:r>
        <w:r w:rsidRPr="002D1711">
          <w:rPr>
            <w:color w:val="0000FF"/>
            <w:u w:val="single"/>
            <w:rPrChange w:id="739" w:author="Scott Walker" w:date="2017-11-12T16:32:00Z">
              <w:rPr/>
            </w:rPrChange>
          </w:rPr>
          <w:instrText xml:space="preserve"> REF _Ref498265388 \h </w:instrText>
        </w:r>
      </w:ins>
      <w:r>
        <w:rPr>
          <w:color w:val="0000FF"/>
          <w:u w:val="single"/>
        </w:rPr>
        <w:instrText xml:space="preserve"> \* MERGEFORMAT </w:instrText>
      </w:r>
      <w:r w:rsidRPr="005E3971">
        <w:rPr>
          <w:color w:val="0000FF"/>
          <w:u w:val="single"/>
        </w:rPr>
      </w:r>
      <w:r w:rsidRPr="002D1711">
        <w:rPr>
          <w:color w:val="0000FF"/>
          <w:u w:val="single"/>
          <w:rPrChange w:id="740" w:author="Scott Walker" w:date="2017-11-12T16:32:00Z">
            <w:rPr/>
          </w:rPrChange>
        </w:rPr>
        <w:fldChar w:fldCharType="separate"/>
      </w:r>
      <w:ins w:id="741" w:author="Gary Callsen" w:date="2017-11-14T13:25:00Z">
        <w:r w:rsidR="00CE7341" w:rsidRPr="00CE7341">
          <w:rPr>
            <w:color w:val="0000FF"/>
            <w:u w:val="single"/>
            <w:rPrChange w:id="742" w:author="Gary Callsen" w:date="2017-11-14T13:25:00Z">
              <w:rPr/>
            </w:rPrChange>
          </w:rPr>
          <w:t xml:space="preserve">Figure </w:t>
        </w:r>
        <w:r w:rsidR="00CE7341" w:rsidRPr="00CE7341">
          <w:rPr>
            <w:noProof/>
            <w:color w:val="0000FF"/>
            <w:u w:val="single"/>
            <w:rPrChange w:id="743" w:author="Gary Callsen" w:date="2017-11-14T13:25:00Z">
              <w:rPr>
                <w:noProof/>
              </w:rPr>
            </w:rPrChange>
          </w:rPr>
          <w:t>7</w:t>
        </w:r>
        <w:r w:rsidR="00CE7341" w:rsidRPr="00CE7341">
          <w:rPr>
            <w:color w:val="0000FF"/>
            <w:u w:val="single"/>
            <w:rPrChange w:id="744" w:author="Gary Callsen" w:date="2017-11-14T13:25:00Z">
              <w:rPr/>
            </w:rPrChange>
          </w:rPr>
          <w:t xml:space="preserve"> PHY Clock Generation</w:t>
        </w:r>
      </w:ins>
      <w:ins w:id="745" w:author="Scott Walker" w:date="2017-11-12T16:32:00Z">
        <w:r w:rsidRPr="002D1711">
          <w:rPr>
            <w:color w:val="0000FF"/>
            <w:u w:val="single"/>
            <w:rPrChange w:id="746" w:author="Scott Walker" w:date="2017-11-12T16:32:00Z">
              <w:rPr/>
            </w:rPrChange>
          </w:rPr>
          <w:fldChar w:fldCharType="end"/>
        </w:r>
        <w:r>
          <w:t xml:space="preserve"> below maps each clock domain on top of the PHY block diagram.</w:t>
        </w:r>
      </w:ins>
      <w:ins w:id="747" w:author="Scott Walker" w:date="2017-11-12T16:29:00Z">
        <w:r>
          <w:t xml:space="preserve">  </w:t>
        </w:r>
      </w:ins>
    </w:p>
    <w:p w:rsidR="002D1711" w:rsidRDefault="002D1711" w:rsidP="00516737">
      <w:pPr>
        <w:rPr>
          <w:ins w:id="748" w:author="Scott Walker" w:date="2017-11-12T16:28:00Z"/>
        </w:rPr>
      </w:pPr>
      <w:ins w:id="749" w:author="Scott Walker" w:date="2017-11-12T16:28:00Z">
        <w:r>
          <w:object w:dxaOrig="14671" w:dyaOrig="12105">
            <v:shape id="_x0000_i1030" type="#_x0000_t75" style="width:467.25pt;height:385.5pt" o:ole="">
              <v:imagedata r:id="rId21" o:title=""/>
            </v:shape>
            <o:OLEObject Type="Embed" ProgID="Visio.Drawing.11" ShapeID="_x0000_i1030" DrawAspect="Content" ObjectID="_1572179132" r:id="rId22"/>
          </w:object>
        </w:r>
      </w:ins>
    </w:p>
    <w:p w:rsidR="002D1711" w:rsidRDefault="002D1711">
      <w:pPr>
        <w:pStyle w:val="Caption"/>
        <w:jc w:val="center"/>
        <w:rPr>
          <w:ins w:id="750" w:author="Scott Walker" w:date="2017-11-12T16:07:00Z"/>
        </w:rPr>
        <w:pPrChange w:id="751" w:author="Scott Walker" w:date="2017-11-12T16:28:00Z">
          <w:pPr/>
        </w:pPrChange>
      </w:pPr>
      <w:bookmarkStart w:id="752" w:name="_Toc498274330"/>
      <w:ins w:id="753" w:author="Scott Walker" w:date="2017-11-12T16:28:00Z">
        <w:r>
          <w:t xml:space="preserve">Figure </w:t>
        </w:r>
        <w:r>
          <w:fldChar w:fldCharType="begin"/>
        </w:r>
        <w:r>
          <w:instrText xml:space="preserve"> SEQ Figure \* ARABIC </w:instrText>
        </w:r>
      </w:ins>
      <w:r>
        <w:fldChar w:fldCharType="separate"/>
      </w:r>
      <w:ins w:id="754" w:author="Gary Callsen" w:date="2017-11-14T13:25:00Z">
        <w:r w:rsidR="00CE7341">
          <w:rPr>
            <w:noProof/>
          </w:rPr>
          <w:t>8</w:t>
        </w:r>
      </w:ins>
      <w:ins w:id="755" w:author="Scott Walker" w:date="2017-11-12T16:28:00Z">
        <w:r>
          <w:fldChar w:fldCharType="end"/>
        </w:r>
        <w:r>
          <w:t xml:space="preserve"> PHY SoC Clock Domains</w:t>
        </w:r>
      </w:ins>
      <w:bookmarkEnd w:id="752"/>
    </w:p>
    <w:p w:rsidR="00F847F8" w:rsidRDefault="00F847F8" w:rsidP="00516737">
      <w:r>
        <w:br w:type="page"/>
      </w:r>
    </w:p>
    <w:p w:rsidR="004F5E27" w:rsidRPr="004F5E27" w:rsidRDefault="004F5E27" w:rsidP="004F5E27">
      <w:pPr>
        <w:autoSpaceDE w:val="0"/>
        <w:autoSpaceDN w:val="0"/>
        <w:adjustRightInd w:val="0"/>
        <w:spacing w:after="0" w:line="240" w:lineRule="auto"/>
        <w:rPr>
          <w:rFonts w:ascii="TimesNewRoman" w:hAnsi="TimesNewRoman" w:cs="TimesNewRoman"/>
          <w:b/>
          <w:color w:val="FF0000"/>
          <w:sz w:val="32"/>
          <w:szCs w:val="20"/>
        </w:rPr>
      </w:pPr>
    </w:p>
    <w:p w:rsidR="00061C52" w:rsidRDefault="00F847F8" w:rsidP="00F847F8">
      <w:pPr>
        <w:pStyle w:val="TemplateOutline1"/>
      </w:pPr>
      <w:bookmarkStart w:id="756" w:name="_Toc498274286"/>
      <w:r>
        <w:t>PHY Simulation Test Bench</w:t>
      </w:r>
      <w:bookmarkEnd w:id="756"/>
    </w:p>
    <w:p w:rsidR="00F847F8" w:rsidRPr="002D1711" w:rsidRDefault="002D1711" w:rsidP="00061C52">
      <w:pPr>
        <w:rPr>
          <w:b/>
          <w:color w:val="0000FF"/>
          <w:rPrChange w:id="757" w:author="Scott Walker" w:date="2017-11-12T16:33:00Z">
            <w:rPr/>
          </w:rPrChange>
        </w:rPr>
      </w:pPr>
      <w:ins w:id="758" w:author="Scott Walker" w:date="2017-11-12T16:33:00Z">
        <w:r w:rsidRPr="002D1711">
          <w:rPr>
            <w:b/>
            <w:color w:val="0000FF"/>
            <w:rPrChange w:id="759" w:author="Scott Walker" w:date="2017-11-12T16:33:00Z">
              <w:rPr/>
            </w:rPrChange>
          </w:rPr>
          <w:t>TBD</w:t>
        </w:r>
      </w:ins>
    </w:p>
    <w:p w:rsidR="00F847F8" w:rsidRDefault="00F847F8">
      <w:r>
        <w:br w:type="page"/>
      </w:r>
    </w:p>
    <w:p w:rsidR="00F847F8" w:rsidRDefault="00F847F8" w:rsidP="00061C52"/>
    <w:p w:rsidR="00061C52" w:rsidRPr="005566E8" w:rsidRDefault="00061C52" w:rsidP="00061C52">
      <w:pPr>
        <w:pStyle w:val="TemplateOutline1"/>
      </w:pPr>
      <w:bookmarkStart w:id="760" w:name="_Toc498274287"/>
      <w:r w:rsidRPr="005566E8">
        <w:t>IEEE-defined Registers</w:t>
      </w:r>
      <w:bookmarkEnd w:id="760"/>
    </w:p>
    <w:p w:rsidR="00C00AE4" w:rsidRPr="005566E8" w:rsidRDefault="00061C52" w:rsidP="00962D9F">
      <w:pPr>
        <w:pStyle w:val="NormalWeb"/>
      </w:pPr>
      <w:r>
        <w:t>The IEEE defined registers 0x00-0x0F shall behave as per the tables, below.  Keep in mind that many behaviors are simplified for iRail, per the content ab</w:t>
      </w:r>
      <w:r w:rsidR="00962D9F">
        <w:t>ove. </w:t>
      </w:r>
    </w:p>
    <w:p w:rsidR="00061C52" w:rsidRPr="00C00AE4" w:rsidRDefault="00061C52" w:rsidP="002E5215">
      <w:pPr>
        <w:pStyle w:val="TemplateOutline2"/>
        <w:rPr>
          <w:lang w:val="en"/>
        </w:rPr>
      </w:pPr>
      <w:bookmarkStart w:id="761" w:name="_Toc498274288"/>
      <w:r w:rsidRPr="00C00AE4">
        <w:t xml:space="preserve">Register 0 - </w:t>
      </w:r>
      <w:r w:rsidRPr="00C00AE4">
        <w:rPr>
          <w:rStyle w:val="fontstyle0"/>
        </w:rPr>
        <w:t>Basic Mode Control Register</w:t>
      </w:r>
      <w:bookmarkEnd w:id="76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171"/>
        <w:gridCol w:w="1876"/>
        <w:gridCol w:w="4045"/>
        <w:gridCol w:w="713"/>
        <w:gridCol w:w="2091"/>
      </w:tblGrid>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0.15</w:t>
            </w:r>
          </w:p>
        </w:tc>
        <w:tc>
          <w:tcPr>
            <w:tcW w:w="1846" w:type="dxa"/>
            <w:tcMar>
              <w:top w:w="15" w:type="dxa"/>
              <w:left w:w="15" w:type="dxa"/>
              <w:bottom w:w="15" w:type="dxa"/>
              <w:right w:w="15" w:type="dxa"/>
            </w:tcMar>
            <w:vAlign w:val="center"/>
            <w:hideMark/>
          </w:tcPr>
          <w:p w:rsidR="00061C52" w:rsidRDefault="00061C52">
            <w:pPr>
              <w:rPr>
                <w:sz w:val="24"/>
                <w:szCs w:val="24"/>
              </w:rPr>
            </w:pPr>
            <w:r>
              <w:t>Reset</w:t>
            </w:r>
          </w:p>
        </w:tc>
        <w:tc>
          <w:tcPr>
            <w:tcW w:w="0" w:type="auto"/>
            <w:tcMar>
              <w:top w:w="15" w:type="dxa"/>
              <w:left w:w="15" w:type="dxa"/>
              <w:bottom w:w="15" w:type="dxa"/>
              <w:right w:w="15" w:type="dxa"/>
            </w:tcMar>
            <w:vAlign w:val="center"/>
            <w:hideMark/>
          </w:tcPr>
          <w:p w:rsidR="00061C52" w:rsidRDefault="00061C52">
            <w:pPr>
              <w:rPr>
                <w:sz w:val="24"/>
                <w:szCs w:val="24"/>
              </w:rPr>
            </w:pPr>
            <w:r>
              <w:t>1 = software reset. Bit is self-clearing</w:t>
            </w:r>
          </w:p>
        </w:tc>
        <w:tc>
          <w:tcPr>
            <w:tcW w:w="0" w:type="auto"/>
            <w:tcMar>
              <w:top w:w="15" w:type="dxa"/>
              <w:left w:w="15" w:type="dxa"/>
              <w:bottom w:w="15" w:type="dxa"/>
              <w:right w:w="15" w:type="dxa"/>
            </w:tcMar>
            <w:vAlign w:val="center"/>
            <w:hideMark/>
          </w:tcPr>
          <w:p w:rsidR="00061C52" w:rsidRDefault="00061C52">
            <w:pPr>
              <w:rPr>
                <w:sz w:val="24"/>
                <w:szCs w:val="24"/>
              </w:rPr>
            </w:pPr>
            <w:r>
              <w:t>RW/SC</w:t>
            </w:r>
          </w:p>
        </w:tc>
        <w:tc>
          <w:tcPr>
            <w:tcW w:w="0" w:type="auto"/>
            <w:tcMar>
              <w:top w:w="15" w:type="dxa"/>
              <w:left w:w="15" w:type="dxa"/>
              <w:bottom w:w="15" w:type="dxa"/>
              <w:right w:w="15" w:type="dxa"/>
            </w:tcMar>
            <w:vAlign w:val="center"/>
            <w:hideMark/>
          </w:tcPr>
          <w:p w:rsidR="00061C52" w:rsidRDefault="00061C52">
            <w:pPr>
              <w:rPr>
                <w:sz w:val="24"/>
                <w:szCs w:val="24"/>
              </w:rPr>
            </w:pPr>
            <w:r>
              <w:t>Mandatory, per 802.3</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0.14</w:t>
            </w:r>
          </w:p>
        </w:tc>
        <w:tc>
          <w:tcPr>
            <w:tcW w:w="1846" w:type="dxa"/>
            <w:tcMar>
              <w:top w:w="15" w:type="dxa"/>
              <w:left w:w="15" w:type="dxa"/>
              <w:bottom w:w="15" w:type="dxa"/>
              <w:right w:w="15" w:type="dxa"/>
            </w:tcMar>
            <w:vAlign w:val="center"/>
            <w:hideMark/>
          </w:tcPr>
          <w:p w:rsidR="00061C52" w:rsidRDefault="00061C52">
            <w:pPr>
              <w:rPr>
                <w:sz w:val="24"/>
                <w:szCs w:val="24"/>
              </w:rPr>
            </w:pPr>
            <w:r>
              <w:t>Loop-Back</w:t>
            </w:r>
          </w:p>
        </w:tc>
        <w:tc>
          <w:tcPr>
            <w:tcW w:w="0" w:type="auto"/>
            <w:tcMar>
              <w:top w:w="15" w:type="dxa"/>
              <w:left w:w="15" w:type="dxa"/>
              <w:bottom w:w="15" w:type="dxa"/>
              <w:right w:w="15" w:type="dxa"/>
            </w:tcMar>
            <w:vAlign w:val="center"/>
            <w:hideMark/>
          </w:tcPr>
          <w:p w:rsidR="00061C52" w:rsidRDefault="00061C52">
            <w:pPr>
              <w:rPr>
                <w:sz w:val="24"/>
                <w:szCs w:val="24"/>
              </w:rPr>
            </w:pPr>
            <w:r>
              <w:t>1 = loop-back mode</w:t>
            </w:r>
            <w:r>
              <w:br/>
              <w:t>0 = normal operation</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highlight w:val="green"/>
                <w:rPrChange w:id="762" w:author="Scott Walker" w:date="2017-11-12T16:41:00Z">
                  <w:rPr/>
                </w:rPrChange>
              </w:rPr>
            </w:pPr>
            <w:r w:rsidRPr="00547B8E">
              <w:rPr>
                <w:highlight w:val="green"/>
                <w:rPrChange w:id="763" w:author="Scott Walker" w:date="2017-11-12T16:41:00Z">
                  <w:rPr/>
                </w:rPrChange>
              </w:rPr>
              <w:t>0 default</w:t>
            </w:r>
          </w:p>
          <w:p w:rsidR="00061C52" w:rsidRDefault="00061C52">
            <w:pPr>
              <w:pStyle w:val="NormalWeb"/>
            </w:pPr>
            <w:r w:rsidRPr="00547B8E">
              <w:rPr>
                <w:highlight w:val="green"/>
                <w:rPrChange w:id="764" w:author="Scott Walker" w:date="2017-11-12T16:41:00Z">
                  <w:rPr/>
                </w:rPrChange>
              </w:rPr>
              <w:t>1 Optional</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0.13</w:t>
            </w:r>
          </w:p>
        </w:tc>
        <w:tc>
          <w:tcPr>
            <w:tcW w:w="1846" w:type="dxa"/>
            <w:tcMar>
              <w:top w:w="15" w:type="dxa"/>
              <w:left w:w="15" w:type="dxa"/>
              <w:bottom w:w="15" w:type="dxa"/>
              <w:right w:w="15" w:type="dxa"/>
            </w:tcMar>
            <w:vAlign w:val="center"/>
            <w:hideMark/>
          </w:tcPr>
          <w:p w:rsidR="00061C52" w:rsidRDefault="00061C52">
            <w:pPr>
              <w:rPr>
                <w:sz w:val="24"/>
                <w:szCs w:val="24"/>
              </w:rPr>
            </w:pPr>
            <w:r>
              <w:t>Speed Select (LSB)</w:t>
            </w:r>
          </w:p>
        </w:tc>
        <w:tc>
          <w:tcPr>
            <w:tcW w:w="0" w:type="auto"/>
            <w:tcMar>
              <w:top w:w="15" w:type="dxa"/>
              <w:left w:w="15" w:type="dxa"/>
              <w:bottom w:w="15" w:type="dxa"/>
              <w:right w:w="15" w:type="dxa"/>
            </w:tcMar>
            <w:vAlign w:val="center"/>
            <w:hideMark/>
          </w:tcPr>
          <w:p w:rsidR="00061C52" w:rsidRDefault="00061C52">
            <w:pPr>
              <w:rPr>
                <w:sz w:val="24"/>
                <w:szCs w:val="24"/>
              </w:rPr>
            </w:pPr>
            <w:r>
              <w:t>1 = 100Mbps</w:t>
            </w:r>
            <w:r>
              <w:br/>
              <w:t>0 = 10Mbps</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765" w:author="Scott Walker" w:date="2017-11-12T16:35:00Z">
                  <w:rPr/>
                </w:rPrChange>
              </w:rPr>
            </w:pPr>
            <w:r w:rsidRPr="00547B8E">
              <w:rPr>
                <w:b/>
                <w:rPrChange w:id="766" w:author="Scott Walker" w:date="2017-11-12T16:35: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0.12</w:t>
            </w:r>
          </w:p>
        </w:tc>
        <w:tc>
          <w:tcPr>
            <w:tcW w:w="1846" w:type="dxa"/>
            <w:tcMar>
              <w:top w:w="15" w:type="dxa"/>
              <w:left w:w="15" w:type="dxa"/>
              <w:bottom w:w="15" w:type="dxa"/>
              <w:right w:w="15" w:type="dxa"/>
            </w:tcMar>
            <w:vAlign w:val="center"/>
            <w:hideMark/>
          </w:tcPr>
          <w:p w:rsidR="00061C52" w:rsidRDefault="00061C52">
            <w:pPr>
              <w:rPr>
                <w:sz w:val="24"/>
                <w:szCs w:val="24"/>
              </w:rPr>
            </w:pPr>
            <w:r>
              <w:t>Auto-Negotiation Enable</w:t>
            </w:r>
          </w:p>
        </w:tc>
        <w:tc>
          <w:tcPr>
            <w:tcW w:w="0" w:type="auto"/>
            <w:tcMar>
              <w:top w:w="15" w:type="dxa"/>
              <w:left w:w="15" w:type="dxa"/>
              <w:bottom w:w="15" w:type="dxa"/>
              <w:right w:w="15" w:type="dxa"/>
            </w:tcMar>
            <w:vAlign w:val="center"/>
            <w:hideMark/>
          </w:tcPr>
          <w:p w:rsidR="00061C52" w:rsidRDefault="00061C52">
            <w:pPr>
              <w:rPr>
                <w:sz w:val="24"/>
                <w:szCs w:val="24"/>
              </w:rPr>
            </w:pPr>
            <w:r>
              <w:t>1 = enable auto-negotiation process (override 0.13 and 0.8)</w:t>
            </w:r>
            <w:r>
              <w:br/>
              <w:t>0 = disable auto-negotiation process</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767" w:author="Scott Walker" w:date="2017-11-12T16:35:00Z">
                  <w:rPr/>
                </w:rPrChange>
              </w:rPr>
            </w:pPr>
            <w:r w:rsidRPr="00547B8E">
              <w:rPr>
                <w:b/>
                <w:rPrChange w:id="768" w:author="Scott Walker" w:date="2017-11-12T16:35: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0.11</w:t>
            </w:r>
          </w:p>
        </w:tc>
        <w:tc>
          <w:tcPr>
            <w:tcW w:w="1846" w:type="dxa"/>
            <w:tcMar>
              <w:top w:w="15" w:type="dxa"/>
              <w:left w:w="15" w:type="dxa"/>
              <w:bottom w:w="15" w:type="dxa"/>
              <w:right w:w="15" w:type="dxa"/>
            </w:tcMar>
            <w:vAlign w:val="center"/>
            <w:hideMark/>
          </w:tcPr>
          <w:p w:rsidR="00061C52" w:rsidRDefault="00061C52">
            <w:pPr>
              <w:rPr>
                <w:sz w:val="24"/>
                <w:szCs w:val="24"/>
              </w:rPr>
            </w:pPr>
            <w:r>
              <w:t>Power Down</w:t>
            </w:r>
          </w:p>
        </w:tc>
        <w:tc>
          <w:tcPr>
            <w:tcW w:w="0" w:type="auto"/>
            <w:tcMar>
              <w:top w:w="15" w:type="dxa"/>
              <w:left w:w="15" w:type="dxa"/>
              <w:bottom w:w="15" w:type="dxa"/>
              <w:right w:w="15" w:type="dxa"/>
            </w:tcMar>
            <w:vAlign w:val="center"/>
            <w:hideMark/>
          </w:tcPr>
          <w:p w:rsidR="00061C52" w:rsidRDefault="00061C52">
            <w:pPr>
              <w:rPr>
                <w:sz w:val="24"/>
                <w:szCs w:val="24"/>
              </w:rPr>
            </w:pPr>
            <w:r>
              <w:t>1 = power-down mode</w:t>
            </w:r>
            <w:r>
              <w:br/>
              <w:t>0 = normal operation</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rPr>
                <w:sz w:val="24"/>
                <w:szCs w:val="24"/>
                <w:highlight w:val="green"/>
                <w:rPrChange w:id="769" w:author="Scott Walker" w:date="2017-11-12T16:41:00Z">
                  <w:rPr>
                    <w:sz w:val="24"/>
                    <w:szCs w:val="24"/>
                  </w:rPr>
                </w:rPrChange>
              </w:rPr>
            </w:pPr>
            <w:r w:rsidRPr="00547B8E">
              <w:rPr>
                <w:highlight w:val="green"/>
                <w:rPrChange w:id="770" w:author="Scott Walker" w:date="2017-11-12T16:41:00Z">
                  <w:rPr/>
                </w:rPrChange>
              </w:rPr>
              <w:t>Mandatory, per 802.3</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0.10</w:t>
            </w:r>
          </w:p>
        </w:tc>
        <w:tc>
          <w:tcPr>
            <w:tcW w:w="1846" w:type="dxa"/>
            <w:tcMar>
              <w:top w:w="15" w:type="dxa"/>
              <w:left w:w="15" w:type="dxa"/>
              <w:bottom w:w="15" w:type="dxa"/>
              <w:right w:w="15" w:type="dxa"/>
            </w:tcMar>
            <w:vAlign w:val="center"/>
            <w:hideMark/>
          </w:tcPr>
          <w:p w:rsidR="00061C52" w:rsidRDefault="00061C52">
            <w:pPr>
              <w:rPr>
                <w:sz w:val="24"/>
                <w:szCs w:val="24"/>
              </w:rPr>
            </w:pPr>
            <w:r>
              <w:t>Isolate</w:t>
            </w:r>
          </w:p>
        </w:tc>
        <w:tc>
          <w:tcPr>
            <w:tcW w:w="0" w:type="auto"/>
            <w:tcMar>
              <w:top w:w="15" w:type="dxa"/>
              <w:left w:w="15" w:type="dxa"/>
              <w:bottom w:w="15" w:type="dxa"/>
              <w:right w:w="15" w:type="dxa"/>
            </w:tcMar>
            <w:vAlign w:val="center"/>
            <w:hideMark/>
          </w:tcPr>
          <w:p w:rsidR="00061C52" w:rsidRDefault="00061C52">
            <w:pPr>
              <w:rPr>
                <w:sz w:val="24"/>
                <w:szCs w:val="24"/>
              </w:rPr>
            </w:pPr>
            <w:r>
              <w:t>1 = electrical isolation of PHY from MII and TX+/TX-</w:t>
            </w:r>
            <w:r>
              <w:br/>
              <w:t>0 = normal operation</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highlight w:val="green"/>
                <w:rPrChange w:id="771" w:author="Scott Walker" w:date="2017-11-12T16:41:00Z">
                  <w:rPr/>
                </w:rPrChange>
              </w:rPr>
            </w:pPr>
            <w:r w:rsidRPr="00547B8E">
              <w:rPr>
                <w:highlight w:val="green"/>
                <w:rPrChange w:id="772" w:author="Scott Walker" w:date="2017-11-12T16:41:00Z">
                  <w:rPr/>
                </w:rPrChange>
              </w:rPr>
              <w:t>0 default</w:t>
            </w:r>
          </w:p>
          <w:p w:rsidR="00061C52" w:rsidRDefault="00061C52">
            <w:pPr>
              <w:pStyle w:val="NormalWeb"/>
            </w:pPr>
            <w:r w:rsidRPr="00547B8E">
              <w:rPr>
                <w:highlight w:val="green"/>
                <w:rPrChange w:id="773" w:author="Scott Walker" w:date="2017-11-12T16:41:00Z">
                  <w:rPr/>
                </w:rPrChange>
              </w:rPr>
              <w:t>1 Optional</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0.9</w:t>
            </w:r>
          </w:p>
        </w:tc>
        <w:tc>
          <w:tcPr>
            <w:tcW w:w="1846" w:type="dxa"/>
            <w:tcMar>
              <w:top w:w="15" w:type="dxa"/>
              <w:left w:w="15" w:type="dxa"/>
              <w:bottom w:w="15" w:type="dxa"/>
              <w:right w:w="15" w:type="dxa"/>
            </w:tcMar>
            <w:vAlign w:val="center"/>
            <w:hideMark/>
          </w:tcPr>
          <w:p w:rsidR="00061C52" w:rsidRDefault="00061C52">
            <w:pPr>
              <w:rPr>
                <w:sz w:val="24"/>
                <w:szCs w:val="24"/>
              </w:rPr>
            </w:pPr>
            <w:r>
              <w:t>Restart Auto-Negotiation</w:t>
            </w:r>
          </w:p>
        </w:tc>
        <w:tc>
          <w:tcPr>
            <w:tcW w:w="0" w:type="auto"/>
            <w:tcMar>
              <w:top w:w="15" w:type="dxa"/>
              <w:left w:w="15" w:type="dxa"/>
              <w:bottom w:w="15" w:type="dxa"/>
              <w:right w:w="15" w:type="dxa"/>
            </w:tcMar>
            <w:vAlign w:val="center"/>
            <w:hideMark/>
          </w:tcPr>
          <w:p w:rsidR="00061C52" w:rsidRDefault="00061C52">
            <w:pPr>
              <w:rPr>
                <w:sz w:val="24"/>
                <w:szCs w:val="24"/>
              </w:rPr>
            </w:pPr>
            <w:r>
              <w:t>1 = restart auto-negotiation process</w:t>
            </w:r>
            <w:r>
              <w:br/>
              <w:t>0 = normal operation. Bit is self-clearing</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774" w:author="Scott Walker" w:date="2017-11-12T16:36:00Z">
                  <w:rPr/>
                </w:rPrChange>
              </w:rPr>
            </w:pPr>
            <w:r w:rsidRPr="00547B8E">
              <w:rPr>
                <w:b/>
                <w:rPrChange w:id="775" w:author="Scott Walker" w:date="2017-11-12T16:36: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0.8</w:t>
            </w:r>
          </w:p>
        </w:tc>
        <w:tc>
          <w:tcPr>
            <w:tcW w:w="1846" w:type="dxa"/>
            <w:tcMar>
              <w:top w:w="15" w:type="dxa"/>
              <w:left w:w="15" w:type="dxa"/>
              <w:bottom w:w="15" w:type="dxa"/>
              <w:right w:w="15" w:type="dxa"/>
            </w:tcMar>
            <w:vAlign w:val="center"/>
            <w:hideMark/>
          </w:tcPr>
          <w:p w:rsidR="00061C52" w:rsidRDefault="00061C52">
            <w:pPr>
              <w:rPr>
                <w:sz w:val="24"/>
                <w:szCs w:val="24"/>
              </w:rPr>
            </w:pPr>
            <w:r>
              <w:t>Duplex Mode</w:t>
            </w:r>
          </w:p>
        </w:tc>
        <w:tc>
          <w:tcPr>
            <w:tcW w:w="0" w:type="auto"/>
            <w:tcMar>
              <w:top w:w="15" w:type="dxa"/>
              <w:left w:w="15" w:type="dxa"/>
              <w:bottom w:w="15" w:type="dxa"/>
              <w:right w:w="15" w:type="dxa"/>
            </w:tcMar>
            <w:vAlign w:val="center"/>
            <w:hideMark/>
          </w:tcPr>
          <w:p w:rsidR="00061C52" w:rsidRDefault="00061C52">
            <w:pPr>
              <w:rPr>
                <w:sz w:val="24"/>
                <w:szCs w:val="24"/>
              </w:rPr>
            </w:pPr>
            <w:r>
              <w:t>1 = full-duplex</w:t>
            </w:r>
            <w:r>
              <w:br/>
              <w:t>0 = half-duplex</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776" w:author="Scott Walker" w:date="2017-11-12T16:36:00Z">
                  <w:rPr/>
                </w:rPrChange>
              </w:rPr>
            </w:pPr>
            <w:r w:rsidRPr="00547B8E">
              <w:rPr>
                <w:b/>
                <w:rPrChange w:id="777" w:author="Scott Walker" w:date="2017-11-12T16:36: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0.7</w:t>
            </w:r>
          </w:p>
        </w:tc>
        <w:tc>
          <w:tcPr>
            <w:tcW w:w="1846" w:type="dxa"/>
            <w:tcMar>
              <w:top w:w="15" w:type="dxa"/>
              <w:left w:w="15" w:type="dxa"/>
              <w:bottom w:w="15" w:type="dxa"/>
              <w:right w:w="15" w:type="dxa"/>
            </w:tcMar>
            <w:vAlign w:val="center"/>
            <w:hideMark/>
          </w:tcPr>
          <w:p w:rsidR="00061C52" w:rsidRDefault="00061C52">
            <w:pPr>
              <w:rPr>
                <w:sz w:val="24"/>
                <w:szCs w:val="24"/>
              </w:rPr>
            </w:pPr>
            <w:r>
              <w:t>Collision Test</w:t>
            </w:r>
          </w:p>
        </w:tc>
        <w:tc>
          <w:tcPr>
            <w:tcW w:w="0" w:type="auto"/>
            <w:tcMar>
              <w:top w:w="15" w:type="dxa"/>
              <w:left w:w="15" w:type="dxa"/>
              <w:bottom w:w="15" w:type="dxa"/>
              <w:right w:w="15" w:type="dxa"/>
            </w:tcMar>
            <w:vAlign w:val="center"/>
            <w:hideMark/>
          </w:tcPr>
          <w:p w:rsidR="00061C52" w:rsidRDefault="00061C52">
            <w:pPr>
              <w:rPr>
                <w:sz w:val="24"/>
                <w:szCs w:val="24"/>
              </w:rPr>
            </w:pPr>
            <w:r>
              <w:t>1 = enable COL test</w:t>
            </w:r>
            <w:r>
              <w:br/>
              <w:t>0 = disable COL test</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highlight w:val="green"/>
                <w:rPrChange w:id="778" w:author="Scott Walker" w:date="2017-11-12T16:41:00Z">
                  <w:rPr/>
                </w:rPrChange>
              </w:rPr>
            </w:pPr>
            <w:r w:rsidRPr="00547B8E">
              <w:rPr>
                <w:highlight w:val="green"/>
                <w:rPrChange w:id="779" w:author="Scott Walker" w:date="2017-11-12T16:41:00Z">
                  <w:rPr/>
                </w:rPrChange>
              </w:rPr>
              <w:t>0 default</w:t>
            </w:r>
          </w:p>
          <w:p w:rsidR="00061C52" w:rsidRDefault="00061C52">
            <w:pPr>
              <w:pStyle w:val="NormalWeb"/>
            </w:pPr>
            <w:r w:rsidRPr="00547B8E">
              <w:rPr>
                <w:highlight w:val="green"/>
                <w:rPrChange w:id="780" w:author="Scott Walker" w:date="2017-11-12T16:41:00Z">
                  <w:rPr/>
                </w:rPrChange>
              </w:rPr>
              <w:t>1 Optional</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0.6</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81" w:author="Scott Walker" w:date="2017-11-12T16:41:00Z">
                  <w:rPr>
                    <w:sz w:val="24"/>
                    <w:szCs w:val="24"/>
                  </w:rPr>
                </w:rPrChange>
              </w:rPr>
            </w:pPr>
            <w:r w:rsidRPr="00547B8E">
              <w:rPr>
                <w:b/>
                <w:rPrChange w:id="782"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0.5</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83" w:author="Scott Walker" w:date="2017-11-12T16:41:00Z">
                  <w:rPr>
                    <w:sz w:val="24"/>
                    <w:szCs w:val="24"/>
                  </w:rPr>
                </w:rPrChange>
              </w:rPr>
            </w:pPr>
            <w:r w:rsidRPr="00547B8E">
              <w:rPr>
                <w:b/>
                <w:rPrChange w:id="784"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0.4</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85" w:author="Scott Walker" w:date="2017-11-12T16:41:00Z">
                  <w:rPr>
                    <w:sz w:val="24"/>
                    <w:szCs w:val="24"/>
                  </w:rPr>
                </w:rPrChange>
              </w:rPr>
            </w:pPr>
            <w:r w:rsidRPr="00547B8E">
              <w:rPr>
                <w:b/>
                <w:rPrChange w:id="786"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lastRenderedPageBreak/>
              <w:t>0.3</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87" w:author="Scott Walker" w:date="2017-11-12T16:41:00Z">
                  <w:rPr>
                    <w:sz w:val="24"/>
                    <w:szCs w:val="24"/>
                  </w:rPr>
                </w:rPrChange>
              </w:rPr>
            </w:pPr>
            <w:r w:rsidRPr="00547B8E">
              <w:rPr>
                <w:b/>
                <w:rPrChange w:id="788"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0.2</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89" w:author="Scott Walker" w:date="2017-11-12T16:41:00Z">
                  <w:rPr>
                    <w:sz w:val="24"/>
                    <w:szCs w:val="24"/>
                  </w:rPr>
                </w:rPrChange>
              </w:rPr>
            </w:pPr>
            <w:r w:rsidRPr="00547B8E">
              <w:rPr>
                <w:b/>
                <w:rPrChange w:id="790"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91" w:author="Scott Walker" w:date="2017-11-12T16:41:00Z">
                  <w:rPr>
                    <w:sz w:val="24"/>
                    <w:szCs w:val="24"/>
                  </w:rPr>
                </w:rPrChange>
              </w:rPr>
            </w:pPr>
            <w:r w:rsidRPr="00547B8E">
              <w:rPr>
                <w:b/>
                <w:rPrChange w:id="792"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0.0</w:t>
            </w:r>
          </w:p>
        </w:tc>
        <w:tc>
          <w:tcPr>
            <w:tcW w:w="1846" w:type="dxa"/>
            <w:tcMar>
              <w:top w:w="15" w:type="dxa"/>
              <w:left w:w="15" w:type="dxa"/>
              <w:bottom w:w="15" w:type="dxa"/>
              <w:right w:w="15" w:type="dxa"/>
            </w:tcMar>
            <w:vAlign w:val="center"/>
            <w:hideMark/>
          </w:tcPr>
          <w:p w:rsidR="00061C52" w:rsidRDefault="00061C52">
            <w:pPr>
              <w:rPr>
                <w:sz w:val="24"/>
                <w:szCs w:val="24"/>
              </w:rPr>
            </w:pPr>
            <w:r>
              <w:t>Disable</w:t>
            </w:r>
            <w:r>
              <w:br/>
              <w:t>Transmitter</w:t>
            </w:r>
          </w:p>
        </w:tc>
        <w:tc>
          <w:tcPr>
            <w:tcW w:w="0" w:type="auto"/>
            <w:tcMar>
              <w:top w:w="15" w:type="dxa"/>
              <w:left w:w="15" w:type="dxa"/>
              <w:bottom w:w="15" w:type="dxa"/>
              <w:right w:w="15" w:type="dxa"/>
            </w:tcMar>
            <w:vAlign w:val="center"/>
            <w:hideMark/>
          </w:tcPr>
          <w:p w:rsidR="00061C52" w:rsidRDefault="00061C52">
            <w:pPr>
              <w:rPr>
                <w:sz w:val="24"/>
                <w:szCs w:val="24"/>
              </w:rPr>
            </w:pPr>
            <w:r>
              <w:t>0 = enable transmitter</w:t>
            </w:r>
            <w:r>
              <w:br/>
              <w:t>1 = disable transmitter</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Default="00061C52">
            <w:pPr>
              <w:rPr>
                <w:sz w:val="24"/>
                <w:szCs w:val="24"/>
              </w:rPr>
            </w:pPr>
            <w:r w:rsidRPr="00547B8E">
              <w:rPr>
                <w:highlight w:val="green"/>
                <w:rPrChange w:id="793" w:author="Scott Walker" w:date="2017-11-12T16:41:00Z">
                  <w:rPr/>
                </w:rPrChange>
              </w:rPr>
              <w:t>Mandatory, per 802.3</w:t>
            </w:r>
          </w:p>
        </w:tc>
      </w:tr>
      <w:tr w:rsidR="00061C52" w:rsidTr="00061C52">
        <w:trPr>
          <w:tblCellSpacing w:w="15" w:type="dxa"/>
        </w:trPr>
        <w:tc>
          <w:tcPr>
            <w:tcW w:w="409" w:type="dxa"/>
            <w:vAlign w:val="center"/>
            <w:hideMark/>
          </w:tcPr>
          <w:p w:rsidR="00061C52" w:rsidRDefault="00061C52">
            <w:pPr>
              <w:rPr>
                <w:sz w:val="24"/>
                <w:szCs w:val="24"/>
              </w:rPr>
            </w:pPr>
          </w:p>
        </w:tc>
        <w:tc>
          <w:tcPr>
            <w:tcW w:w="141" w:type="dxa"/>
            <w:vAlign w:val="center"/>
            <w:hideMark/>
          </w:tcPr>
          <w:p w:rsidR="00061C52" w:rsidRDefault="00061C52">
            <w:pPr>
              <w:rPr>
                <w:rFonts w:ascii="Times New Roman" w:eastAsia="Times New Roman" w:hAnsi="Times New Roman"/>
                <w:sz w:val="20"/>
                <w:szCs w:val="20"/>
              </w:rPr>
            </w:pPr>
          </w:p>
        </w:tc>
        <w:tc>
          <w:tcPr>
            <w:tcW w:w="1846" w:type="dxa"/>
            <w:vAlign w:val="center"/>
            <w:hideMark/>
          </w:tcPr>
          <w:p w:rsidR="00061C52" w:rsidRDefault="00061C52">
            <w:pPr>
              <w:rPr>
                <w:rFonts w:ascii="Times New Roman" w:eastAsia="Times New Roman" w:hAnsi="Times New Roman"/>
                <w:sz w:val="20"/>
                <w:szCs w:val="20"/>
              </w:rPr>
            </w:pPr>
          </w:p>
        </w:tc>
        <w:tc>
          <w:tcPr>
            <w:tcW w:w="4015" w:type="dxa"/>
            <w:vAlign w:val="center"/>
            <w:hideMark/>
          </w:tcPr>
          <w:p w:rsidR="00061C52" w:rsidRDefault="00061C52">
            <w:pPr>
              <w:rPr>
                <w:rFonts w:ascii="Times New Roman" w:eastAsia="Times New Roman" w:hAnsi="Times New Roman"/>
                <w:sz w:val="20"/>
                <w:szCs w:val="20"/>
              </w:rPr>
            </w:pPr>
          </w:p>
        </w:tc>
        <w:tc>
          <w:tcPr>
            <w:tcW w:w="683" w:type="dxa"/>
            <w:vAlign w:val="center"/>
            <w:hideMark/>
          </w:tcPr>
          <w:p w:rsidR="00061C52" w:rsidRDefault="00061C52">
            <w:pPr>
              <w:rPr>
                <w:rFonts w:ascii="Times New Roman" w:eastAsia="Times New Roman" w:hAnsi="Times New Roman"/>
                <w:sz w:val="20"/>
                <w:szCs w:val="20"/>
              </w:rPr>
            </w:pPr>
          </w:p>
        </w:tc>
        <w:tc>
          <w:tcPr>
            <w:tcW w:w="2046" w:type="dxa"/>
            <w:vAlign w:val="center"/>
            <w:hideMark/>
          </w:tcPr>
          <w:p w:rsidR="00061C52" w:rsidRDefault="00061C52">
            <w:pPr>
              <w:rPr>
                <w:rFonts w:ascii="Times New Roman" w:eastAsia="Times New Roman" w:hAnsi="Times New Roman"/>
                <w:sz w:val="20"/>
                <w:szCs w:val="20"/>
              </w:rPr>
            </w:pPr>
          </w:p>
        </w:tc>
      </w:tr>
    </w:tbl>
    <w:p w:rsidR="00061C52" w:rsidRDefault="00061C52" w:rsidP="00061C52">
      <w:pPr>
        <w:pStyle w:val="NormalWeb"/>
      </w:pPr>
    </w:p>
    <w:p w:rsidR="00061C52" w:rsidRDefault="00061C52" w:rsidP="00061C52">
      <w:pPr>
        <w:pStyle w:val="NormalWeb"/>
      </w:pPr>
    </w:p>
    <w:p w:rsidR="00C00AE4" w:rsidRPr="005566E8" w:rsidRDefault="00C00AE4" w:rsidP="00C00AE4"/>
    <w:p w:rsidR="00894748" w:rsidRDefault="00894748">
      <w:pPr>
        <w:rPr>
          <w:rFonts w:ascii="Arial" w:eastAsia="Times New Roman" w:hAnsi="Arial" w:cs="Times New Roman"/>
          <w:sz w:val="20"/>
          <w:szCs w:val="20"/>
        </w:rPr>
      </w:pPr>
      <w:r>
        <w:br w:type="page"/>
      </w:r>
    </w:p>
    <w:p w:rsidR="00061C52" w:rsidRPr="00C00AE4" w:rsidRDefault="00061C52" w:rsidP="002E5215">
      <w:pPr>
        <w:pStyle w:val="TemplateOutline2"/>
        <w:rPr>
          <w:lang w:val="en"/>
        </w:rPr>
      </w:pPr>
      <w:bookmarkStart w:id="794" w:name="_Toc498274289"/>
      <w:r w:rsidRPr="00C00AE4">
        <w:lastRenderedPageBreak/>
        <w:t xml:space="preserve">Register 1 - </w:t>
      </w:r>
      <w:r w:rsidRPr="00C00AE4">
        <w:rPr>
          <w:rStyle w:val="fontstyle0"/>
        </w:rPr>
        <w:t>Basic Mode Status Register</w:t>
      </w:r>
      <w:bookmarkEnd w:id="794"/>
    </w:p>
    <w:tbl>
      <w:tblPr>
        <w:tblW w:w="6598"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4"/>
        <w:gridCol w:w="1313"/>
        <w:gridCol w:w="4492"/>
        <w:gridCol w:w="782"/>
        <w:gridCol w:w="70"/>
        <w:gridCol w:w="2096"/>
        <w:gridCol w:w="2961"/>
      </w:tblGrid>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1.15</w:t>
            </w:r>
          </w:p>
        </w:tc>
        <w:tc>
          <w:tcPr>
            <w:tcW w:w="521" w:type="pct"/>
            <w:tcMar>
              <w:top w:w="15" w:type="dxa"/>
              <w:left w:w="15" w:type="dxa"/>
              <w:bottom w:w="15" w:type="dxa"/>
              <w:right w:w="15" w:type="dxa"/>
            </w:tcMar>
            <w:vAlign w:val="center"/>
            <w:hideMark/>
          </w:tcPr>
          <w:p w:rsidR="00061C52" w:rsidRDefault="00061C52">
            <w:pPr>
              <w:rPr>
                <w:sz w:val="24"/>
                <w:szCs w:val="24"/>
              </w:rPr>
            </w:pPr>
            <w:r>
              <w:t>100BASE-T4</w:t>
            </w:r>
          </w:p>
        </w:tc>
        <w:tc>
          <w:tcPr>
            <w:tcW w:w="1813" w:type="pct"/>
            <w:tcMar>
              <w:top w:w="15" w:type="dxa"/>
              <w:left w:w="15" w:type="dxa"/>
              <w:bottom w:w="15" w:type="dxa"/>
              <w:right w:w="15" w:type="dxa"/>
            </w:tcMar>
            <w:vAlign w:val="center"/>
            <w:hideMark/>
          </w:tcPr>
          <w:p w:rsidR="00061C52" w:rsidRDefault="00061C52">
            <w:pPr>
              <w:rPr>
                <w:sz w:val="24"/>
                <w:szCs w:val="24"/>
              </w:rPr>
            </w:pPr>
            <w:r>
              <w:t>1 = T4 capable</w:t>
            </w:r>
            <w:r>
              <w:br/>
              <w:t>0 = not T4 capable</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795" w:author="Scott Walker" w:date="2017-11-12T16:36:00Z">
                  <w:rPr/>
                </w:rPrChange>
              </w:rPr>
            </w:pPr>
            <w:r w:rsidRPr="00547B8E">
              <w:rPr>
                <w:b/>
                <w:rPrChange w:id="796"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1.14</w:t>
            </w:r>
          </w:p>
        </w:tc>
        <w:tc>
          <w:tcPr>
            <w:tcW w:w="521" w:type="pct"/>
            <w:tcMar>
              <w:top w:w="15" w:type="dxa"/>
              <w:left w:w="15" w:type="dxa"/>
              <w:bottom w:w="15" w:type="dxa"/>
              <w:right w:w="15" w:type="dxa"/>
            </w:tcMar>
            <w:vAlign w:val="center"/>
            <w:hideMark/>
          </w:tcPr>
          <w:p w:rsidR="00061C52" w:rsidRDefault="00061C52">
            <w:pPr>
              <w:rPr>
                <w:sz w:val="24"/>
                <w:szCs w:val="24"/>
              </w:rPr>
            </w:pPr>
            <w:r>
              <w:t>100BASE-TX Full-Duplex</w:t>
            </w:r>
          </w:p>
        </w:tc>
        <w:tc>
          <w:tcPr>
            <w:tcW w:w="1813" w:type="pct"/>
            <w:tcMar>
              <w:top w:w="15" w:type="dxa"/>
              <w:left w:w="15" w:type="dxa"/>
              <w:bottom w:w="15" w:type="dxa"/>
              <w:right w:w="15" w:type="dxa"/>
            </w:tcMar>
            <w:vAlign w:val="center"/>
            <w:hideMark/>
          </w:tcPr>
          <w:p w:rsidR="00061C52" w:rsidRDefault="00061C52">
            <w:pPr>
              <w:rPr>
                <w:sz w:val="24"/>
                <w:szCs w:val="24"/>
              </w:rPr>
            </w:pPr>
            <w:r>
              <w:t>1 = capable of 100BASE-X full-duplex</w:t>
            </w:r>
            <w:r>
              <w:br/>
              <w:t>0 = not capable of 100BASE-X full-duplex</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797" w:author="Scott Walker" w:date="2017-11-12T16:36:00Z">
                  <w:rPr/>
                </w:rPrChange>
              </w:rPr>
            </w:pPr>
            <w:r w:rsidRPr="00547B8E">
              <w:rPr>
                <w:b/>
                <w:rPrChange w:id="798"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1.13</w:t>
            </w:r>
          </w:p>
        </w:tc>
        <w:tc>
          <w:tcPr>
            <w:tcW w:w="521" w:type="pct"/>
            <w:tcMar>
              <w:top w:w="15" w:type="dxa"/>
              <w:left w:w="15" w:type="dxa"/>
              <w:bottom w:w="15" w:type="dxa"/>
              <w:right w:w="15" w:type="dxa"/>
            </w:tcMar>
            <w:vAlign w:val="center"/>
            <w:hideMark/>
          </w:tcPr>
          <w:p w:rsidR="00061C52" w:rsidRDefault="00061C52">
            <w:pPr>
              <w:rPr>
                <w:sz w:val="24"/>
                <w:szCs w:val="24"/>
              </w:rPr>
            </w:pPr>
            <w:r>
              <w:t>100BASE-TX Half-Duplex</w:t>
            </w:r>
          </w:p>
        </w:tc>
        <w:tc>
          <w:tcPr>
            <w:tcW w:w="1813" w:type="pct"/>
            <w:tcMar>
              <w:top w:w="15" w:type="dxa"/>
              <w:left w:w="15" w:type="dxa"/>
              <w:bottom w:w="15" w:type="dxa"/>
              <w:right w:w="15" w:type="dxa"/>
            </w:tcMar>
            <w:vAlign w:val="center"/>
            <w:hideMark/>
          </w:tcPr>
          <w:p w:rsidR="00061C52" w:rsidRDefault="00061C52">
            <w:pPr>
              <w:rPr>
                <w:sz w:val="24"/>
                <w:szCs w:val="24"/>
              </w:rPr>
            </w:pPr>
            <w:r>
              <w:t>1 = capable of 100BASE-X half-duplex</w:t>
            </w:r>
            <w:r>
              <w:br/>
              <w:t>0 = not capable of 100BASE-X half-duplex</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799" w:author="Scott Walker" w:date="2017-11-12T16:36:00Z">
                  <w:rPr/>
                </w:rPrChange>
              </w:rPr>
            </w:pPr>
            <w:r w:rsidRPr="00547B8E">
              <w:rPr>
                <w:b/>
                <w:rPrChange w:id="800"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1.12</w:t>
            </w:r>
          </w:p>
        </w:tc>
        <w:tc>
          <w:tcPr>
            <w:tcW w:w="521" w:type="pct"/>
            <w:tcMar>
              <w:top w:w="15" w:type="dxa"/>
              <w:left w:w="15" w:type="dxa"/>
              <w:bottom w:w="15" w:type="dxa"/>
              <w:right w:w="15" w:type="dxa"/>
            </w:tcMar>
            <w:vAlign w:val="center"/>
            <w:hideMark/>
          </w:tcPr>
          <w:p w:rsidR="00061C52" w:rsidRDefault="00061C52">
            <w:pPr>
              <w:rPr>
                <w:sz w:val="24"/>
                <w:szCs w:val="24"/>
              </w:rPr>
            </w:pPr>
            <w:r>
              <w:t>10BASE-T Full-Duplex</w:t>
            </w:r>
          </w:p>
        </w:tc>
        <w:tc>
          <w:tcPr>
            <w:tcW w:w="1813" w:type="pct"/>
            <w:tcMar>
              <w:top w:w="15" w:type="dxa"/>
              <w:left w:w="15" w:type="dxa"/>
              <w:bottom w:w="15" w:type="dxa"/>
              <w:right w:w="15" w:type="dxa"/>
            </w:tcMar>
            <w:vAlign w:val="center"/>
            <w:hideMark/>
          </w:tcPr>
          <w:p w:rsidR="00061C52" w:rsidRDefault="00061C52">
            <w:pPr>
              <w:rPr>
                <w:sz w:val="24"/>
                <w:szCs w:val="24"/>
              </w:rPr>
            </w:pPr>
            <w:r>
              <w:t>1 = 10Mbps with full-duplex</w:t>
            </w:r>
            <w:r>
              <w:br/>
              <w:t>0 = no 10Mbps with full-duplex capability</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801" w:author="Scott Walker" w:date="2017-11-12T16:36:00Z">
                  <w:rPr/>
                </w:rPrChange>
              </w:rPr>
            </w:pPr>
            <w:r w:rsidRPr="00547B8E">
              <w:rPr>
                <w:b/>
                <w:rPrChange w:id="802"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1.11</w:t>
            </w:r>
          </w:p>
        </w:tc>
        <w:tc>
          <w:tcPr>
            <w:tcW w:w="521" w:type="pct"/>
            <w:tcMar>
              <w:top w:w="15" w:type="dxa"/>
              <w:left w:w="15" w:type="dxa"/>
              <w:bottom w:w="15" w:type="dxa"/>
              <w:right w:w="15" w:type="dxa"/>
            </w:tcMar>
            <w:vAlign w:val="center"/>
            <w:hideMark/>
          </w:tcPr>
          <w:p w:rsidR="00061C52" w:rsidRDefault="00061C52">
            <w:pPr>
              <w:rPr>
                <w:sz w:val="24"/>
                <w:szCs w:val="24"/>
              </w:rPr>
            </w:pPr>
            <w:r>
              <w:t>10BASE-T Half-Duplex</w:t>
            </w:r>
          </w:p>
        </w:tc>
        <w:tc>
          <w:tcPr>
            <w:tcW w:w="1813" w:type="pct"/>
            <w:tcMar>
              <w:top w:w="15" w:type="dxa"/>
              <w:left w:w="15" w:type="dxa"/>
              <w:bottom w:w="15" w:type="dxa"/>
              <w:right w:w="15" w:type="dxa"/>
            </w:tcMar>
            <w:vAlign w:val="center"/>
            <w:hideMark/>
          </w:tcPr>
          <w:p w:rsidR="00061C52" w:rsidRDefault="00061C52">
            <w:pPr>
              <w:rPr>
                <w:sz w:val="24"/>
                <w:szCs w:val="24"/>
              </w:rPr>
            </w:pPr>
            <w:r>
              <w:t>1 = 10Mbps with half-duplex</w:t>
            </w:r>
            <w:r>
              <w:br/>
              <w:t>0 = no 10Mbps with half-duplex capability</w:t>
            </w:r>
          </w:p>
        </w:tc>
        <w:tc>
          <w:tcPr>
            <w:tcW w:w="306" w:type="pct"/>
            <w:tcMar>
              <w:top w:w="15" w:type="dxa"/>
              <w:left w:w="15" w:type="dxa"/>
              <w:bottom w:w="15" w:type="dxa"/>
              <w:right w:w="15" w:type="dxa"/>
            </w:tcMar>
            <w:vAlign w:val="center"/>
            <w:hideMark/>
          </w:tcPr>
          <w:p w:rsidR="00061C52" w:rsidRDefault="00061C52">
            <w:pPr>
              <w:rPr>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803" w:author="Scott Walker" w:date="2017-11-12T16:36:00Z">
                  <w:rPr/>
                </w:rPrChange>
              </w:rPr>
            </w:pPr>
            <w:r w:rsidRPr="00547B8E">
              <w:rPr>
                <w:b/>
                <w:rPrChange w:id="804" w:author="Scott Walker" w:date="2017-11-12T16:36:00Z">
                  <w:rPr/>
                </w:rPrChange>
              </w:rPr>
              <w:t>1 only.</w:t>
            </w:r>
          </w:p>
          <w:p w:rsidR="00061C52" w:rsidRDefault="00061C52">
            <w:pPr>
              <w:pStyle w:val="NormalWeb"/>
            </w:pPr>
            <w:r>
              <w:t>Writing 0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1.10</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805" w:author="Scott Walker" w:date="2017-11-12T16:37:00Z">
                  <w:rPr>
                    <w:sz w:val="24"/>
                    <w:szCs w:val="24"/>
                  </w:rPr>
                </w:rPrChange>
              </w:rPr>
            </w:pPr>
            <w:r w:rsidRPr="00547B8E">
              <w:rPr>
                <w:b/>
                <w:rPrChange w:id="806"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1.9</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807" w:author="Scott Walker" w:date="2017-11-12T16:37:00Z">
                  <w:rPr>
                    <w:sz w:val="24"/>
                    <w:szCs w:val="24"/>
                  </w:rPr>
                </w:rPrChange>
              </w:rPr>
            </w:pPr>
            <w:r w:rsidRPr="00547B8E">
              <w:rPr>
                <w:b/>
                <w:rPrChange w:id="808"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1.8</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809" w:author="Scott Walker" w:date="2017-11-12T16:37:00Z">
                  <w:rPr>
                    <w:sz w:val="24"/>
                    <w:szCs w:val="24"/>
                  </w:rPr>
                </w:rPrChange>
              </w:rPr>
            </w:pPr>
            <w:r w:rsidRPr="00547B8E">
              <w:rPr>
                <w:b/>
                <w:rPrChange w:id="810"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1.7</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811" w:author="Scott Walker" w:date="2017-11-12T16:37:00Z">
                  <w:rPr>
                    <w:sz w:val="24"/>
                    <w:szCs w:val="24"/>
                  </w:rPr>
                </w:rPrChange>
              </w:rPr>
            </w:pPr>
            <w:r w:rsidRPr="00547B8E">
              <w:rPr>
                <w:b/>
                <w:rPrChange w:id="812"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1.6</w:t>
            </w:r>
          </w:p>
        </w:tc>
        <w:tc>
          <w:tcPr>
            <w:tcW w:w="521" w:type="pct"/>
            <w:tcMar>
              <w:top w:w="15" w:type="dxa"/>
              <w:left w:w="15" w:type="dxa"/>
              <w:bottom w:w="15" w:type="dxa"/>
              <w:right w:w="15" w:type="dxa"/>
            </w:tcMar>
            <w:vAlign w:val="center"/>
            <w:hideMark/>
          </w:tcPr>
          <w:p w:rsidR="00061C52" w:rsidRDefault="00061C52">
            <w:pPr>
              <w:rPr>
                <w:sz w:val="24"/>
                <w:szCs w:val="24"/>
              </w:rPr>
            </w:pPr>
            <w:r>
              <w:t>No (MII) Preamble</w:t>
            </w:r>
          </w:p>
        </w:tc>
        <w:tc>
          <w:tcPr>
            <w:tcW w:w="1813" w:type="pct"/>
            <w:tcMar>
              <w:top w:w="15" w:type="dxa"/>
              <w:left w:w="15" w:type="dxa"/>
              <w:bottom w:w="15" w:type="dxa"/>
              <w:right w:w="15" w:type="dxa"/>
            </w:tcMar>
            <w:vAlign w:val="center"/>
            <w:hideMark/>
          </w:tcPr>
          <w:p w:rsidR="00061C52" w:rsidRDefault="00061C52">
            <w:pPr>
              <w:rPr>
                <w:sz w:val="24"/>
                <w:szCs w:val="24"/>
              </w:rPr>
            </w:pPr>
            <w:r>
              <w:t>1 = preamble suppression</w:t>
            </w:r>
            <w:r>
              <w:br/>
              <w:t>0 = normal preamble</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highlight w:val="green"/>
                <w:rPrChange w:id="813" w:author="Scott Walker" w:date="2017-11-12T16:40:00Z">
                  <w:rPr/>
                </w:rPrChange>
              </w:rPr>
            </w:pPr>
            <w:r w:rsidRPr="00547B8E">
              <w:rPr>
                <w:highlight w:val="green"/>
                <w:rPrChange w:id="814" w:author="Scott Walker" w:date="2017-11-12T16:40:00Z">
                  <w:rPr/>
                </w:rPrChange>
              </w:rPr>
              <w:t>1 Mandatory.</w:t>
            </w:r>
          </w:p>
          <w:p w:rsidR="00061C52" w:rsidRDefault="00061C52">
            <w:pPr>
              <w:pStyle w:val="NormalWeb"/>
            </w:pPr>
            <w:r w:rsidRPr="00547B8E">
              <w:rPr>
                <w:highlight w:val="green"/>
                <w:rPrChange w:id="815" w:author="Scott Walker" w:date="2017-11-12T16:40:00Z">
                  <w:rPr/>
                </w:rPrChange>
              </w:rPr>
              <w:t>0 Optional.</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1.5</w:t>
            </w:r>
          </w:p>
        </w:tc>
        <w:tc>
          <w:tcPr>
            <w:tcW w:w="521" w:type="pct"/>
            <w:tcMar>
              <w:top w:w="15" w:type="dxa"/>
              <w:left w:w="15" w:type="dxa"/>
              <w:bottom w:w="15" w:type="dxa"/>
              <w:right w:w="15" w:type="dxa"/>
            </w:tcMar>
            <w:vAlign w:val="center"/>
            <w:hideMark/>
          </w:tcPr>
          <w:p w:rsidR="00061C52" w:rsidRDefault="00061C52">
            <w:pPr>
              <w:rPr>
                <w:sz w:val="24"/>
                <w:szCs w:val="24"/>
              </w:rPr>
            </w:pPr>
            <w:r>
              <w:t>Auto-Negotiation Complete </w:t>
            </w:r>
          </w:p>
        </w:tc>
        <w:tc>
          <w:tcPr>
            <w:tcW w:w="1813" w:type="pct"/>
            <w:tcMar>
              <w:top w:w="15" w:type="dxa"/>
              <w:left w:w="15" w:type="dxa"/>
              <w:bottom w:w="15" w:type="dxa"/>
              <w:right w:w="15" w:type="dxa"/>
            </w:tcMar>
            <w:vAlign w:val="center"/>
            <w:hideMark/>
          </w:tcPr>
          <w:p w:rsidR="00061C52" w:rsidRDefault="00061C52">
            <w:pPr>
              <w:rPr>
                <w:sz w:val="24"/>
                <w:szCs w:val="24"/>
              </w:rPr>
            </w:pPr>
            <w:r>
              <w:t>1 = auto-negotiation process completed</w:t>
            </w:r>
            <w:r>
              <w:br/>
              <w:t>0 = auto-negotiation process not completed</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816" w:author="Scott Walker" w:date="2017-11-12T16:36:00Z">
                  <w:rPr/>
                </w:rPrChange>
              </w:rPr>
            </w:pPr>
            <w:r w:rsidRPr="00547B8E">
              <w:rPr>
                <w:b/>
                <w:rPrChange w:id="817" w:author="Scott Walker" w:date="2017-11-12T16:36:00Z">
                  <w:rPr/>
                </w:rPrChange>
              </w:rPr>
              <w:t>1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1.4</w:t>
            </w:r>
          </w:p>
        </w:tc>
        <w:tc>
          <w:tcPr>
            <w:tcW w:w="521" w:type="pct"/>
            <w:tcMar>
              <w:top w:w="15" w:type="dxa"/>
              <w:left w:w="15" w:type="dxa"/>
              <w:bottom w:w="15" w:type="dxa"/>
              <w:right w:w="15" w:type="dxa"/>
            </w:tcMar>
            <w:vAlign w:val="center"/>
            <w:hideMark/>
          </w:tcPr>
          <w:p w:rsidR="00061C52" w:rsidRDefault="00061C52">
            <w:pPr>
              <w:rPr>
                <w:sz w:val="24"/>
                <w:szCs w:val="24"/>
              </w:rPr>
            </w:pPr>
            <w:r>
              <w:t>Remote Fault</w:t>
            </w:r>
          </w:p>
        </w:tc>
        <w:tc>
          <w:tcPr>
            <w:tcW w:w="1813" w:type="pct"/>
            <w:tcMar>
              <w:top w:w="15" w:type="dxa"/>
              <w:left w:w="15" w:type="dxa"/>
              <w:bottom w:w="15" w:type="dxa"/>
              <w:right w:w="15" w:type="dxa"/>
            </w:tcMar>
            <w:vAlign w:val="center"/>
            <w:hideMark/>
          </w:tcPr>
          <w:p w:rsidR="00061C52" w:rsidRDefault="00061C52">
            <w:pPr>
              <w:rPr>
                <w:sz w:val="24"/>
                <w:szCs w:val="24"/>
              </w:rPr>
            </w:pPr>
            <w:r>
              <w:t>1 = remote fault</w:t>
            </w:r>
            <w:r>
              <w:br/>
              <w:t>0 = no remote fault</w:t>
            </w:r>
          </w:p>
        </w:tc>
        <w:tc>
          <w:tcPr>
            <w:tcW w:w="306" w:type="pct"/>
            <w:tcMar>
              <w:top w:w="15" w:type="dxa"/>
              <w:left w:w="15" w:type="dxa"/>
              <w:bottom w:w="15" w:type="dxa"/>
              <w:right w:w="15" w:type="dxa"/>
            </w:tcMar>
            <w:vAlign w:val="center"/>
            <w:hideMark/>
          </w:tcPr>
          <w:p w:rsidR="00061C52" w:rsidRDefault="00061C52">
            <w:pPr>
              <w:rPr>
                <w:sz w:val="24"/>
                <w:szCs w:val="24"/>
              </w:rPr>
            </w:pPr>
            <w:r>
              <w:t>RO/LH </w:t>
            </w:r>
          </w:p>
        </w:tc>
        <w:tc>
          <w:tcPr>
            <w:tcW w:w="855" w:type="pct"/>
            <w:gridSpan w:val="2"/>
            <w:tcMar>
              <w:top w:w="15" w:type="dxa"/>
              <w:left w:w="15" w:type="dxa"/>
              <w:bottom w:w="15" w:type="dxa"/>
              <w:right w:w="15" w:type="dxa"/>
            </w:tcMar>
            <w:vAlign w:val="center"/>
            <w:hideMark/>
          </w:tcPr>
          <w:p w:rsidR="00061C52" w:rsidRDefault="00061C52">
            <w:pPr>
              <w:pStyle w:val="NormalWeb"/>
              <w:pPrChange w:id="818" w:author="Scott Walker" w:date="2017-11-12T16:37:00Z">
                <w:pPr/>
              </w:pPrChange>
            </w:pPr>
            <w:r w:rsidRPr="00547B8E">
              <w:rPr>
                <w:b/>
                <w:rPrChange w:id="819" w:author="Scott Walker" w:date="2017-11-12T16:37:00Z">
                  <w:rPr/>
                </w:rPrChange>
              </w:rPr>
              <w:t>0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1.3</w:t>
            </w:r>
          </w:p>
        </w:tc>
        <w:tc>
          <w:tcPr>
            <w:tcW w:w="521" w:type="pct"/>
            <w:tcMar>
              <w:top w:w="15" w:type="dxa"/>
              <w:left w:w="15" w:type="dxa"/>
              <w:bottom w:w="15" w:type="dxa"/>
              <w:right w:w="15" w:type="dxa"/>
            </w:tcMar>
            <w:vAlign w:val="center"/>
            <w:hideMark/>
          </w:tcPr>
          <w:p w:rsidR="00061C52" w:rsidRDefault="00061C52">
            <w:pPr>
              <w:rPr>
                <w:sz w:val="24"/>
                <w:szCs w:val="24"/>
              </w:rPr>
            </w:pPr>
            <w:r>
              <w:t>Auto-Negotiation Ability </w:t>
            </w:r>
          </w:p>
        </w:tc>
        <w:tc>
          <w:tcPr>
            <w:tcW w:w="1813" w:type="pct"/>
            <w:tcMar>
              <w:top w:w="15" w:type="dxa"/>
              <w:left w:w="15" w:type="dxa"/>
              <w:bottom w:w="15" w:type="dxa"/>
              <w:right w:w="15" w:type="dxa"/>
            </w:tcMar>
            <w:vAlign w:val="center"/>
            <w:hideMark/>
          </w:tcPr>
          <w:p w:rsidR="00061C52" w:rsidRDefault="00061C52">
            <w:pPr>
              <w:rPr>
                <w:sz w:val="24"/>
                <w:szCs w:val="24"/>
              </w:rPr>
            </w:pPr>
            <w:r>
              <w:t>1 = capable to perform auto-negotiation</w:t>
            </w:r>
            <w:r>
              <w:br/>
              <w:t>0 = unable to perform auto-negotiation</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820" w:author="Scott Walker" w:date="2017-11-12T16:37:00Z">
                  <w:rPr>
                    <w:sz w:val="24"/>
                    <w:szCs w:val="24"/>
                  </w:rPr>
                </w:rPrChange>
              </w:rPr>
            </w:pPr>
            <w:r w:rsidRPr="00547B8E">
              <w:rPr>
                <w:b/>
                <w:rPrChange w:id="821" w:author="Scott Walker" w:date="2017-11-12T16:37:00Z">
                  <w:rPr/>
                </w:rPrChange>
              </w:rPr>
              <w:t>0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lastRenderedPageBreak/>
              <w:t>1.2</w:t>
            </w:r>
          </w:p>
        </w:tc>
        <w:tc>
          <w:tcPr>
            <w:tcW w:w="521" w:type="pct"/>
            <w:tcMar>
              <w:top w:w="15" w:type="dxa"/>
              <w:left w:w="15" w:type="dxa"/>
              <w:bottom w:w="15" w:type="dxa"/>
              <w:right w:w="15" w:type="dxa"/>
            </w:tcMar>
            <w:vAlign w:val="center"/>
            <w:hideMark/>
          </w:tcPr>
          <w:p w:rsidR="00061C52" w:rsidRDefault="00061C52">
            <w:pPr>
              <w:rPr>
                <w:sz w:val="24"/>
                <w:szCs w:val="24"/>
              </w:rPr>
            </w:pPr>
            <w:r>
              <w:t>Link Status</w:t>
            </w:r>
          </w:p>
        </w:tc>
        <w:tc>
          <w:tcPr>
            <w:tcW w:w="1813" w:type="pct"/>
            <w:tcMar>
              <w:top w:w="15" w:type="dxa"/>
              <w:left w:w="15" w:type="dxa"/>
              <w:bottom w:w="15" w:type="dxa"/>
              <w:right w:w="15" w:type="dxa"/>
            </w:tcMar>
            <w:vAlign w:val="center"/>
            <w:hideMark/>
          </w:tcPr>
          <w:p w:rsidR="00061C52" w:rsidRDefault="00061C52">
            <w:pPr>
              <w:rPr>
                <w:sz w:val="24"/>
                <w:szCs w:val="24"/>
              </w:rPr>
            </w:pPr>
            <w:r>
              <w:t>1 = link is up</w:t>
            </w:r>
            <w:r>
              <w:br/>
              <w:t>0 = link is down</w:t>
            </w:r>
          </w:p>
        </w:tc>
        <w:tc>
          <w:tcPr>
            <w:tcW w:w="306" w:type="pct"/>
            <w:tcMar>
              <w:top w:w="15" w:type="dxa"/>
              <w:left w:w="15" w:type="dxa"/>
              <w:bottom w:w="15" w:type="dxa"/>
              <w:right w:w="15" w:type="dxa"/>
            </w:tcMar>
            <w:vAlign w:val="center"/>
            <w:hideMark/>
          </w:tcPr>
          <w:p w:rsidR="00061C52" w:rsidRDefault="00061C52">
            <w:pPr>
              <w:rPr>
                <w:sz w:val="24"/>
                <w:szCs w:val="24"/>
              </w:rPr>
            </w:pPr>
            <w:r>
              <w:t>RO/LL </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822" w:author="Scott Walker" w:date="2017-11-12T16:37:00Z">
                  <w:rPr>
                    <w:sz w:val="24"/>
                    <w:szCs w:val="24"/>
                  </w:rPr>
                </w:rPrChange>
              </w:rPr>
            </w:pPr>
            <w:r w:rsidRPr="00547B8E">
              <w:rPr>
                <w:b/>
                <w:rPrChange w:id="823" w:author="Scott Walker" w:date="2017-11-12T16:37:00Z">
                  <w:rPr/>
                </w:rPrChange>
              </w:rPr>
              <w:t>1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w:t>
            </w:r>
          </w:p>
        </w:tc>
        <w:tc>
          <w:tcPr>
            <w:tcW w:w="521" w:type="pct"/>
            <w:tcMar>
              <w:top w:w="15" w:type="dxa"/>
              <w:left w:w="15" w:type="dxa"/>
              <w:bottom w:w="15" w:type="dxa"/>
              <w:right w:w="15" w:type="dxa"/>
            </w:tcMar>
            <w:vAlign w:val="center"/>
            <w:hideMark/>
          </w:tcPr>
          <w:p w:rsidR="00061C52" w:rsidRDefault="00061C52">
            <w:pPr>
              <w:rPr>
                <w:sz w:val="24"/>
                <w:szCs w:val="24"/>
              </w:rPr>
            </w:pPr>
            <w:r>
              <w:t>Jabber Detect</w:t>
            </w:r>
          </w:p>
        </w:tc>
        <w:tc>
          <w:tcPr>
            <w:tcW w:w="1813" w:type="pct"/>
            <w:tcMar>
              <w:top w:w="15" w:type="dxa"/>
              <w:left w:w="15" w:type="dxa"/>
              <w:bottom w:w="15" w:type="dxa"/>
              <w:right w:w="15" w:type="dxa"/>
            </w:tcMar>
            <w:vAlign w:val="center"/>
            <w:hideMark/>
          </w:tcPr>
          <w:p w:rsidR="00061C52" w:rsidRDefault="00061C52">
            <w:pPr>
              <w:rPr>
                <w:sz w:val="24"/>
                <w:szCs w:val="24"/>
              </w:rPr>
            </w:pPr>
            <w:r>
              <w:t>1 = jabber detected</w:t>
            </w:r>
            <w:r>
              <w:br/>
              <w:t>0 = jabber not detected. Default is low</w:t>
            </w:r>
          </w:p>
        </w:tc>
        <w:tc>
          <w:tcPr>
            <w:tcW w:w="306" w:type="pct"/>
            <w:tcMar>
              <w:top w:w="15" w:type="dxa"/>
              <w:left w:w="15" w:type="dxa"/>
              <w:bottom w:w="15" w:type="dxa"/>
              <w:right w:w="15" w:type="dxa"/>
            </w:tcMar>
            <w:vAlign w:val="center"/>
            <w:hideMark/>
          </w:tcPr>
          <w:p w:rsidR="00061C52" w:rsidRDefault="00061C52">
            <w:pPr>
              <w:rPr>
                <w:sz w:val="24"/>
                <w:szCs w:val="24"/>
              </w:rPr>
            </w:pPr>
            <w:r>
              <w:t>RO/LH </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highlight w:val="green"/>
                <w:rPrChange w:id="824" w:author="Scott Walker" w:date="2017-11-12T16:40:00Z">
                  <w:rPr>
                    <w:sz w:val="24"/>
                    <w:szCs w:val="24"/>
                  </w:rPr>
                </w:rPrChange>
              </w:rPr>
            </w:pPr>
            <w:r w:rsidRPr="00547B8E">
              <w:rPr>
                <w:b/>
                <w:highlight w:val="green"/>
                <w:rPrChange w:id="825" w:author="Scott Walker" w:date="2017-11-12T16:40:00Z">
                  <w:rPr/>
                </w:rPrChange>
              </w:rPr>
              <w:t>0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1.0</w:t>
            </w:r>
          </w:p>
        </w:tc>
        <w:tc>
          <w:tcPr>
            <w:tcW w:w="521" w:type="pct"/>
            <w:tcMar>
              <w:top w:w="15" w:type="dxa"/>
              <w:left w:w="15" w:type="dxa"/>
              <w:bottom w:w="15" w:type="dxa"/>
              <w:right w:w="15" w:type="dxa"/>
            </w:tcMar>
            <w:vAlign w:val="center"/>
            <w:hideMark/>
          </w:tcPr>
          <w:p w:rsidR="00061C52" w:rsidRDefault="00061C52">
            <w:pPr>
              <w:rPr>
                <w:sz w:val="24"/>
                <w:szCs w:val="24"/>
              </w:rPr>
            </w:pPr>
            <w:r>
              <w:t>Extended Capability</w:t>
            </w:r>
          </w:p>
        </w:tc>
        <w:tc>
          <w:tcPr>
            <w:tcW w:w="1813" w:type="pct"/>
            <w:tcMar>
              <w:top w:w="15" w:type="dxa"/>
              <w:left w:w="15" w:type="dxa"/>
              <w:bottom w:w="15" w:type="dxa"/>
              <w:right w:w="15" w:type="dxa"/>
            </w:tcMar>
            <w:vAlign w:val="center"/>
            <w:hideMark/>
          </w:tcPr>
          <w:p w:rsidR="00061C52" w:rsidRDefault="00061C52">
            <w:pPr>
              <w:rPr>
                <w:sz w:val="24"/>
                <w:szCs w:val="24"/>
              </w:rPr>
            </w:pPr>
            <w:r>
              <w:t>1 = supports extended capabilities registers </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826" w:author="Scott Walker" w:date="2017-11-12T16:37:00Z">
                  <w:rPr/>
                </w:rPrChange>
              </w:rPr>
            </w:pPr>
            <w:r w:rsidRPr="00547B8E">
              <w:rPr>
                <w:b/>
                <w:rPrChange w:id="827" w:author="Scott Walker" w:date="2017-11-12T16:37:00Z">
                  <w:rPr/>
                </w:rPrChange>
              </w:rPr>
              <w:t>0 only.</w:t>
            </w:r>
          </w:p>
        </w:tc>
      </w:tr>
      <w:tr w:rsidR="00061C52" w:rsidTr="00C00AE4">
        <w:trPr>
          <w:tblCellSpacing w:w="15" w:type="dxa"/>
        </w:trPr>
        <w:tc>
          <w:tcPr>
            <w:tcW w:w="235" w:type="pct"/>
            <w:vAlign w:val="center"/>
            <w:hideMark/>
          </w:tcPr>
          <w:p w:rsidR="00061C52" w:rsidRDefault="00061C52"/>
        </w:tc>
        <w:tc>
          <w:tcPr>
            <w:tcW w:w="521" w:type="pct"/>
            <w:vAlign w:val="center"/>
            <w:hideMark/>
          </w:tcPr>
          <w:p w:rsidR="00061C52" w:rsidRDefault="00061C52">
            <w:pPr>
              <w:rPr>
                <w:rFonts w:ascii="Times New Roman" w:eastAsia="Times New Roman" w:hAnsi="Times New Roman"/>
                <w:sz w:val="20"/>
                <w:szCs w:val="20"/>
              </w:rPr>
            </w:pPr>
          </w:p>
        </w:tc>
        <w:tc>
          <w:tcPr>
            <w:tcW w:w="1813" w:type="pct"/>
            <w:vAlign w:val="center"/>
            <w:hideMark/>
          </w:tcPr>
          <w:p w:rsidR="00061C52" w:rsidRDefault="00061C52">
            <w:pPr>
              <w:rPr>
                <w:rFonts w:ascii="Times New Roman" w:eastAsia="Times New Roman" w:hAnsi="Times New Roman"/>
                <w:sz w:val="20"/>
                <w:szCs w:val="20"/>
              </w:rPr>
            </w:pPr>
          </w:p>
        </w:tc>
        <w:tc>
          <w:tcPr>
            <w:tcW w:w="306" w:type="pct"/>
            <w:vAlign w:val="center"/>
            <w:hideMark/>
          </w:tcPr>
          <w:p w:rsidR="00061C52" w:rsidRDefault="00061C52">
            <w:pPr>
              <w:rPr>
                <w:rFonts w:ascii="Times New Roman" w:eastAsia="Times New Roman" w:hAnsi="Times New Roman"/>
                <w:sz w:val="20"/>
                <w:szCs w:val="20"/>
              </w:rPr>
            </w:pPr>
          </w:p>
        </w:tc>
        <w:tc>
          <w:tcPr>
            <w:tcW w:w="16" w:type="pct"/>
            <w:vAlign w:val="center"/>
            <w:hideMark/>
          </w:tcPr>
          <w:p w:rsidR="00061C52" w:rsidRDefault="00061C52">
            <w:pPr>
              <w:rPr>
                <w:rFonts w:ascii="Times New Roman" w:eastAsia="Times New Roman" w:hAnsi="Times New Roman"/>
                <w:sz w:val="20"/>
                <w:szCs w:val="20"/>
              </w:rPr>
            </w:pPr>
          </w:p>
        </w:tc>
        <w:tc>
          <w:tcPr>
            <w:tcW w:w="2024" w:type="pct"/>
            <w:gridSpan w:val="2"/>
            <w:vAlign w:val="center"/>
            <w:hideMark/>
          </w:tcPr>
          <w:p w:rsidR="00061C52" w:rsidRDefault="00061C52">
            <w:pPr>
              <w:rPr>
                <w:rFonts w:ascii="Times New Roman" w:eastAsia="Times New Roman" w:hAnsi="Times New Roman"/>
                <w:sz w:val="20"/>
                <w:szCs w:val="20"/>
              </w:rPr>
            </w:pPr>
          </w:p>
        </w:tc>
      </w:tr>
    </w:tbl>
    <w:p w:rsidR="00C00AE4" w:rsidRDefault="00C00AE4" w:rsidP="00C00AE4">
      <w:pPr>
        <w:rPr>
          <w:rFonts w:cs="Times New Roman"/>
          <w:sz w:val="20"/>
        </w:rPr>
      </w:pPr>
    </w:p>
    <w:p w:rsidR="00061C52" w:rsidRPr="00C00AE4" w:rsidRDefault="00061C52" w:rsidP="002E5215">
      <w:pPr>
        <w:pStyle w:val="TemplateOutline2"/>
        <w:rPr>
          <w:lang w:val="en"/>
        </w:rPr>
      </w:pPr>
      <w:bookmarkStart w:id="828" w:name="_Toc498274290"/>
      <w:r w:rsidRPr="00C00AE4">
        <w:t>Register 2 -</w:t>
      </w:r>
      <w:r w:rsidRPr="00C00AE4">
        <w:rPr>
          <w:rStyle w:val="fontstyle0"/>
        </w:rPr>
        <w:t xml:space="preserve"> PHY Identifier Register 1</w:t>
      </w:r>
      <w:bookmarkEnd w:id="828"/>
    </w:p>
    <w:tbl>
      <w:tblPr>
        <w:tblW w:w="651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1"/>
        <w:gridCol w:w="1246"/>
        <w:gridCol w:w="3245"/>
        <w:gridCol w:w="1928"/>
        <w:gridCol w:w="57"/>
        <w:gridCol w:w="2205"/>
        <w:gridCol w:w="2799"/>
      </w:tblGrid>
      <w:tr w:rsidR="00061C52" w:rsidTr="00061C52">
        <w:trPr>
          <w:gridAfter w:val="1"/>
          <w:wAfter w:w="1132" w:type="pct"/>
          <w:tblCellSpacing w:w="15" w:type="dxa"/>
        </w:trPr>
        <w:tc>
          <w:tcPr>
            <w:tcW w:w="274" w:type="pct"/>
            <w:tcMar>
              <w:top w:w="15" w:type="dxa"/>
              <w:left w:w="15" w:type="dxa"/>
              <w:bottom w:w="15" w:type="dxa"/>
              <w:right w:w="15" w:type="dxa"/>
            </w:tcMar>
            <w:vAlign w:val="center"/>
            <w:hideMark/>
          </w:tcPr>
          <w:p w:rsidR="00061C52" w:rsidRDefault="00061C52">
            <w:pPr>
              <w:rPr>
                <w:sz w:val="24"/>
                <w:szCs w:val="24"/>
              </w:rPr>
            </w:pPr>
            <w:r>
              <w:t>2.15-0</w:t>
            </w:r>
          </w:p>
        </w:tc>
        <w:tc>
          <w:tcPr>
            <w:tcW w:w="500" w:type="pct"/>
            <w:tcMar>
              <w:top w:w="15" w:type="dxa"/>
              <w:left w:w="15" w:type="dxa"/>
              <w:bottom w:w="15" w:type="dxa"/>
              <w:right w:w="15" w:type="dxa"/>
            </w:tcMar>
            <w:vAlign w:val="center"/>
            <w:hideMark/>
          </w:tcPr>
          <w:p w:rsidR="00061C52" w:rsidRDefault="00061C52">
            <w:pPr>
              <w:rPr>
                <w:sz w:val="24"/>
                <w:szCs w:val="24"/>
              </w:rPr>
            </w:pPr>
            <w:r>
              <w:t>OUI</w:t>
            </w:r>
          </w:p>
        </w:tc>
        <w:tc>
          <w:tcPr>
            <w:tcW w:w="1321" w:type="pct"/>
            <w:tcMar>
              <w:top w:w="15" w:type="dxa"/>
              <w:left w:w="15" w:type="dxa"/>
              <w:bottom w:w="15" w:type="dxa"/>
              <w:right w:w="15" w:type="dxa"/>
            </w:tcMar>
            <w:vAlign w:val="center"/>
            <w:hideMark/>
          </w:tcPr>
          <w:p w:rsidR="00061C52" w:rsidRDefault="00061C52">
            <w:pPr>
              <w:rPr>
                <w:sz w:val="24"/>
                <w:szCs w:val="24"/>
              </w:rPr>
            </w:pPr>
            <w:r>
              <w:rPr>
                <w:rStyle w:val="fontstyle0"/>
              </w:rPr>
              <w:t>Composed of the 6th to 21st bits of the Organizationally Unique</w:t>
            </w:r>
            <w:r>
              <w:br/>
            </w:r>
            <w:r>
              <w:rPr>
                <w:rStyle w:val="fontstyle0"/>
              </w:rPr>
              <w:t>Identifier (OUI), respectively.</w:t>
            </w:r>
          </w:p>
        </w:tc>
        <w:tc>
          <w:tcPr>
            <w:tcW w:w="780" w:type="pct"/>
            <w:tcMar>
              <w:top w:w="15" w:type="dxa"/>
              <w:left w:w="15" w:type="dxa"/>
              <w:bottom w:w="15" w:type="dxa"/>
              <w:right w:w="15" w:type="dxa"/>
            </w:tcMar>
            <w:vAlign w:val="center"/>
            <w:hideMark/>
          </w:tcPr>
          <w:p w:rsidR="00061C52" w:rsidRDefault="00061C52">
            <w:pPr>
              <w:pStyle w:val="NormalWeb"/>
            </w:pPr>
            <w:r>
              <w:t>RW - before IEEE registration</w:t>
            </w:r>
          </w:p>
          <w:p w:rsidR="00061C52" w:rsidRDefault="00061C52">
            <w:pPr>
              <w:pStyle w:val="NormalWeb"/>
            </w:pPr>
            <w:r>
              <w:t>RO - After IEEE registration</w:t>
            </w:r>
          </w:p>
        </w:tc>
        <w:tc>
          <w:tcPr>
            <w:tcW w:w="905" w:type="pct"/>
            <w:gridSpan w:val="2"/>
            <w:tcMar>
              <w:top w:w="15" w:type="dxa"/>
              <w:left w:w="15" w:type="dxa"/>
              <w:bottom w:w="15" w:type="dxa"/>
              <w:right w:w="15" w:type="dxa"/>
            </w:tcMar>
            <w:vAlign w:val="center"/>
            <w:hideMark/>
          </w:tcPr>
          <w:p w:rsidR="00061C52" w:rsidRPr="00547B8E" w:rsidRDefault="00061C52">
            <w:pPr>
              <w:pStyle w:val="NormalWeb"/>
              <w:rPr>
                <w:highlight w:val="green"/>
                <w:rPrChange w:id="829" w:author="Scott Walker" w:date="2017-11-12T16:40:00Z">
                  <w:rPr/>
                </w:rPrChange>
              </w:rPr>
            </w:pPr>
            <w:r w:rsidRPr="00547B8E">
              <w:rPr>
                <w:highlight w:val="green"/>
                <w:rPrChange w:id="830" w:author="Scott Walker" w:date="2017-11-12T16:40:00Z">
                  <w:rPr/>
                </w:rPrChange>
              </w:rPr>
              <w:t>Until this OUI is registered with IEE, the value may be set by the host processor as TBD.</w:t>
            </w:r>
          </w:p>
          <w:p w:rsidR="00061C52" w:rsidRDefault="00061C52">
            <w:pPr>
              <w:pStyle w:val="NormalWeb"/>
            </w:pPr>
            <w:r w:rsidRPr="00547B8E">
              <w:rPr>
                <w:highlight w:val="green"/>
                <w:rPrChange w:id="831" w:author="Scott Walker" w:date="2017-11-12T16:40:00Z">
                  <w:rPr/>
                </w:rPrChange>
              </w:rPr>
              <w:t>(After registration, the value will be that assigned by the IEEE.)</w:t>
            </w:r>
          </w:p>
        </w:tc>
      </w:tr>
      <w:tr w:rsidR="00061C52" w:rsidTr="00061C52">
        <w:trPr>
          <w:tblCellSpacing w:w="15" w:type="dxa"/>
        </w:trPr>
        <w:tc>
          <w:tcPr>
            <w:tcW w:w="274" w:type="pct"/>
            <w:vAlign w:val="center"/>
            <w:hideMark/>
          </w:tcPr>
          <w:p w:rsidR="00061C52" w:rsidRDefault="00061C52"/>
        </w:tc>
        <w:tc>
          <w:tcPr>
            <w:tcW w:w="500" w:type="pct"/>
            <w:vAlign w:val="center"/>
            <w:hideMark/>
          </w:tcPr>
          <w:p w:rsidR="00061C52" w:rsidRDefault="00061C52">
            <w:pPr>
              <w:rPr>
                <w:rFonts w:ascii="Times New Roman" w:eastAsia="Times New Roman" w:hAnsi="Times New Roman"/>
                <w:sz w:val="20"/>
                <w:szCs w:val="20"/>
              </w:rPr>
            </w:pPr>
          </w:p>
        </w:tc>
        <w:tc>
          <w:tcPr>
            <w:tcW w:w="1321" w:type="pct"/>
            <w:vAlign w:val="center"/>
            <w:hideMark/>
          </w:tcPr>
          <w:p w:rsidR="00061C52" w:rsidRDefault="00061C52">
            <w:pPr>
              <w:rPr>
                <w:rFonts w:ascii="Times New Roman" w:eastAsia="Times New Roman" w:hAnsi="Times New Roman"/>
                <w:sz w:val="20"/>
                <w:szCs w:val="20"/>
              </w:rPr>
            </w:pPr>
          </w:p>
        </w:tc>
        <w:tc>
          <w:tcPr>
            <w:tcW w:w="780" w:type="pct"/>
            <w:vAlign w:val="center"/>
            <w:hideMark/>
          </w:tcPr>
          <w:p w:rsidR="00061C52" w:rsidRDefault="00061C52">
            <w:pPr>
              <w:rPr>
                <w:rFonts w:ascii="Times New Roman" w:eastAsia="Times New Roman" w:hAnsi="Times New Roman"/>
                <w:sz w:val="20"/>
                <w:szCs w:val="20"/>
              </w:rPr>
            </w:pPr>
          </w:p>
        </w:tc>
        <w:tc>
          <w:tcPr>
            <w:tcW w:w="11" w:type="pct"/>
            <w:vAlign w:val="center"/>
            <w:hideMark/>
          </w:tcPr>
          <w:p w:rsidR="00061C52" w:rsidRDefault="00061C52">
            <w:pPr>
              <w:rPr>
                <w:rFonts w:ascii="Times New Roman" w:eastAsia="Times New Roman" w:hAnsi="Times New Roman"/>
                <w:sz w:val="20"/>
                <w:szCs w:val="20"/>
              </w:rPr>
            </w:pPr>
          </w:p>
        </w:tc>
        <w:tc>
          <w:tcPr>
            <w:tcW w:w="2026" w:type="pct"/>
            <w:gridSpan w:val="2"/>
            <w:vAlign w:val="center"/>
            <w:hideMark/>
          </w:tcPr>
          <w:p w:rsidR="00061C52" w:rsidRDefault="00061C52">
            <w:pPr>
              <w:rPr>
                <w:rFonts w:ascii="Times New Roman" w:eastAsia="Times New Roman" w:hAnsi="Times New Roman"/>
                <w:sz w:val="20"/>
                <w:szCs w:val="20"/>
              </w:rPr>
            </w:pPr>
          </w:p>
        </w:tc>
      </w:tr>
    </w:tbl>
    <w:p w:rsidR="00061C52" w:rsidRDefault="00061C52" w:rsidP="00061C52">
      <w:pPr>
        <w:pStyle w:val="NormalWeb"/>
      </w:pPr>
      <w:r>
        <w:t xml:space="preserve">OUI, or nowadays "MAC Address Block Large (MA-L)" is assigned to companies for a fee.  </w:t>
      </w:r>
      <w:hyperlink r:id="rId23" w:history="1">
        <w:r>
          <w:rPr>
            <w:rStyle w:val="Hyperlink"/>
          </w:rPr>
          <w:t>Reference</w:t>
        </w:r>
      </w:hyperlink>
      <w:r>
        <w:t>.</w:t>
      </w:r>
    </w:p>
    <w:p w:rsidR="00C00AE4" w:rsidRPr="00894748" w:rsidRDefault="00061C52" w:rsidP="00894748">
      <w:pPr>
        <w:pStyle w:val="NormalWeb"/>
      </w:pPr>
      <w:r>
        <w:t xml:space="preserve">Since iRail uses ATMEL </w:t>
      </w:r>
      <w:r>
        <w:rPr>
          <w:rStyle w:val="fontstyle0"/>
        </w:rPr>
        <w:t>AT24MAC402 to provide MAC a</w:t>
      </w:r>
      <w:r>
        <w:t>ddresses, it may be OK to use the first 24 bits of that number - 0xFCC23D, which is assigned to Atmel.  (I'm not 100% sure about this!) It may be better to use 0xFCC23D as a default, and let register 0x10 and 0x11 be used to overwrite, thus keeping this IEEE-defined register as effe</w:t>
      </w:r>
      <w:r w:rsidR="00894748">
        <w:t>ctively Read Only.</w:t>
      </w:r>
    </w:p>
    <w:p w:rsidR="00061C52" w:rsidRPr="002E5215" w:rsidRDefault="00061C52" w:rsidP="002E5215">
      <w:pPr>
        <w:pStyle w:val="TemplateOutline2"/>
        <w:rPr>
          <w:lang w:val="en"/>
        </w:rPr>
      </w:pPr>
      <w:bookmarkStart w:id="832" w:name="_Toc498274291"/>
      <w:r w:rsidRPr="00C00AE4">
        <w:t>Register 3 -</w:t>
      </w:r>
      <w:r w:rsidRPr="00C00AE4">
        <w:rPr>
          <w:rStyle w:val="fontstyle0"/>
        </w:rPr>
        <w:t xml:space="preserve"> PHY Identifier Register 2</w:t>
      </w:r>
      <w:bookmarkEnd w:id="83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1006"/>
        <w:gridCol w:w="4366"/>
        <w:gridCol w:w="1013"/>
        <w:gridCol w:w="2160"/>
      </w:tblGrid>
      <w:tr w:rsidR="00061C52" w:rsidTr="00061C52">
        <w:trPr>
          <w:tblCellSpacing w:w="15" w:type="dxa"/>
        </w:trPr>
        <w:tc>
          <w:tcPr>
            <w:tcW w:w="406" w:type="pct"/>
            <w:tcMar>
              <w:top w:w="15" w:type="dxa"/>
              <w:left w:w="15" w:type="dxa"/>
              <w:bottom w:w="15" w:type="dxa"/>
              <w:right w:w="15" w:type="dxa"/>
            </w:tcMar>
            <w:vAlign w:val="center"/>
            <w:hideMark/>
          </w:tcPr>
          <w:p w:rsidR="00061C52" w:rsidRDefault="00061C52">
            <w:pPr>
              <w:rPr>
                <w:rFonts w:ascii="Calibri" w:hAnsi="Calibri"/>
                <w:sz w:val="24"/>
                <w:szCs w:val="24"/>
              </w:rPr>
            </w:pPr>
            <w:r>
              <w:t>3.15-10</w:t>
            </w:r>
          </w:p>
        </w:tc>
        <w:tc>
          <w:tcPr>
            <w:tcW w:w="522" w:type="pct"/>
            <w:tcMar>
              <w:top w:w="15" w:type="dxa"/>
              <w:left w:w="15" w:type="dxa"/>
              <w:bottom w:w="15" w:type="dxa"/>
              <w:right w:w="15" w:type="dxa"/>
            </w:tcMar>
            <w:vAlign w:val="center"/>
            <w:hideMark/>
          </w:tcPr>
          <w:p w:rsidR="00061C52" w:rsidRDefault="00061C52">
            <w:pPr>
              <w:rPr>
                <w:sz w:val="24"/>
                <w:szCs w:val="24"/>
              </w:rPr>
            </w:pPr>
            <w:r>
              <w:t>OUI_LSB</w:t>
            </w:r>
          </w:p>
        </w:tc>
        <w:tc>
          <w:tcPr>
            <w:tcW w:w="2319" w:type="pct"/>
            <w:tcMar>
              <w:top w:w="15" w:type="dxa"/>
              <w:left w:w="15" w:type="dxa"/>
              <w:bottom w:w="15" w:type="dxa"/>
              <w:right w:w="15" w:type="dxa"/>
            </w:tcMar>
            <w:vAlign w:val="center"/>
            <w:hideMark/>
          </w:tcPr>
          <w:p w:rsidR="00061C52" w:rsidRDefault="00061C52">
            <w:pPr>
              <w:rPr>
                <w:sz w:val="24"/>
                <w:szCs w:val="24"/>
              </w:rPr>
            </w:pPr>
            <w:r>
              <w:rPr>
                <w:rStyle w:val="fontstyle0"/>
              </w:rPr>
              <w:t>Assigned to the 0 through 5th bits of the OUI.</w:t>
            </w:r>
          </w:p>
        </w:tc>
        <w:tc>
          <w:tcPr>
            <w:tcW w:w="526" w:type="pct"/>
            <w:tcMar>
              <w:top w:w="15" w:type="dxa"/>
              <w:left w:w="15" w:type="dxa"/>
              <w:bottom w:w="15" w:type="dxa"/>
              <w:right w:w="15" w:type="dxa"/>
            </w:tcMar>
            <w:vAlign w:val="center"/>
            <w:hideMark/>
          </w:tcPr>
          <w:p w:rsidR="00061C52" w:rsidRDefault="00061C52">
            <w:pPr>
              <w:rPr>
                <w:sz w:val="24"/>
                <w:szCs w:val="24"/>
              </w:rPr>
            </w:pPr>
            <w:r>
              <w:t>RO </w:t>
            </w:r>
          </w:p>
        </w:tc>
        <w:tc>
          <w:tcPr>
            <w:tcW w:w="1131" w:type="pct"/>
            <w:tcMar>
              <w:top w:w="15" w:type="dxa"/>
              <w:left w:w="15" w:type="dxa"/>
              <w:bottom w:w="15" w:type="dxa"/>
              <w:right w:w="15" w:type="dxa"/>
            </w:tcMar>
            <w:vAlign w:val="center"/>
            <w:hideMark/>
          </w:tcPr>
          <w:p w:rsidR="00061C52" w:rsidRPr="00547B8E" w:rsidRDefault="00061C52">
            <w:pPr>
              <w:rPr>
                <w:highlight w:val="green"/>
                <w:rPrChange w:id="833" w:author="Scott Walker" w:date="2017-11-12T16:40:00Z">
                  <w:rPr>
                    <w:sz w:val="24"/>
                    <w:szCs w:val="24"/>
                  </w:rPr>
                </w:rPrChange>
              </w:rPr>
            </w:pPr>
            <w:r w:rsidRPr="00547B8E">
              <w:rPr>
                <w:highlight w:val="green"/>
                <w:rPrChange w:id="834" w:author="Scott Walker" w:date="2017-11-12T16:40:00Z">
                  <w:rPr/>
                </w:rPrChange>
              </w:rPr>
              <w:t>TBD - See Register 2 text.</w:t>
            </w:r>
          </w:p>
        </w:tc>
      </w:tr>
      <w:tr w:rsidR="00061C52" w:rsidTr="00061C52">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3.9-4</w:t>
            </w:r>
          </w:p>
        </w:tc>
        <w:tc>
          <w:tcPr>
            <w:tcW w:w="522" w:type="pct"/>
            <w:tcMar>
              <w:top w:w="15" w:type="dxa"/>
              <w:left w:w="15" w:type="dxa"/>
              <w:bottom w:w="15" w:type="dxa"/>
              <w:right w:w="15" w:type="dxa"/>
            </w:tcMar>
            <w:vAlign w:val="center"/>
            <w:hideMark/>
          </w:tcPr>
          <w:p w:rsidR="00061C52" w:rsidRDefault="00061C52">
            <w:pPr>
              <w:rPr>
                <w:sz w:val="24"/>
                <w:szCs w:val="24"/>
              </w:rPr>
            </w:pPr>
            <w:r>
              <w:rPr>
                <w:rStyle w:val="fontstyle0"/>
              </w:rPr>
              <w:t>Model Number</w:t>
            </w:r>
          </w:p>
        </w:tc>
        <w:tc>
          <w:tcPr>
            <w:tcW w:w="2319" w:type="pct"/>
            <w:tcMar>
              <w:top w:w="15" w:type="dxa"/>
              <w:left w:w="15" w:type="dxa"/>
              <w:bottom w:w="15" w:type="dxa"/>
              <w:right w:w="15" w:type="dxa"/>
            </w:tcMar>
            <w:vAlign w:val="center"/>
            <w:hideMark/>
          </w:tcPr>
          <w:p w:rsidR="00061C52" w:rsidRDefault="00061C52">
            <w:pPr>
              <w:rPr>
                <w:sz w:val="24"/>
                <w:szCs w:val="24"/>
              </w:rPr>
            </w:pPr>
            <w:r>
              <w:rPr>
                <w:rStyle w:val="fontstyle0"/>
              </w:rPr>
              <w:t>Model Number</w:t>
            </w:r>
          </w:p>
        </w:tc>
        <w:tc>
          <w:tcPr>
            <w:tcW w:w="526" w:type="pct"/>
            <w:tcMar>
              <w:top w:w="15" w:type="dxa"/>
              <w:left w:w="15" w:type="dxa"/>
              <w:bottom w:w="15" w:type="dxa"/>
              <w:right w:w="15" w:type="dxa"/>
            </w:tcMar>
            <w:vAlign w:val="center"/>
            <w:hideMark/>
          </w:tcPr>
          <w:p w:rsidR="00061C52" w:rsidRDefault="00061C52">
            <w:pPr>
              <w:rPr>
                <w:sz w:val="24"/>
                <w:szCs w:val="24"/>
              </w:rPr>
            </w:pPr>
            <w:r>
              <w:t>RO</w:t>
            </w:r>
          </w:p>
        </w:tc>
        <w:tc>
          <w:tcPr>
            <w:tcW w:w="1131" w:type="pct"/>
            <w:tcMar>
              <w:top w:w="15" w:type="dxa"/>
              <w:left w:w="15" w:type="dxa"/>
              <w:bottom w:w="15" w:type="dxa"/>
              <w:right w:w="15" w:type="dxa"/>
            </w:tcMar>
            <w:vAlign w:val="center"/>
            <w:hideMark/>
          </w:tcPr>
          <w:p w:rsidR="00061C52" w:rsidRPr="00547B8E" w:rsidRDefault="00061C52">
            <w:pPr>
              <w:rPr>
                <w:highlight w:val="green"/>
                <w:rPrChange w:id="835" w:author="Scott Walker" w:date="2017-11-12T16:40:00Z">
                  <w:rPr>
                    <w:sz w:val="24"/>
                    <w:szCs w:val="24"/>
                  </w:rPr>
                </w:rPrChange>
              </w:rPr>
            </w:pPr>
            <w:r w:rsidRPr="00547B8E">
              <w:rPr>
                <w:highlight w:val="green"/>
                <w:rPrChange w:id="836" w:author="Scott Walker" w:date="2017-11-12T16:40:00Z">
                  <w:rPr/>
                </w:rPrChange>
              </w:rPr>
              <w:t>TBD (iRail PHY module #)</w:t>
            </w:r>
          </w:p>
        </w:tc>
      </w:tr>
      <w:tr w:rsidR="00061C52" w:rsidTr="00061C52">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3.3-0</w:t>
            </w:r>
          </w:p>
        </w:tc>
        <w:tc>
          <w:tcPr>
            <w:tcW w:w="522" w:type="pct"/>
            <w:tcMar>
              <w:top w:w="15" w:type="dxa"/>
              <w:left w:w="15" w:type="dxa"/>
              <w:bottom w:w="15" w:type="dxa"/>
              <w:right w:w="15" w:type="dxa"/>
            </w:tcMar>
            <w:vAlign w:val="center"/>
            <w:hideMark/>
          </w:tcPr>
          <w:p w:rsidR="00061C52" w:rsidRDefault="00061C52">
            <w:pPr>
              <w:rPr>
                <w:sz w:val="24"/>
                <w:szCs w:val="24"/>
              </w:rPr>
            </w:pPr>
            <w:r>
              <w:rPr>
                <w:rStyle w:val="fontstyle0"/>
              </w:rPr>
              <w:t>Revision Number</w:t>
            </w:r>
          </w:p>
        </w:tc>
        <w:tc>
          <w:tcPr>
            <w:tcW w:w="2319" w:type="pct"/>
            <w:tcMar>
              <w:top w:w="15" w:type="dxa"/>
              <w:left w:w="15" w:type="dxa"/>
              <w:bottom w:w="15" w:type="dxa"/>
              <w:right w:w="15" w:type="dxa"/>
            </w:tcMar>
            <w:vAlign w:val="center"/>
            <w:hideMark/>
          </w:tcPr>
          <w:p w:rsidR="00061C52" w:rsidRDefault="00061C52">
            <w:pPr>
              <w:rPr>
                <w:sz w:val="24"/>
                <w:szCs w:val="24"/>
              </w:rPr>
            </w:pPr>
            <w:r>
              <w:rPr>
                <w:rStyle w:val="fontstyle0"/>
              </w:rPr>
              <w:t>Revision Number</w:t>
            </w:r>
          </w:p>
        </w:tc>
        <w:tc>
          <w:tcPr>
            <w:tcW w:w="526" w:type="pct"/>
            <w:tcMar>
              <w:top w:w="15" w:type="dxa"/>
              <w:left w:w="15" w:type="dxa"/>
              <w:bottom w:w="15" w:type="dxa"/>
              <w:right w:w="15" w:type="dxa"/>
            </w:tcMar>
            <w:vAlign w:val="center"/>
            <w:hideMark/>
          </w:tcPr>
          <w:p w:rsidR="00061C52" w:rsidRDefault="00061C52">
            <w:pPr>
              <w:rPr>
                <w:sz w:val="24"/>
                <w:szCs w:val="24"/>
              </w:rPr>
            </w:pPr>
            <w:r>
              <w:t>RO</w:t>
            </w:r>
          </w:p>
        </w:tc>
        <w:tc>
          <w:tcPr>
            <w:tcW w:w="1131" w:type="pct"/>
            <w:tcMar>
              <w:top w:w="15" w:type="dxa"/>
              <w:left w:w="15" w:type="dxa"/>
              <w:bottom w:w="15" w:type="dxa"/>
              <w:right w:w="15" w:type="dxa"/>
            </w:tcMar>
            <w:vAlign w:val="center"/>
            <w:hideMark/>
          </w:tcPr>
          <w:p w:rsidR="00061C52" w:rsidRDefault="00061C52">
            <w:pPr>
              <w:rPr>
                <w:sz w:val="24"/>
                <w:szCs w:val="24"/>
              </w:rPr>
            </w:pPr>
            <w:r w:rsidRPr="00547B8E">
              <w:rPr>
                <w:highlight w:val="green"/>
                <w:rPrChange w:id="837" w:author="Scott Walker" w:date="2017-11-12T16:40:00Z">
                  <w:rPr/>
                </w:rPrChange>
              </w:rPr>
              <w:t>TBD (iRail PHY module rev#)</w:t>
            </w:r>
          </w:p>
        </w:tc>
      </w:tr>
    </w:tbl>
    <w:p w:rsidR="00C00AE4" w:rsidRDefault="00C00AE4" w:rsidP="00C00AE4">
      <w:pPr>
        <w:rPr>
          <w:rFonts w:cs="Times New Roman"/>
          <w:sz w:val="20"/>
        </w:rPr>
      </w:pPr>
    </w:p>
    <w:p w:rsidR="00061C52" w:rsidRPr="002E5215" w:rsidRDefault="00061C52" w:rsidP="002E5215">
      <w:pPr>
        <w:pStyle w:val="TemplateOutline2"/>
        <w:rPr>
          <w:lang w:val="en"/>
        </w:rPr>
      </w:pPr>
      <w:bookmarkStart w:id="838" w:name="_Toc498274292"/>
      <w:r w:rsidRPr="00C00AE4">
        <w:rPr>
          <w:rStyle w:val="fontstyle0"/>
        </w:rPr>
        <w:t xml:space="preserve">Register 4 </w:t>
      </w:r>
      <w:r w:rsidR="00962D9F">
        <w:rPr>
          <w:rStyle w:val="fontstyle0"/>
        </w:rPr>
        <w:t xml:space="preserve">- </w:t>
      </w:r>
      <w:r w:rsidRPr="00C00AE4">
        <w:rPr>
          <w:rStyle w:val="fontstyle0"/>
        </w:rPr>
        <w:t>Auto-Negotiation Advertisement Register (ANAR)</w:t>
      </w:r>
      <w:bookmarkEnd w:id="838"/>
    </w:p>
    <w:tbl>
      <w:tblPr>
        <w:tblW w:w="2567"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8"/>
        <w:gridCol w:w="699"/>
        <w:gridCol w:w="1257"/>
        <w:gridCol w:w="633"/>
        <w:gridCol w:w="1143"/>
      </w:tblGrid>
      <w:tr w:rsidR="00061C52" w:rsidTr="00061C52">
        <w:trPr>
          <w:tblCellSpacing w:w="15" w:type="dxa"/>
        </w:trPr>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lastRenderedPageBreak/>
              <w:t>4.15-0</w:t>
            </w:r>
          </w:p>
        </w:tc>
        <w:tc>
          <w:tcPr>
            <w:tcW w:w="0" w:type="auto"/>
            <w:tcMar>
              <w:top w:w="15" w:type="dxa"/>
              <w:left w:w="15" w:type="dxa"/>
              <w:bottom w:w="15" w:type="dxa"/>
              <w:right w:w="15" w:type="dxa"/>
            </w:tcMar>
            <w:vAlign w:val="center"/>
            <w:hideMark/>
          </w:tcPr>
          <w:p w:rsidR="00061C52" w:rsidRDefault="00061C52">
            <w:pPr>
              <w:rPr>
                <w:sz w:val="24"/>
                <w:szCs w:val="24"/>
              </w:rPr>
            </w:pPr>
            <w:r>
              <w:t>N/A</w:t>
            </w:r>
          </w:p>
        </w:tc>
        <w:tc>
          <w:tcPr>
            <w:tcW w:w="0" w:type="auto"/>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Mar>
              <w:top w:w="15" w:type="dxa"/>
              <w:left w:w="15" w:type="dxa"/>
              <w:bottom w:w="15" w:type="dxa"/>
              <w:right w:w="15" w:type="dxa"/>
            </w:tcMar>
            <w:vAlign w:val="center"/>
            <w:hideMark/>
          </w:tcPr>
          <w:p w:rsidR="00061C52" w:rsidRDefault="00061C52">
            <w:pPr>
              <w:rPr>
                <w:sz w:val="24"/>
                <w:szCs w:val="24"/>
              </w:rPr>
            </w:pPr>
            <w:r>
              <w:t>RO </w:t>
            </w:r>
          </w:p>
        </w:tc>
        <w:tc>
          <w:tcPr>
            <w:tcW w:w="0" w:type="auto"/>
            <w:tcMar>
              <w:top w:w="15" w:type="dxa"/>
              <w:left w:w="15" w:type="dxa"/>
              <w:bottom w:w="15" w:type="dxa"/>
              <w:right w:w="15" w:type="dxa"/>
            </w:tcMar>
            <w:vAlign w:val="center"/>
            <w:hideMark/>
          </w:tcPr>
          <w:p w:rsidR="00061C52" w:rsidRPr="008C3B4D" w:rsidRDefault="00061C52">
            <w:pPr>
              <w:rPr>
                <w:b/>
                <w:sz w:val="24"/>
                <w:szCs w:val="24"/>
                <w:rPrChange w:id="839" w:author="Scott Walker" w:date="2017-11-12T18:17:00Z">
                  <w:rPr>
                    <w:sz w:val="24"/>
                    <w:szCs w:val="24"/>
                  </w:rPr>
                </w:rPrChange>
              </w:rPr>
            </w:pPr>
            <w:r w:rsidRPr="008C3B4D">
              <w:rPr>
                <w:b/>
                <w:rPrChange w:id="840" w:author="Scott Walker" w:date="2017-11-12T18:17:00Z">
                  <w:rPr/>
                </w:rPrChange>
              </w:rPr>
              <w:t>0 only.</w:t>
            </w:r>
          </w:p>
        </w:tc>
      </w:tr>
    </w:tbl>
    <w:p w:rsidR="00C00AE4" w:rsidRPr="00962D9F" w:rsidRDefault="00061C52" w:rsidP="00962D9F">
      <w:pPr>
        <w:pStyle w:val="auto-cursor-target"/>
      </w:pPr>
      <w:r>
        <w:t>Auto-Negotiation is not supported, so the register acts as an 'undefined/unsupported' registers, return</w:t>
      </w:r>
      <w:r w:rsidR="00962D9F">
        <w:t>ing 0, and ignoring all writes.</w:t>
      </w:r>
    </w:p>
    <w:p w:rsidR="00061C52" w:rsidRPr="002E5215" w:rsidRDefault="00061C52" w:rsidP="002E5215">
      <w:pPr>
        <w:pStyle w:val="TemplateOutline2"/>
        <w:rPr>
          <w:lang w:val="en"/>
        </w:rPr>
      </w:pPr>
      <w:bookmarkStart w:id="841" w:name="_Toc498274293"/>
      <w:r w:rsidRPr="00C00AE4">
        <w:rPr>
          <w:rStyle w:val="fontstyle0"/>
        </w:rPr>
        <w:t xml:space="preserve">Register 5 </w:t>
      </w:r>
      <w:r w:rsidR="00962D9F">
        <w:rPr>
          <w:rStyle w:val="fontstyle0"/>
        </w:rPr>
        <w:t xml:space="preserve">- </w:t>
      </w:r>
      <w:r w:rsidRPr="00C00AE4">
        <w:rPr>
          <w:rStyle w:val="fontstyle0"/>
        </w:rPr>
        <w:t>Auto-Negotiation Link Partner Ability Register (ANLPAR)</w:t>
      </w:r>
      <w:bookmarkEnd w:id="84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4"/>
        <w:gridCol w:w="940"/>
        <w:gridCol w:w="4523"/>
        <w:gridCol w:w="1011"/>
        <w:gridCol w:w="2072"/>
      </w:tblGrid>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rFonts w:ascii="Calibri" w:hAnsi="Calibri"/>
                <w:sz w:val="24"/>
                <w:szCs w:val="24"/>
              </w:rPr>
            </w:pPr>
            <w:r>
              <w:t>5.15-6</w:t>
            </w:r>
          </w:p>
        </w:tc>
        <w:tc>
          <w:tcPr>
            <w:tcW w:w="486" w:type="pct"/>
            <w:tcMar>
              <w:top w:w="15" w:type="dxa"/>
              <w:left w:w="15" w:type="dxa"/>
              <w:bottom w:w="15" w:type="dxa"/>
              <w:right w:w="15" w:type="dxa"/>
            </w:tcMar>
            <w:vAlign w:val="center"/>
            <w:hideMark/>
          </w:tcPr>
          <w:p w:rsidR="00061C52" w:rsidRDefault="00061C52">
            <w:pPr>
              <w:rPr>
                <w:sz w:val="24"/>
                <w:szCs w:val="24"/>
              </w:rPr>
            </w:pPr>
            <w:r>
              <w:t>N/A</w:t>
            </w:r>
          </w:p>
        </w:tc>
        <w:tc>
          <w:tcPr>
            <w:tcW w:w="2403" w:type="pct"/>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525" w:type="pct"/>
            <w:tcMar>
              <w:top w:w="15" w:type="dxa"/>
              <w:left w:w="15" w:type="dxa"/>
              <w:bottom w:w="15" w:type="dxa"/>
              <w:right w:w="15" w:type="dxa"/>
            </w:tcMar>
            <w:vAlign w:val="center"/>
            <w:hideMark/>
          </w:tcPr>
          <w:p w:rsidR="00061C52" w:rsidRDefault="00061C52">
            <w:pPr>
              <w:rPr>
                <w:sz w:val="24"/>
                <w:szCs w:val="24"/>
              </w:rPr>
            </w:pPr>
            <w:r>
              <w:t>RO </w:t>
            </w:r>
          </w:p>
        </w:tc>
        <w:tc>
          <w:tcPr>
            <w:tcW w:w="1084" w:type="pct"/>
            <w:tcMar>
              <w:top w:w="15" w:type="dxa"/>
              <w:left w:w="15" w:type="dxa"/>
              <w:bottom w:w="15" w:type="dxa"/>
              <w:right w:w="15" w:type="dxa"/>
            </w:tcMar>
            <w:vAlign w:val="center"/>
            <w:hideMark/>
          </w:tcPr>
          <w:p w:rsidR="00061C52" w:rsidRPr="00547B8E" w:rsidRDefault="00061C52">
            <w:pPr>
              <w:rPr>
                <w:b/>
                <w:sz w:val="24"/>
                <w:szCs w:val="24"/>
                <w:rPrChange w:id="842" w:author="Scott Walker" w:date="2017-11-12T16:38:00Z">
                  <w:rPr>
                    <w:sz w:val="24"/>
                    <w:szCs w:val="24"/>
                  </w:rPr>
                </w:rPrChange>
              </w:rPr>
            </w:pPr>
            <w:r w:rsidRPr="00547B8E">
              <w:rPr>
                <w:b/>
                <w:rPrChange w:id="843" w:author="Scott Walker" w:date="2017-11-12T16:38:00Z">
                  <w:rPr/>
                </w:rPrChange>
              </w:rPr>
              <w:t>0 only.</w:t>
            </w:r>
          </w:p>
        </w:tc>
      </w:tr>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5.5</w:t>
            </w:r>
          </w:p>
        </w:tc>
        <w:tc>
          <w:tcPr>
            <w:tcW w:w="486" w:type="pct"/>
            <w:tcMar>
              <w:top w:w="15" w:type="dxa"/>
              <w:left w:w="15" w:type="dxa"/>
              <w:bottom w:w="15" w:type="dxa"/>
              <w:right w:w="15" w:type="dxa"/>
            </w:tcMar>
            <w:vAlign w:val="center"/>
            <w:hideMark/>
          </w:tcPr>
          <w:p w:rsidR="00061C52" w:rsidRDefault="00061C52">
            <w:pPr>
              <w:rPr>
                <w:sz w:val="24"/>
                <w:szCs w:val="24"/>
              </w:rPr>
            </w:pPr>
            <w:r>
              <w:rPr>
                <w:rStyle w:val="fontstyle0"/>
              </w:rPr>
              <w:t>10Base-T</w:t>
            </w:r>
          </w:p>
        </w:tc>
        <w:tc>
          <w:tcPr>
            <w:tcW w:w="2403" w:type="pct"/>
            <w:tcMar>
              <w:top w:w="15" w:type="dxa"/>
              <w:left w:w="15" w:type="dxa"/>
              <w:bottom w:w="15" w:type="dxa"/>
              <w:right w:w="15" w:type="dxa"/>
            </w:tcMar>
            <w:vAlign w:val="center"/>
            <w:hideMark/>
          </w:tcPr>
          <w:p w:rsidR="00061C52" w:rsidRDefault="00061C52">
            <w:pPr>
              <w:rPr>
                <w:sz w:val="24"/>
                <w:szCs w:val="24"/>
              </w:rPr>
            </w:pPr>
            <w:r>
              <w:rPr>
                <w:rStyle w:val="fontstyle0"/>
              </w:rPr>
              <w:t>1: 10Base-T is supported by link partner</w:t>
            </w:r>
            <w:r>
              <w:br/>
            </w:r>
            <w:r>
              <w:rPr>
                <w:rStyle w:val="fontstyle0"/>
              </w:rPr>
              <w:t>0: 10Base-T not supported by link partner</w:t>
            </w:r>
          </w:p>
        </w:tc>
        <w:tc>
          <w:tcPr>
            <w:tcW w:w="525" w:type="pct"/>
            <w:tcMar>
              <w:top w:w="15" w:type="dxa"/>
              <w:left w:w="15" w:type="dxa"/>
              <w:bottom w:w="15" w:type="dxa"/>
              <w:right w:w="15" w:type="dxa"/>
            </w:tcMar>
            <w:vAlign w:val="center"/>
            <w:hideMark/>
          </w:tcPr>
          <w:p w:rsidR="00061C52" w:rsidRDefault="00061C52">
            <w:pPr>
              <w:rPr>
                <w:sz w:val="24"/>
                <w:szCs w:val="24"/>
              </w:rPr>
            </w:pPr>
            <w:r>
              <w:t>RO</w:t>
            </w:r>
          </w:p>
        </w:tc>
        <w:tc>
          <w:tcPr>
            <w:tcW w:w="1084" w:type="pct"/>
            <w:tcMar>
              <w:top w:w="15" w:type="dxa"/>
              <w:left w:w="15" w:type="dxa"/>
              <w:bottom w:w="15" w:type="dxa"/>
              <w:right w:w="15" w:type="dxa"/>
            </w:tcMar>
            <w:vAlign w:val="center"/>
            <w:hideMark/>
          </w:tcPr>
          <w:p w:rsidR="00061C52" w:rsidRPr="00547B8E" w:rsidRDefault="00061C52">
            <w:pPr>
              <w:rPr>
                <w:b/>
                <w:sz w:val="24"/>
                <w:szCs w:val="24"/>
                <w:rPrChange w:id="844" w:author="Scott Walker" w:date="2017-11-12T16:38:00Z">
                  <w:rPr>
                    <w:sz w:val="24"/>
                    <w:szCs w:val="24"/>
                  </w:rPr>
                </w:rPrChange>
              </w:rPr>
            </w:pPr>
            <w:r w:rsidRPr="00547B8E">
              <w:rPr>
                <w:b/>
                <w:rPrChange w:id="845" w:author="Scott Walker" w:date="2017-11-12T16:38:00Z">
                  <w:rPr/>
                </w:rPrChange>
              </w:rPr>
              <w:t>1 only.</w:t>
            </w:r>
          </w:p>
        </w:tc>
      </w:tr>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5.4-0</w:t>
            </w:r>
          </w:p>
        </w:tc>
        <w:tc>
          <w:tcPr>
            <w:tcW w:w="486" w:type="pct"/>
            <w:tcMar>
              <w:top w:w="15" w:type="dxa"/>
              <w:left w:w="15" w:type="dxa"/>
              <w:bottom w:w="15" w:type="dxa"/>
              <w:right w:w="15" w:type="dxa"/>
            </w:tcMar>
            <w:vAlign w:val="center"/>
            <w:hideMark/>
          </w:tcPr>
          <w:p w:rsidR="00061C52" w:rsidRDefault="00061C52">
            <w:pPr>
              <w:rPr>
                <w:sz w:val="24"/>
                <w:szCs w:val="24"/>
              </w:rPr>
            </w:pPr>
            <w:r>
              <w:rPr>
                <w:rStyle w:val="fontstyle0"/>
              </w:rPr>
              <w:t>Selector Field</w:t>
            </w:r>
          </w:p>
        </w:tc>
        <w:tc>
          <w:tcPr>
            <w:tcW w:w="2403" w:type="pct"/>
            <w:tcMar>
              <w:top w:w="15" w:type="dxa"/>
              <w:left w:w="15" w:type="dxa"/>
              <w:bottom w:w="15" w:type="dxa"/>
              <w:right w:w="15" w:type="dxa"/>
            </w:tcMar>
            <w:vAlign w:val="center"/>
            <w:hideMark/>
          </w:tcPr>
          <w:p w:rsidR="00061C52" w:rsidRDefault="00061C52">
            <w:pPr>
              <w:rPr>
                <w:sz w:val="24"/>
                <w:szCs w:val="24"/>
              </w:rPr>
            </w:pPr>
            <w:r>
              <w:rPr>
                <w:rStyle w:val="fontstyle0"/>
              </w:rPr>
              <w:t>Link Partner’s Binary Encoded Node Selector.</w:t>
            </w:r>
            <w:r>
              <w:br/>
            </w:r>
            <w:r>
              <w:rPr>
                <w:rStyle w:val="fontstyle0"/>
              </w:rPr>
              <w:t>Only CSMA/CD 00001 is specified.</w:t>
            </w:r>
          </w:p>
        </w:tc>
        <w:tc>
          <w:tcPr>
            <w:tcW w:w="525" w:type="pct"/>
            <w:tcMar>
              <w:top w:w="15" w:type="dxa"/>
              <w:left w:w="15" w:type="dxa"/>
              <w:bottom w:w="15" w:type="dxa"/>
              <w:right w:w="15" w:type="dxa"/>
            </w:tcMar>
            <w:vAlign w:val="center"/>
            <w:hideMark/>
          </w:tcPr>
          <w:p w:rsidR="00061C52" w:rsidRDefault="00061C52">
            <w:pPr>
              <w:rPr>
                <w:sz w:val="24"/>
                <w:szCs w:val="24"/>
              </w:rPr>
            </w:pPr>
            <w:r>
              <w:rPr>
                <w:rStyle w:val="fontstyle0"/>
              </w:rPr>
              <w:t xml:space="preserve">RO </w:t>
            </w:r>
          </w:p>
        </w:tc>
        <w:tc>
          <w:tcPr>
            <w:tcW w:w="1084" w:type="pct"/>
            <w:tcMar>
              <w:top w:w="15" w:type="dxa"/>
              <w:left w:w="15" w:type="dxa"/>
              <w:bottom w:w="15" w:type="dxa"/>
              <w:right w:w="15" w:type="dxa"/>
            </w:tcMar>
            <w:vAlign w:val="center"/>
            <w:hideMark/>
          </w:tcPr>
          <w:p w:rsidR="00061C52" w:rsidRPr="00547B8E" w:rsidRDefault="00061C52">
            <w:pPr>
              <w:rPr>
                <w:b/>
                <w:sz w:val="24"/>
                <w:szCs w:val="24"/>
                <w:rPrChange w:id="846" w:author="Scott Walker" w:date="2017-11-12T16:38:00Z">
                  <w:rPr>
                    <w:sz w:val="24"/>
                    <w:szCs w:val="24"/>
                  </w:rPr>
                </w:rPrChange>
              </w:rPr>
            </w:pPr>
            <w:r w:rsidRPr="00547B8E">
              <w:rPr>
                <w:rStyle w:val="fontstyle0"/>
                <w:b/>
                <w:rPrChange w:id="847" w:author="Scott Walker" w:date="2017-11-12T16:38:00Z">
                  <w:rPr>
                    <w:rStyle w:val="fontstyle0"/>
                  </w:rPr>
                </w:rPrChange>
              </w:rPr>
              <w:t>00001 only</w:t>
            </w:r>
          </w:p>
        </w:tc>
      </w:tr>
    </w:tbl>
    <w:p w:rsidR="00C00AE4" w:rsidRPr="00962D9F" w:rsidRDefault="00061C52" w:rsidP="00962D9F">
      <w:pPr>
        <w:pStyle w:val="auto-cursor-target"/>
      </w:pPr>
      <w:r>
        <w:t>Auto-Negotiation is not supported, so all bits except bits 0-5 act as 'undefined/unsupported' registers, return</w:t>
      </w:r>
      <w:r w:rsidR="00962D9F">
        <w:t>ing 0, and ignoring all writes.</w:t>
      </w:r>
    </w:p>
    <w:p w:rsidR="00061C52" w:rsidRPr="002E5215" w:rsidRDefault="00061C52" w:rsidP="002E5215">
      <w:pPr>
        <w:pStyle w:val="TemplateOutline2"/>
        <w:rPr>
          <w:lang w:val="en"/>
        </w:rPr>
      </w:pPr>
      <w:bookmarkStart w:id="848" w:name="_Toc498274294"/>
      <w:r w:rsidRPr="00C00AE4">
        <w:rPr>
          <w:rStyle w:val="fontstyle0"/>
        </w:rPr>
        <w:t>Register 6 - Auto-Negotiation Expansion Register (ANER)</w:t>
      </w:r>
      <w:bookmarkEnd w:id="84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990"/>
        <w:gridCol w:w="4701"/>
        <w:gridCol w:w="903"/>
        <w:gridCol w:w="1951"/>
      </w:tblGrid>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rFonts w:ascii="Calibri" w:hAnsi="Calibri"/>
                <w:sz w:val="24"/>
                <w:szCs w:val="24"/>
              </w:rPr>
            </w:pPr>
            <w:r>
              <w:t>6.15-0</w:t>
            </w:r>
          </w:p>
        </w:tc>
        <w:tc>
          <w:tcPr>
            <w:tcW w:w="513" w:type="pct"/>
            <w:tcMar>
              <w:top w:w="15" w:type="dxa"/>
              <w:left w:w="15" w:type="dxa"/>
              <w:bottom w:w="15" w:type="dxa"/>
              <w:right w:w="15" w:type="dxa"/>
            </w:tcMar>
            <w:vAlign w:val="center"/>
            <w:hideMark/>
          </w:tcPr>
          <w:p w:rsidR="00061C52" w:rsidRDefault="00061C52">
            <w:pPr>
              <w:rPr>
                <w:sz w:val="24"/>
                <w:szCs w:val="24"/>
              </w:rPr>
            </w:pPr>
            <w:r>
              <w:t>N/A</w:t>
            </w:r>
          </w:p>
        </w:tc>
        <w:tc>
          <w:tcPr>
            <w:tcW w:w="2498" w:type="pct"/>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467" w:type="pct"/>
            <w:tcMar>
              <w:top w:w="15" w:type="dxa"/>
              <w:left w:w="15" w:type="dxa"/>
              <w:bottom w:w="15" w:type="dxa"/>
              <w:right w:w="15" w:type="dxa"/>
            </w:tcMar>
            <w:vAlign w:val="center"/>
            <w:hideMark/>
          </w:tcPr>
          <w:p w:rsidR="00061C52" w:rsidRDefault="00061C52">
            <w:pPr>
              <w:rPr>
                <w:sz w:val="24"/>
                <w:szCs w:val="24"/>
              </w:rPr>
            </w:pPr>
            <w:r>
              <w:t>RO </w:t>
            </w:r>
          </w:p>
        </w:tc>
        <w:tc>
          <w:tcPr>
            <w:tcW w:w="1019" w:type="pct"/>
            <w:tcMar>
              <w:top w:w="15" w:type="dxa"/>
              <w:left w:w="15" w:type="dxa"/>
              <w:bottom w:w="15" w:type="dxa"/>
              <w:right w:w="15" w:type="dxa"/>
            </w:tcMar>
            <w:vAlign w:val="center"/>
            <w:hideMark/>
          </w:tcPr>
          <w:p w:rsidR="00061C52" w:rsidRPr="00547B8E" w:rsidRDefault="00061C52">
            <w:pPr>
              <w:rPr>
                <w:b/>
                <w:sz w:val="24"/>
                <w:szCs w:val="24"/>
                <w:rPrChange w:id="849" w:author="Scott Walker" w:date="2017-11-12T16:38:00Z">
                  <w:rPr>
                    <w:sz w:val="24"/>
                    <w:szCs w:val="24"/>
                  </w:rPr>
                </w:rPrChange>
              </w:rPr>
            </w:pPr>
            <w:r w:rsidRPr="00547B8E">
              <w:rPr>
                <w:b/>
                <w:rPrChange w:id="850" w:author="Scott Walker" w:date="2017-11-12T16:38:00Z">
                  <w:rPr/>
                </w:rPrChange>
              </w:rPr>
              <w:t>0 only.</w:t>
            </w:r>
          </w:p>
        </w:tc>
      </w:tr>
    </w:tbl>
    <w:p w:rsidR="00C00AE4" w:rsidRPr="00962D9F" w:rsidRDefault="00061C52" w:rsidP="00962D9F">
      <w:pPr>
        <w:pStyle w:val="auto-cursor-target"/>
      </w:pPr>
      <w:r>
        <w:t>Auto-Negotiation is not supported, so the register acts as an 'undefined/unsupported' registers, return</w:t>
      </w:r>
      <w:r w:rsidR="00962D9F">
        <w:t>ing 0, and ignoring all writes.</w:t>
      </w:r>
    </w:p>
    <w:p w:rsidR="00061C52" w:rsidRPr="002E5215" w:rsidRDefault="00061C52" w:rsidP="002E5215">
      <w:pPr>
        <w:pStyle w:val="TemplateOutline2"/>
        <w:rPr>
          <w:lang w:val="en"/>
        </w:rPr>
      </w:pPr>
      <w:bookmarkStart w:id="851" w:name="_Toc498274295"/>
      <w:r w:rsidRPr="00C00AE4">
        <w:rPr>
          <w:rStyle w:val="fontstyle0"/>
        </w:rPr>
        <w:t>Register 7 - Auto-Negotiation Next Page Transmit Register (ANNPTR)</w:t>
      </w:r>
      <w:bookmarkEnd w:id="85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
        <w:gridCol w:w="991"/>
        <w:gridCol w:w="4732"/>
        <w:gridCol w:w="1006"/>
        <w:gridCol w:w="1818"/>
      </w:tblGrid>
      <w:tr w:rsidR="0029120B" w:rsidTr="0029120B">
        <w:trPr>
          <w:tblCellSpacing w:w="15" w:type="dxa"/>
        </w:trPr>
        <w:tc>
          <w:tcPr>
            <w:tcW w:w="405" w:type="pct"/>
            <w:tcMar>
              <w:top w:w="15" w:type="dxa"/>
              <w:left w:w="15" w:type="dxa"/>
              <w:bottom w:w="15" w:type="dxa"/>
              <w:right w:w="15" w:type="dxa"/>
            </w:tcMar>
            <w:vAlign w:val="center"/>
            <w:hideMark/>
          </w:tcPr>
          <w:p w:rsidR="00061C52" w:rsidRDefault="00061C52">
            <w:pPr>
              <w:rPr>
                <w:rFonts w:ascii="Calibri" w:hAnsi="Calibri"/>
                <w:sz w:val="24"/>
                <w:szCs w:val="24"/>
              </w:rPr>
            </w:pPr>
            <w:r>
              <w:t>7.15-0</w:t>
            </w:r>
          </w:p>
        </w:tc>
        <w:tc>
          <w:tcPr>
            <w:tcW w:w="514" w:type="pct"/>
            <w:tcMar>
              <w:top w:w="15" w:type="dxa"/>
              <w:left w:w="15" w:type="dxa"/>
              <w:bottom w:w="15" w:type="dxa"/>
              <w:right w:w="15" w:type="dxa"/>
            </w:tcMar>
            <w:vAlign w:val="center"/>
            <w:hideMark/>
          </w:tcPr>
          <w:p w:rsidR="00061C52" w:rsidRDefault="00061C52">
            <w:pPr>
              <w:rPr>
                <w:sz w:val="24"/>
                <w:szCs w:val="24"/>
              </w:rPr>
            </w:pPr>
            <w:r>
              <w:t>N/A</w:t>
            </w:r>
          </w:p>
        </w:tc>
        <w:tc>
          <w:tcPr>
            <w:tcW w:w="2514" w:type="pct"/>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522" w:type="pct"/>
            <w:tcMar>
              <w:top w:w="15" w:type="dxa"/>
              <w:left w:w="15" w:type="dxa"/>
              <w:bottom w:w="15" w:type="dxa"/>
              <w:right w:w="15" w:type="dxa"/>
            </w:tcMar>
            <w:vAlign w:val="center"/>
            <w:hideMark/>
          </w:tcPr>
          <w:p w:rsidR="00061C52" w:rsidRDefault="00061C52">
            <w:pPr>
              <w:rPr>
                <w:sz w:val="24"/>
                <w:szCs w:val="24"/>
              </w:rPr>
            </w:pPr>
            <w:r>
              <w:t>RO </w:t>
            </w:r>
          </w:p>
        </w:tc>
        <w:tc>
          <w:tcPr>
            <w:tcW w:w="948" w:type="pct"/>
            <w:tcMar>
              <w:top w:w="15" w:type="dxa"/>
              <w:left w:w="15" w:type="dxa"/>
              <w:bottom w:w="15" w:type="dxa"/>
              <w:right w:w="15" w:type="dxa"/>
            </w:tcMar>
            <w:vAlign w:val="center"/>
            <w:hideMark/>
          </w:tcPr>
          <w:p w:rsidR="00061C52" w:rsidRPr="00547B8E" w:rsidRDefault="00061C52">
            <w:pPr>
              <w:rPr>
                <w:b/>
                <w:sz w:val="24"/>
                <w:szCs w:val="24"/>
                <w:rPrChange w:id="852" w:author="Scott Walker" w:date="2017-11-12T16:38:00Z">
                  <w:rPr>
                    <w:sz w:val="24"/>
                    <w:szCs w:val="24"/>
                  </w:rPr>
                </w:rPrChange>
              </w:rPr>
            </w:pPr>
            <w:r w:rsidRPr="00547B8E">
              <w:rPr>
                <w:b/>
                <w:rPrChange w:id="853" w:author="Scott Walker" w:date="2017-11-12T16:38:00Z">
                  <w:rPr/>
                </w:rPrChange>
              </w:rPr>
              <w:t>0 only.</w:t>
            </w:r>
          </w:p>
        </w:tc>
      </w:tr>
    </w:tbl>
    <w:p w:rsidR="00C00AE4" w:rsidRPr="00894748" w:rsidRDefault="00061C52" w:rsidP="00894748">
      <w:pPr>
        <w:pStyle w:val="auto-cursor-target"/>
      </w:pPr>
      <w:r>
        <w:t>Auto-Negotiation is not supported, so the register acts as an 'undefined/unsupported' registers, return</w:t>
      </w:r>
      <w:r w:rsidR="00894748">
        <w:t>ing 0, and ignoring all writes.</w:t>
      </w:r>
    </w:p>
    <w:p w:rsidR="00061C52" w:rsidRPr="002E5215" w:rsidRDefault="00061C52" w:rsidP="002E5215">
      <w:pPr>
        <w:pStyle w:val="TemplateOutline2"/>
        <w:rPr>
          <w:rStyle w:val="fontstyle0"/>
          <w:lang w:val="en"/>
        </w:rPr>
      </w:pPr>
      <w:bookmarkStart w:id="854" w:name="_Toc498274296"/>
      <w:r w:rsidRPr="00C00AE4">
        <w:rPr>
          <w:rStyle w:val="fontstyle0"/>
        </w:rPr>
        <w:t>Register 8 - Auto-Negotiation Next Page Receive Register (ANNPRR)</w:t>
      </w:r>
      <w:bookmarkEnd w:id="854"/>
    </w:p>
    <w:p w:rsidR="0029120B" w:rsidRPr="0029120B" w:rsidRDefault="0029120B" w:rsidP="0029120B">
      <w:pPr>
        <w:pStyle w:val="auto-cursor-target"/>
      </w:pPr>
      <w:r>
        <w:t>Auto-Negotiation is not supported, so the register acts as an 'undefined/unsupported' registers, returning 0, and ignoring all writes.</w:t>
      </w:r>
    </w:p>
    <w:tbl>
      <w:tblPr>
        <w:tblW w:w="2567" w:type="pct"/>
        <w:tblCellSpacing w:w="15" w:type="dxa"/>
        <w:tblCellMar>
          <w:left w:w="0" w:type="dxa"/>
          <w:right w:w="0" w:type="dxa"/>
        </w:tblCellMar>
        <w:tblLook w:val="04A0" w:firstRow="1" w:lastRow="0" w:firstColumn="1" w:lastColumn="0" w:noHBand="0" w:noVBand="1"/>
      </w:tblPr>
      <w:tblGrid>
        <w:gridCol w:w="1068"/>
        <w:gridCol w:w="699"/>
        <w:gridCol w:w="1259"/>
        <w:gridCol w:w="634"/>
        <w:gridCol w:w="1145"/>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RPr="000700A6"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t>8.15-0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rsidRPr="000700A6">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rPrChange w:id="855" w:author="Scott Walker" w:date="2017-11-12T16:38:00Z">
                  <w:rPr/>
                </w:rPrChange>
              </w:rPr>
            </w:pPr>
            <w:r w:rsidRPr="00547B8E">
              <w:rPr>
                <w:b/>
                <w:rPrChange w:id="856" w:author="Scott Walker" w:date="2017-11-12T16:38:00Z">
                  <w:rPr/>
                </w:rPrChange>
              </w:rPr>
              <w:t>0 only.</w:t>
            </w:r>
          </w:p>
        </w:tc>
      </w:tr>
    </w:tbl>
    <w:p w:rsidR="00C00AE4" w:rsidRDefault="00C00AE4" w:rsidP="00C00AE4">
      <w:pPr>
        <w:rPr>
          <w:rFonts w:cs="Times New Roman"/>
          <w:sz w:val="20"/>
        </w:rPr>
      </w:pPr>
    </w:p>
    <w:p w:rsidR="00061C52" w:rsidRPr="002E5215" w:rsidRDefault="00061C52" w:rsidP="002E5215">
      <w:pPr>
        <w:pStyle w:val="TemplateOutline2"/>
        <w:rPr>
          <w:lang w:val="en"/>
        </w:rPr>
      </w:pPr>
      <w:bookmarkStart w:id="857" w:name="_Toc498274297"/>
      <w:r w:rsidRPr="00C00AE4">
        <w:rPr>
          <w:rStyle w:val="fontstyle0"/>
        </w:rPr>
        <w:t>Register 9 - 1000Base-T Control Register (GBCRR)</w:t>
      </w:r>
      <w:bookmarkEnd w:id="857"/>
    </w:p>
    <w:tbl>
      <w:tblPr>
        <w:tblW w:w="2567" w:type="pct"/>
        <w:tblCellSpacing w:w="15" w:type="dxa"/>
        <w:tblCellMar>
          <w:left w:w="0" w:type="dxa"/>
          <w:right w:w="0" w:type="dxa"/>
        </w:tblCellMar>
        <w:tblLook w:val="04A0" w:firstRow="1" w:lastRow="0" w:firstColumn="1" w:lastColumn="0" w:noHBand="0" w:noVBand="1"/>
      </w:tblPr>
      <w:tblGrid>
        <w:gridCol w:w="1068"/>
        <w:gridCol w:w="699"/>
        <w:gridCol w:w="1259"/>
        <w:gridCol w:w="634"/>
        <w:gridCol w:w="1145"/>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9.15-0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858" w:author="Scott Walker" w:date="2017-11-12T16:38:00Z">
                  <w:rPr>
                    <w:sz w:val="24"/>
                    <w:szCs w:val="24"/>
                  </w:rPr>
                </w:rPrChange>
              </w:rPr>
            </w:pPr>
            <w:r w:rsidRPr="00547B8E">
              <w:rPr>
                <w:b/>
                <w:rPrChange w:id="859" w:author="Scott Walker" w:date="2017-11-12T16:38:00Z">
                  <w:rPr/>
                </w:rPrChange>
              </w:rPr>
              <w:t>0 only.</w:t>
            </w:r>
          </w:p>
        </w:tc>
      </w:tr>
    </w:tbl>
    <w:p w:rsidR="00C00AE4" w:rsidRPr="00894748" w:rsidRDefault="00061C52" w:rsidP="00894748">
      <w:pPr>
        <w:pStyle w:val="auto-cursor-target"/>
      </w:pPr>
      <w:r>
        <w:lastRenderedPageBreak/>
        <w:t>1000Base-T is not supported, so the register acts as an 'undefined/unsupported' registers, return</w:t>
      </w:r>
      <w:r w:rsidR="00894748">
        <w:t>ing 0, and ignoring all writes.</w:t>
      </w:r>
    </w:p>
    <w:p w:rsidR="00061C52" w:rsidRPr="002E5215" w:rsidRDefault="00061C52" w:rsidP="002E5215">
      <w:pPr>
        <w:pStyle w:val="TemplateOutline2"/>
        <w:rPr>
          <w:lang w:val="en"/>
        </w:rPr>
      </w:pPr>
      <w:bookmarkStart w:id="860" w:name="_Toc498274298"/>
      <w:r w:rsidRPr="00C00AE4">
        <w:rPr>
          <w:rStyle w:val="fontstyle0"/>
        </w:rPr>
        <w:t>Register A - 1000Base-T Control Register (GBSR)</w:t>
      </w:r>
      <w:bookmarkEnd w:id="860"/>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10.15-0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861" w:author="Scott Walker" w:date="2017-11-12T16:39:00Z">
                  <w:rPr>
                    <w:sz w:val="24"/>
                    <w:szCs w:val="24"/>
                  </w:rPr>
                </w:rPrChange>
              </w:rPr>
            </w:pPr>
            <w:r w:rsidRPr="00547B8E">
              <w:rPr>
                <w:b/>
                <w:rPrChange w:id="862" w:author="Scott Walker" w:date="2017-11-12T16:39:00Z">
                  <w:rPr/>
                </w:rPrChange>
              </w:rPr>
              <w:t>0 only.</w:t>
            </w:r>
          </w:p>
        </w:tc>
      </w:tr>
    </w:tbl>
    <w:p w:rsidR="00C00AE4" w:rsidRPr="00894748" w:rsidRDefault="00061C52" w:rsidP="00894748">
      <w:pPr>
        <w:pStyle w:val="auto-cursor-target"/>
      </w:pPr>
      <w:r>
        <w:t>1000Base-T is not supported, so the register acts as an 'undefined/unsupported' registers, return</w:t>
      </w:r>
      <w:r w:rsidR="00894748">
        <w:t>ing 0, and ignoring all writes.</w:t>
      </w:r>
    </w:p>
    <w:p w:rsidR="00061C52" w:rsidRPr="002E5215" w:rsidRDefault="00061C52" w:rsidP="002E5215">
      <w:pPr>
        <w:pStyle w:val="TemplateOutline2"/>
        <w:rPr>
          <w:lang w:val="en"/>
        </w:rPr>
      </w:pPr>
      <w:bookmarkStart w:id="863" w:name="_Toc498274299"/>
      <w:r w:rsidRPr="00C00AE4">
        <w:rPr>
          <w:rStyle w:val="fontstyle0"/>
        </w:rPr>
        <w:t>Register B - ?? (????R)</w:t>
      </w:r>
      <w:bookmarkEnd w:id="863"/>
    </w:p>
    <w:tbl>
      <w:tblPr>
        <w:tblW w:w="2567"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6"/>
        <w:gridCol w:w="673"/>
        <w:gridCol w:w="1210"/>
        <w:gridCol w:w="610"/>
        <w:gridCol w:w="1101"/>
      </w:tblGrid>
      <w:tr w:rsidR="00061C52" w:rsidTr="0029120B">
        <w:trPr>
          <w:tblCellSpacing w:w="15" w:type="dxa"/>
        </w:trPr>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11.15-0</w:t>
            </w:r>
          </w:p>
        </w:tc>
        <w:tc>
          <w:tcPr>
            <w:tcW w:w="0" w:type="auto"/>
            <w:tcMar>
              <w:top w:w="15" w:type="dxa"/>
              <w:left w:w="15" w:type="dxa"/>
              <w:bottom w:w="15" w:type="dxa"/>
              <w:right w:w="15" w:type="dxa"/>
            </w:tcMar>
            <w:vAlign w:val="center"/>
            <w:hideMark/>
          </w:tcPr>
          <w:p w:rsidR="00061C52" w:rsidRDefault="00061C52">
            <w:pPr>
              <w:rPr>
                <w:sz w:val="24"/>
                <w:szCs w:val="24"/>
              </w:rPr>
            </w:pPr>
            <w:r>
              <w:t>N/A</w:t>
            </w:r>
          </w:p>
        </w:tc>
        <w:tc>
          <w:tcPr>
            <w:tcW w:w="0" w:type="auto"/>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Mar>
              <w:top w:w="15" w:type="dxa"/>
              <w:left w:w="15" w:type="dxa"/>
              <w:bottom w:w="15" w:type="dxa"/>
              <w:right w:w="15" w:type="dxa"/>
            </w:tcMar>
            <w:vAlign w:val="center"/>
            <w:hideMark/>
          </w:tcPr>
          <w:p w:rsidR="00061C52" w:rsidRDefault="00061C52">
            <w:pPr>
              <w:rPr>
                <w:sz w:val="24"/>
                <w:szCs w:val="24"/>
              </w:rPr>
            </w:pPr>
            <w:r>
              <w:t>RO </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864" w:author="Scott Walker" w:date="2017-11-12T16:39:00Z">
                  <w:rPr>
                    <w:sz w:val="24"/>
                    <w:szCs w:val="24"/>
                  </w:rPr>
                </w:rPrChange>
              </w:rPr>
            </w:pPr>
            <w:r w:rsidRPr="00547B8E">
              <w:rPr>
                <w:b/>
                <w:rPrChange w:id="865" w:author="Scott Walker" w:date="2017-11-12T16:39:00Z">
                  <w:rPr/>
                </w:rPrChange>
              </w:rPr>
              <w:t>0 only.</w:t>
            </w:r>
          </w:p>
        </w:tc>
      </w:tr>
    </w:tbl>
    <w:p w:rsidR="00C00AE4" w:rsidRPr="00894748" w:rsidRDefault="00061C52" w:rsidP="00894748">
      <w:pPr>
        <w:pStyle w:val="auto-cursor-target"/>
      </w:pPr>
      <w:r>
        <w:t>The register acts as an 'undefined/unsupported' registers, return</w:t>
      </w:r>
      <w:r w:rsidR="00894748">
        <w:t>ing 0, and ignoring all writes.</w:t>
      </w:r>
    </w:p>
    <w:p w:rsidR="00061C52" w:rsidRPr="002E5215" w:rsidRDefault="00061C52" w:rsidP="002E5215">
      <w:pPr>
        <w:pStyle w:val="TemplateOutline2"/>
        <w:rPr>
          <w:lang w:val="en"/>
        </w:rPr>
      </w:pPr>
      <w:bookmarkStart w:id="866" w:name="_Toc498274300"/>
      <w:r w:rsidRPr="00C00AE4">
        <w:rPr>
          <w:rStyle w:val="fontstyle0"/>
        </w:rPr>
        <w:t>Register C - ?? (????R)</w:t>
      </w:r>
      <w:bookmarkEnd w:id="866"/>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12.15-0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867" w:author="Scott Walker" w:date="2017-11-12T16:39:00Z">
                  <w:rPr>
                    <w:sz w:val="24"/>
                    <w:szCs w:val="24"/>
                  </w:rPr>
                </w:rPrChange>
              </w:rPr>
            </w:pPr>
            <w:r w:rsidRPr="00547B8E">
              <w:rPr>
                <w:b/>
                <w:rPrChange w:id="868" w:author="Scott Walker" w:date="2017-11-12T16:39:00Z">
                  <w:rPr/>
                </w:rPrChange>
              </w:rPr>
              <w:t>0 only.</w:t>
            </w:r>
          </w:p>
        </w:tc>
      </w:tr>
    </w:tbl>
    <w:p w:rsidR="00C00AE4" w:rsidRPr="00894748" w:rsidRDefault="00061C52" w:rsidP="00894748">
      <w:pPr>
        <w:pStyle w:val="auto-cursor-target"/>
      </w:pPr>
      <w:r>
        <w:t>The register acts as an 'undefined/unsupported' registers, return</w:t>
      </w:r>
      <w:r w:rsidR="00894748">
        <w:t>ing 0, and ignoring all writes.</w:t>
      </w:r>
    </w:p>
    <w:p w:rsidR="00061C52" w:rsidRPr="002E5215" w:rsidRDefault="00061C52" w:rsidP="002E5215">
      <w:pPr>
        <w:pStyle w:val="TemplateOutline2"/>
        <w:rPr>
          <w:lang w:val="en"/>
        </w:rPr>
      </w:pPr>
      <w:bookmarkStart w:id="869" w:name="_Toc498274301"/>
      <w:r w:rsidRPr="00C00AE4">
        <w:rPr>
          <w:rStyle w:val="fontstyle0"/>
        </w:rPr>
        <w:t>Register D - MMD Access Control Register (MACR)</w:t>
      </w:r>
      <w:bookmarkEnd w:id="869"/>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13.15-0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870" w:author="Scott Walker" w:date="2017-11-12T16:39:00Z">
                  <w:rPr>
                    <w:sz w:val="24"/>
                    <w:szCs w:val="24"/>
                  </w:rPr>
                </w:rPrChange>
              </w:rPr>
            </w:pPr>
            <w:r w:rsidRPr="00547B8E">
              <w:rPr>
                <w:b/>
                <w:rPrChange w:id="871" w:author="Scott Walker" w:date="2017-11-12T16:39:00Z">
                  <w:rPr/>
                </w:rPrChange>
              </w:rPr>
              <w:t>0 only.</w:t>
            </w:r>
          </w:p>
        </w:tc>
      </w:tr>
    </w:tbl>
    <w:p w:rsidR="00C00AE4" w:rsidRPr="00894748" w:rsidRDefault="00061C52" w:rsidP="00894748">
      <w:pPr>
        <w:pStyle w:val="auto-cursor-target"/>
      </w:pPr>
      <w:r>
        <w:t>The indirect addressing of Clause 42 is not supported in iRail; the register acts as an 'undefined/unsupported' registers, return</w:t>
      </w:r>
      <w:r w:rsidR="00894748">
        <w:t>ing 0, and ignoring all writes.</w:t>
      </w:r>
    </w:p>
    <w:p w:rsidR="00061C52" w:rsidRPr="002E5215" w:rsidRDefault="00061C52" w:rsidP="002E5215">
      <w:pPr>
        <w:pStyle w:val="TemplateOutline2"/>
        <w:rPr>
          <w:lang w:val="en"/>
        </w:rPr>
      </w:pPr>
      <w:bookmarkStart w:id="872" w:name="_Toc498274302"/>
      <w:r w:rsidRPr="00C00AE4">
        <w:rPr>
          <w:rStyle w:val="fontstyle0"/>
        </w:rPr>
        <w:t>Register E - MMD Access Address Data Register (MAADR)</w:t>
      </w:r>
      <w:bookmarkEnd w:id="872"/>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14.15-0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873" w:author="Scott Walker" w:date="2017-11-12T16:39:00Z">
                  <w:rPr>
                    <w:sz w:val="24"/>
                    <w:szCs w:val="24"/>
                  </w:rPr>
                </w:rPrChange>
              </w:rPr>
            </w:pPr>
            <w:r w:rsidRPr="00547B8E">
              <w:rPr>
                <w:b/>
                <w:rPrChange w:id="874" w:author="Scott Walker" w:date="2017-11-12T16:39:00Z">
                  <w:rPr/>
                </w:rPrChange>
              </w:rPr>
              <w:t>0 only.</w:t>
            </w:r>
          </w:p>
        </w:tc>
      </w:tr>
    </w:tbl>
    <w:p w:rsidR="00C00AE4" w:rsidRPr="00894748" w:rsidRDefault="00061C52" w:rsidP="00894748">
      <w:pPr>
        <w:pStyle w:val="auto-cursor-target"/>
      </w:pPr>
      <w:r>
        <w:t>The indirect addressing of Clause 42 is not supported in iRail; the register acts as an 'undefined/unsupported' registers, return</w:t>
      </w:r>
      <w:r w:rsidR="00894748">
        <w:t>ing 0, and ignoring all writes.</w:t>
      </w:r>
    </w:p>
    <w:p w:rsidR="00061C52" w:rsidRPr="002E5215" w:rsidRDefault="00061C52" w:rsidP="002E5215">
      <w:pPr>
        <w:pStyle w:val="TemplateOutline2"/>
        <w:rPr>
          <w:lang w:val="en"/>
        </w:rPr>
      </w:pPr>
      <w:bookmarkStart w:id="875" w:name="_Toc498274303"/>
      <w:r w:rsidRPr="00C00AE4">
        <w:rPr>
          <w:rStyle w:val="fontstyle0"/>
        </w:rPr>
        <w:t>Register F - 1000Base-T Extended Status Register (GBESR)</w:t>
      </w:r>
      <w:bookmarkEnd w:id="875"/>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10.15-0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876" w:author="Scott Walker" w:date="2017-11-12T16:39:00Z">
                  <w:rPr>
                    <w:sz w:val="24"/>
                    <w:szCs w:val="24"/>
                  </w:rPr>
                </w:rPrChange>
              </w:rPr>
            </w:pPr>
            <w:r w:rsidRPr="00547B8E">
              <w:rPr>
                <w:b/>
                <w:rPrChange w:id="877" w:author="Scott Walker" w:date="2017-11-12T16:39:00Z">
                  <w:rPr/>
                </w:rPrChange>
              </w:rPr>
              <w:t>0 only.</w:t>
            </w:r>
          </w:p>
        </w:tc>
      </w:tr>
    </w:tbl>
    <w:p w:rsidR="00061C52" w:rsidDel="00547B8E" w:rsidRDefault="00061C52" w:rsidP="00061C52">
      <w:pPr>
        <w:pStyle w:val="auto-cursor-target"/>
        <w:rPr>
          <w:del w:id="878" w:author="Scott Walker" w:date="2017-11-12T16:39:00Z"/>
        </w:rPr>
      </w:pPr>
      <w:r>
        <w:t>1000Base-T is not supported, so the register acts as an 'undefined/unsupported' registers, returning 0, and ignoring all writes.</w:t>
      </w:r>
    </w:p>
    <w:p w:rsidR="00061C52" w:rsidRDefault="00061C52">
      <w:pPr>
        <w:pStyle w:val="auto-cursor-target"/>
        <w:pPrChange w:id="879" w:author="Scott Walker" w:date="2017-11-12T16:39:00Z">
          <w:pPr>
            <w:pStyle w:val="NormalWeb"/>
          </w:pPr>
        </w:pPrChange>
      </w:pPr>
    </w:p>
    <w:p w:rsidR="00061C52" w:rsidDel="00547B8E" w:rsidRDefault="00061C52" w:rsidP="00061C52">
      <w:pPr>
        <w:pStyle w:val="NormalWeb"/>
        <w:rPr>
          <w:del w:id="880" w:author="Scott Walker" w:date="2017-11-12T16:39:00Z"/>
        </w:rPr>
      </w:pPr>
    </w:p>
    <w:p w:rsidR="004C2BF2" w:rsidRDefault="004C2BF2">
      <w:pPr>
        <w:rPr>
          <w:rFonts w:asciiTheme="majorHAnsi" w:eastAsiaTheme="majorEastAsia" w:hAnsiTheme="majorHAnsi" w:cstheme="majorBidi"/>
          <w:color w:val="2E74B5" w:themeColor="accent1" w:themeShade="BF"/>
          <w:sz w:val="32"/>
          <w:szCs w:val="32"/>
          <w:lang w:val="en"/>
        </w:rPr>
      </w:pPr>
      <w:bookmarkStart w:id="881" w:name="_Toc468641650"/>
      <w:del w:id="882" w:author="Scott Walker" w:date="2017-11-12T16:39:00Z">
        <w:r w:rsidDel="00547B8E">
          <w:rPr>
            <w:lang w:val="en"/>
          </w:rPr>
          <w:br w:type="page"/>
        </w:r>
      </w:del>
    </w:p>
    <w:p w:rsidR="004C2BF2" w:rsidRPr="005566E8" w:rsidRDefault="005566E8" w:rsidP="005566E8">
      <w:pPr>
        <w:pStyle w:val="TemplateOutline1"/>
      </w:pPr>
      <w:bookmarkStart w:id="883" w:name="_Toc498274304"/>
      <w:r>
        <w:t>MII FPGA Software Interface</w:t>
      </w:r>
      <w:bookmarkEnd w:id="881"/>
      <w:bookmarkEnd w:id="883"/>
    </w:p>
    <w:p w:rsidR="004C2BF2" w:rsidRPr="005566E8" w:rsidRDefault="004C2BF2" w:rsidP="004C2BF2">
      <w:r>
        <w:t xml:space="preserve">This section describes the </w:t>
      </w:r>
      <w:r w:rsidR="005566E8">
        <w:t xml:space="preserve">PHY </w:t>
      </w:r>
      <w:r>
        <w:t>FPGA software interface.  Included are the Memory Map and Register Definitions.</w:t>
      </w:r>
    </w:p>
    <w:p w:rsidR="004C2BF2" w:rsidRDefault="004C2BF2" w:rsidP="002E5215">
      <w:pPr>
        <w:pStyle w:val="TemplateOutline2"/>
        <w:rPr>
          <w:lang w:val="en"/>
        </w:rPr>
      </w:pPr>
      <w:bookmarkStart w:id="884" w:name="_Toc468641651"/>
      <w:bookmarkStart w:id="885" w:name="_Ref415575366"/>
      <w:bookmarkStart w:id="886" w:name="_Ref415575358"/>
      <w:bookmarkStart w:id="887" w:name="_Toc498274305"/>
      <w:r>
        <w:t>Memory Map</w:t>
      </w:r>
      <w:bookmarkEnd w:id="884"/>
      <w:bookmarkEnd w:id="885"/>
      <w:bookmarkEnd w:id="886"/>
      <w:bookmarkEnd w:id="887"/>
    </w:p>
    <w:p w:rsidR="004C2BF2" w:rsidRDefault="004C2BF2" w:rsidP="004C2BF2">
      <w:r>
        <w:t xml:space="preserve">This section provides the Memory Map for the </w:t>
      </w:r>
      <w:r w:rsidR="005566E8">
        <w:t xml:space="preserve">PHY </w:t>
      </w:r>
      <w:r>
        <w:t>FPGA.  There registers are as follows;</w:t>
      </w:r>
    </w:p>
    <w:bookmarkStart w:id="888" w:name="_MON_1572016051"/>
    <w:bookmarkEnd w:id="888"/>
    <w:p w:rsidR="004C2BF2" w:rsidRDefault="008C3B4D" w:rsidP="004C2BF2">
      <w:pPr>
        <w:jc w:val="center"/>
      </w:pPr>
      <w:r>
        <w:rPr>
          <w:rFonts w:ascii="Arial" w:eastAsia="Times New Roman" w:hAnsi="Arial" w:cs="Times New Roman"/>
          <w:sz w:val="20"/>
          <w:szCs w:val="24"/>
        </w:rPr>
        <w:object w:dxaOrig="8438" w:dyaOrig="4674">
          <v:shape id="_x0000_i1031" type="#_x0000_t75" style="width:422.25pt;height:233.25pt" o:ole="">
            <v:imagedata r:id="rId24" o:title=""/>
          </v:shape>
          <o:OLEObject Type="Embed" ProgID="Excel.Sheet.12" ShapeID="_x0000_i1031" DrawAspect="Content" ObjectID="_1572179133" r:id="rId25"/>
        </w:object>
      </w:r>
    </w:p>
    <w:p w:rsidR="004C2BF2" w:rsidDel="008C3B4D" w:rsidRDefault="004C2BF2" w:rsidP="004C2BF2">
      <w:pPr>
        <w:jc w:val="center"/>
        <w:rPr>
          <w:del w:id="889" w:author="Scott Walker" w:date="2017-11-12T18:20:00Z"/>
        </w:rPr>
      </w:pPr>
    </w:p>
    <w:p w:rsidR="004C2BF2" w:rsidRDefault="004C2BF2" w:rsidP="004C2BF2">
      <w:pPr>
        <w:pStyle w:val="Caption"/>
        <w:jc w:val="center"/>
        <w:rPr>
          <w:ins w:id="890" w:author="Scott Walker" w:date="2017-11-12T18:20:00Z"/>
        </w:rPr>
      </w:pPr>
      <w:bookmarkStart w:id="891" w:name="_Toc468641675"/>
      <w:r>
        <w:t xml:space="preserve">Table </w:t>
      </w:r>
      <w:fldSimple w:instr=" SEQ Table \* ARABIC ">
        <w:r w:rsidR="00CE7341">
          <w:rPr>
            <w:noProof/>
          </w:rPr>
          <w:t>4</w:t>
        </w:r>
      </w:fldSimple>
      <w:r>
        <w:t xml:space="preserve"> FPGA Memory Map</w:t>
      </w:r>
      <w:bookmarkEnd w:id="891"/>
    </w:p>
    <w:p w:rsidR="008C3B4D" w:rsidRPr="005E3971" w:rsidDel="008C3B4D" w:rsidRDefault="008C3B4D">
      <w:pPr>
        <w:rPr>
          <w:del w:id="892" w:author="Scott Walker" w:date="2017-11-12T18:21:00Z"/>
        </w:rPr>
        <w:pPrChange w:id="893" w:author="Scott Walker" w:date="2017-11-12T18:20:00Z">
          <w:pPr>
            <w:pStyle w:val="Caption"/>
            <w:jc w:val="center"/>
          </w:pPr>
        </w:pPrChange>
      </w:pPr>
      <w:bookmarkStart w:id="894" w:name="_Toc498274306"/>
      <w:bookmarkEnd w:id="894"/>
    </w:p>
    <w:p w:rsidR="004C2BF2" w:rsidDel="008C3B4D" w:rsidRDefault="004C2BF2" w:rsidP="004C2BF2">
      <w:pPr>
        <w:rPr>
          <w:del w:id="895" w:author="Scott Walker" w:date="2017-11-12T18:20:00Z"/>
          <w:lang w:val="en"/>
        </w:rPr>
      </w:pPr>
      <w:del w:id="896" w:author="Scott Walker" w:date="2017-11-12T18:21:00Z">
        <w:r w:rsidDel="008C3B4D">
          <w:rPr>
            <w:lang w:val="en"/>
          </w:rPr>
          <w:br w:type="page"/>
        </w:r>
      </w:del>
    </w:p>
    <w:p w:rsidR="004C2BF2" w:rsidDel="008C3B4D" w:rsidRDefault="004C2BF2" w:rsidP="004C2BF2">
      <w:pPr>
        <w:rPr>
          <w:del w:id="897" w:author="Scott Walker" w:date="2017-11-12T18:20:00Z"/>
          <w:lang w:val="en"/>
        </w:rPr>
      </w:pPr>
      <w:bookmarkStart w:id="898" w:name="_Toc498274307"/>
      <w:bookmarkEnd w:id="898"/>
    </w:p>
    <w:p w:rsidR="004C2BF2" w:rsidDel="008C3B4D" w:rsidRDefault="004C2BF2" w:rsidP="004C2BF2">
      <w:pPr>
        <w:rPr>
          <w:del w:id="899" w:author="Scott Walker" w:date="2017-11-12T18:20:00Z"/>
          <w:rFonts w:cs="Times New Roman"/>
          <w:sz w:val="20"/>
        </w:rPr>
      </w:pPr>
      <w:bookmarkStart w:id="900" w:name="_Toc498274308"/>
      <w:bookmarkEnd w:id="900"/>
    </w:p>
    <w:p w:rsidR="004C2BF2" w:rsidRDefault="004C2BF2" w:rsidP="002E5215">
      <w:pPr>
        <w:pStyle w:val="TemplateOutline2"/>
        <w:rPr>
          <w:lang w:val="en"/>
        </w:rPr>
      </w:pPr>
      <w:bookmarkStart w:id="901" w:name="_Toc468641653"/>
      <w:bookmarkStart w:id="902" w:name="_Toc498274309"/>
      <w:r>
        <w:t>Interrupts</w:t>
      </w:r>
      <w:bookmarkEnd w:id="901"/>
      <w:bookmarkEnd w:id="902"/>
    </w:p>
    <w:p w:rsidR="004C2BF2" w:rsidRDefault="004C2BF2" w:rsidP="004C2BF2">
      <w:r>
        <w:t xml:space="preserve">The Interrupt into the MSS is level sensitive, active high.  The </w:t>
      </w:r>
      <w:ins w:id="903" w:author="Scott Walker" w:date="2017-11-12T18:18:00Z">
        <w:r w:rsidR="008C3B4D">
          <w:t xml:space="preserve">PHY SoC </w:t>
        </w:r>
      </w:ins>
      <w:r>
        <w:t>interrupts are combined into a single interrupt and presented to the MSS core via MSS Interrupt 0 (FabricIrq0_IRQn).  The sources of interrupts are the following:</w:t>
      </w:r>
    </w:p>
    <w:p w:rsidR="004C2BF2" w:rsidRDefault="004C2BF2" w:rsidP="009570A2">
      <w:pPr>
        <w:pStyle w:val="ListParagraph"/>
        <w:numPr>
          <w:ilvl w:val="0"/>
          <w:numId w:val="17"/>
        </w:numPr>
        <w:spacing w:after="0" w:line="240" w:lineRule="auto"/>
        <w:jc w:val="both"/>
      </w:pPr>
      <w:r>
        <w:t>Transmit FIFO Overflow</w:t>
      </w:r>
    </w:p>
    <w:p w:rsidR="004C2BF2" w:rsidRDefault="004C2BF2" w:rsidP="009570A2">
      <w:pPr>
        <w:pStyle w:val="ListParagraph"/>
        <w:numPr>
          <w:ilvl w:val="0"/>
          <w:numId w:val="17"/>
        </w:numPr>
        <w:spacing w:after="0" w:line="240" w:lineRule="auto"/>
        <w:jc w:val="both"/>
      </w:pPr>
      <w:r>
        <w:t>Receive FIFO Overflow</w:t>
      </w:r>
    </w:p>
    <w:p w:rsidR="004C2BF2" w:rsidRDefault="004C2BF2" w:rsidP="009570A2">
      <w:pPr>
        <w:pStyle w:val="ListParagraph"/>
        <w:numPr>
          <w:ilvl w:val="0"/>
          <w:numId w:val="17"/>
        </w:numPr>
        <w:spacing w:after="0" w:line="240" w:lineRule="auto"/>
        <w:jc w:val="both"/>
      </w:pPr>
      <w:r>
        <w:t>Receive FIFO Underrun</w:t>
      </w:r>
    </w:p>
    <w:p w:rsidR="004C2BF2" w:rsidRDefault="004C2BF2" w:rsidP="009570A2">
      <w:pPr>
        <w:pStyle w:val="ListParagraph"/>
        <w:numPr>
          <w:ilvl w:val="0"/>
          <w:numId w:val="17"/>
        </w:numPr>
        <w:spacing w:after="0" w:line="240" w:lineRule="auto"/>
        <w:jc w:val="both"/>
      </w:pPr>
      <w:r>
        <w:t>Transmit Complete</w:t>
      </w:r>
    </w:p>
    <w:p w:rsidR="004C2BF2" w:rsidDel="00E34C39" w:rsidRDefault="004C2BF2" w:rsidP="009570A2">
      <w:pPr>
        <w:pStyle w:val="ListParagraph"/>
        <w:numPr>
          <w:ilvl w:val="0"/>
          <w:numId w:val="17"/>
        </w:numPr>
        <w:spacing w:after="0" w:line="240" w:lineRule="auto"/>
        <w:jc w:val="both"/>
        <w:rPr>
          <w:del w:id="904" w:author="Scott Walker" w:date="2017-11-12T15:30:00Z"/>
        </w:rPr>
      </w:pPr>
      <w:del w:id="905" w:author="Scott Walker" w:date="2017-11-12T15:30:00Z">
        <w:r w:rsidDel="00E34C39">
          <w:delText>Receiver Packet Available</w:delText>
        </w:r>
      </w:del>
    </w:p>
    <w:p w:rsidR="004C2BF2" w:rsidDel="00E34C39" w:rsidRDefault="004C2BF2" w:rsidP="009570A2">
      <w:pPr>
        <w:pStyle w:val="ListParagraph"/>
        <w:numPr>
          <w:ilvl w:val="0"/>
          <w:numId w:val="17"/>
        </w:numPr>
        <w:spacing w:after="0" w:line="240" w:lineRule="auto"/>
        <w:jc w:val="both"/>
        <w:rPr>
          <w:del w:id="906" w:author="Scott Walker" w:date="2017-11-12T15:30:00Z"/>
        </w:rPr>
      </w:pPr>
      <w:del w:id="907" w:author="Scott Walker" w:date="2017-11-12T15:30:00Z">
        <w:r w:rsidDel="00E34C39">
          <w:delText>Receiver CRC Error</w:delText>
        </w:r>
      </w:del>
    </w:p>
    <w:p w:rsidR="004C2BF2" w:rsidRDefault="004C2BF2" w:rsidP="009570A2">
      <w:pPr>
        <w:pStyle w:val="ListParagraph"/>
        <w:numPr>
          <w:ilvl w:val="0"/>
          <w:numId w:val="17"/>
        </w:numPr>
        <w:spacing w:after="0" w:line="240" w:lineRule="auto"/>
        <w:jc w:val="both"/>
        <w:rPr>
          <w:ins w:id="908" w:author="Scott Walker" w:date="2017-11-12T18:18:00Z"/>
        </w:rPr>
      </w:pPr>
      <w:r>
        <w:t>Collision Detected</w:t>
      </w:r>
    </w:p>
    <w:p w:rsidR="008C3B4D" w:rsidRDefault="008C3B4D" w:rsidP="009570A2">
      <w:pPr>
        <w:pStyle w:val="ListParagraph"/>
        <w:numPr>
          <w:ilvl w:val="0"/>
          <w:numId w:val="17"/>
        </w:numPr>
        <w:spacing w:after="0" w:line="240" w:lineRule="auto"/>
        <w:jc w:val="both"/>
      </w:pPr>
      <w:ins w:id="909" w:author="Scott Walker" w:date="2017-11-12T18:18:00Z">
        <w:r>
          <w:t>Jabber Detected</w:t>
        </w:r>
      </w:ins>
    </w:p>
    <w:p w:rsidR="004C2BF2" w:rsidRDefault="004C2BF2" w:rsidP="004C2BF2">
      <w:r>
        <w:br w:type="page"/>
      </w:r>
    </w:p>
    <w:p w:rsidR="004C2BF2" w:rsidDel="008C3B4D" w:rsidRDefault="004C2BF2" w:rsidP="004C2BF2">
      <w:pPr>
        <w:rPr>
          <w:del w:id="910" w:author="Scott Walker" w:date="2017-11-12T18:21:00Z"/>
        </w:rPr>
      </w:pPr>
      <w:bookmarkStart w:id="911" w:name="_Toc498274310"/>
      <w:bookmarkEnd w:id="911"/>
    </w:p>
    <w:p w:rsidR="004C2BF2" w:rsidRDefault="004C2BF2" w:rsidP="002E5215">
      <w:pPr>
        <w:pStyle w:val="TemplateOutline2"/>
        <w:rPr>
          <w:lang w:val="en"/>
        </w:rPr>
      </w:pPr>
      <w:bookmarkStart w:id="912" w:name="_Toc468641654"/>
      <w:bookmarkStart w:id="913" w:name="_Toc498274311"/>
      <w:r>
        <w:t>Register Definitions</w:t>
      </w:r>
      <w:bookmarkEnd w:id="912"/>
      <w:bookmarkEnd w:id="913"/>
    </w:p>
    <w:p w:rsidR="004C2BF2" w:rsidRDefault="004C2BF2" w:rsidP="004C2BF2">
      <w:pPr>
        <w:rPr>
          <w:lang w:val="en"/>
        </w:rPr>
      </w:pPr>
      <w:r>
        <w:rPr>
          <w:lang w:val="en"/>
        </w:rPr>
        <w:t>Below are the Register Definition’s for the Comms Module FPGA.  Each are describes below.</w:t>
      </w:r>
    </w:p>
    <w:p w:rsidR="004C2BF2" w:rsidRDefault="004C2BF2" w:rsidP="002E5215">
      <w:pPr>
        <w:pStyle w:val="TemplateOutline3"/>
        <w:rPr>
          <w:lang w:val="en"/>
        </w:rPr>
      </w:pPr>
      <w:bookmarkStart w:id="914" w:name="_Toc468641655"/>
      <w:bookmarkStart w:id="915" w:name="_Ref414552128"/>
      <w:bookmarkStart w:id="916" w:name="_Ref414552103"/>
      <w:bookmarkStart w:id="917" w:name="_Ref411959926"/>
      <w:bookmarkStart w:id="918" w:name="_Ref411959914"/>
      <w:bookmarkStart w:id="919" w:name="_Toc498274312"/>
      <w:r>
        <w:t>Control Register</w:t>
      </w:r>
      <w:bookmarkEnd w:id="914"/>
      <w:bookmarkEnd w:id="915"/>
      <w:bookmarkEnd w:id="916"/>
      <w:bookmarkEnd w:id="917"/>
      <w:bookmarkEnd w:id="918"/>
      <w:bookmarkEnd w:id="919"/>
    </w:p>
    <w:p w:rsidR="004C2BF2" w:rsidRDefault="004C2BF2" w:rsidP="004C2BF2">
      <w:r>
        <w:t>The FPGA control register is used to manage board level functions.</w:t>
      </w:r>
    </w:p>
    <w:p w:rsidR="004C2BF2" w:rsidRDefault="004C2BF2" w:rsidP="004C2BF2">
      <w:r>
        <w:t>Address:</w:t>
      </w:r>
      <w:r>
        <w:tab/>
        <w:t>0x10</w:t>
      </w:r>
    </w:p>
    <w:p w:rsidR="004C2BF2" w:rsidRDefault="004C2BF2" w:rsidP="004C2BF2">
      <w:r>
        <w:t>Access:</w:t>
      </w:r>
      <w:r>
        <w:tab/>
      </w:r>
      <w:r>
        <w:tab/>
        <w:t>Read/Write</w:t>
      </w:r>
    </w:p>
    <w:p w:rsidR="004C2BF2" w:rsidRDefault="004C2BF2" w:rsidP="004C2BF2">
      <w:r>
        <w:t>Reset Value:</w:t>
      </w:r>
      <w:r>
        <w:tab/>
        <w:t>0x00000000</w:t>
      </w:r>
    </w:p>
    <w:p w:rsidR="004C2BF2" w:rsidRDefault="004C2BF2" w:rsidP="004C2BF2">
      <w:r>
        <w:t>Contents:</w:t>
      </w:r>
    </w:p>
    <w:p w:rsidR="004C2BF2" w:rsidDel="00251668" w:rsidRDefault="004C2BF2" w:rsidP="004C2BF2">
      <w:pPr>
        <w:rPr>
          <w:del w:id="920" w:author="Scott Walker" w:date="2017-11-12T15:28:00Z"/>
        </w:rPr>
      </w:pPr>
    </w:p>
    <w:tbl>
      <w:tblPr>
        <w:tblStyle w:val="TableGrid"/>
        <w:tblW w:w="9162" w:type="dxa"/>
        <w:jc w:val="center"/>
        <w:tblLook w:val="04A0" w:firstRow="1" w:lastRow="0" w:firstColumn="1" w:lastColumn="0" w:noHBand="0" w:noVBand="1"/>
      </w:tblPr>
      <w:tblGrid>
        <w:gridCol w:w="692"/>
        <w:gridCol w:w="3017"/>
        <w:gridCol w:w="5453"/>
        <w:tblGridChange w:id="921">
          <w:tblGrid>
            <w:gridCol w:w="692"/>
            <w:gridCol w:w="3017"/>
            <w:gridCol w:w="5453"/>
          </w:tblGrid>
        </w:tblGridChange>
      </w:tblGrid>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30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5453"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rPr>
                <w:sz w:val="20"/>
              </w:rPr>
            </w:pPr>
            <w:r>
              <w:t>31-8</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tcPr>
          <w:p w:rsidR="004C2BF2" w:rsidRDefault="004C2BF2"/>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7</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RST</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Transmit FIFO Reset.  Setting this bit to ‘1’ resets the Transmit FIFO.  Must cleared to ‘0’ to take the Transmit FIFO out of reset.</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6</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RX_RST</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Receive Reset.  Setting this bit to ‘1’ resets the Receive Interface.  Must cleared to ‘0’ to take the Receive Interface out of reset.</w:t>
            </w:r>
          </w:p>
        </w:tc>
      </w:tr>
      <w:tr w:rsidR="004C2BF2" w:rsidTr="00251668">
        <w:tblPrEx>
          <w:tblW w:w="9162" w:type="dxa"/>
          <w:jc w:val="center"/>
          <w:tblPrExChange w:id="922" w:author="Scott Walker" w:date="2017-11-12T15:27:00Z">
            <w:tblPrEx>
              <w:tblW w:w="9162" w:type="dxa"/>
              <w:jc w:val="center"/>
            </w:tblPrEx>
          </w:tblPrExChange>
        </w:tblPrEx>
        <w:trPr>
          <w:jc w:val="center"/>
          <w:trPrChange w:id="923" w:author="Scott Walker" w:date="2017-11-12T15:27:00Z">
            <w:trPr>
              <w:jc w:val="center"/>
            </w:trPr>
          </w:trPrChange>
        </w:trPr>
        <w:tc>
          <w:tcPr>
            <w:tcW w:w="692" w:type="dxa"/>
            <w:tcBorders>
              <w:top w:val="single" w:sz="4" w:space="0" w:color="auto"/>
              <w:left w:val="single" w:sz="4" w:space="0" w:color="auto"/>
              <w:bottom w:val="single" w:sz="4" w:space="0" w:color="auto"/>
              <w:right w:val="single" w:sz="4" w:space="0" w:color="auto"/>
            </w:tcBorders>
            <w:vAlign w:val="center"/>
            <w:hideMark/>
            <w:tcPrChange w:id="924" w:author="Scott Walker" w:date="2017-11-12T15:27:00Z">
              <w:tcPr>
                <w:tcW w:w="692"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925" w:author="Scott Walker" w:date="2017-11-12T15:27:00Z">
                  <w:rPr/>
                </w:rPrChange>
              </w:rPr>
              <w:t>5</w:t>
            </w:r>
          </w:p>
        </w:tc>
        <w:tc>
          <w:tcPr>
            <w:tcW w:w="3017" w:type="dxa"/>
            <w:tcBorders>
              <w:top w:val="single" w:sz="4" w:space="0" w:color="auto"/>
              <w:left w:val="single" w:sz="4" w:space="0" w:color="auto"/>
              <w:bottom w:val="single" w:sz="4" w:space="0" w:color="auto"/>
              <w:right w:val="single" w:sz="4" w:space="0" w:color="auto"/>
            </w:tcBorders>
            <w:vAlign w:val="center"/>
            <w:tcPrChange w:id="926" w:author="Scott Walker" w:date="2017-11-12T15:27:00Z">
              <w:tcPr>
                <w:tcW w:w="3017"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927" w:author="Scott Walker" w:date="2017-11-12T15:27:00Z">
                  <w:rPr/>
                </w:rPrChange>
              </w:rPr>
            </w:pPr>
            <w:del w:id="928" w:author="Scott Walker" w:date="2017-11-12T15:27:00Z">
              <w:r w:rsidRPr="00251668" w:rsidDel="00251668">
                <w:rPr>
                  <w:highlight w:val="yellow"/>
                  <w:rPrChange w:id="929" w:author="Scott Walker" w:date="2017-11-12T15:27:00Z">
                    <w:rPr/>
                  </w:rPrChange>
                </w:rPr>
                <w:delText>TX_FIFO_XMT</w:delText>
              </w:r>
            </w:del>
          </w:p>
        </w:tc>
        <w:tc>
          <w:tcPr>
            <w:tcW w:w="5453" w:type="dxa"/>
            <w:tcBorders>
              <w:top w:val="single" w:sz="4" w:space="0" w:color="auto"/>
              <w:left w:val="single" w:sz="4" w:space="0" w:color="auto"/>
              <w:bottom w:val="single" w:sz="4" w:space="0" w:color="auto"/>
              <w:right w:val="single" w:sz="4" w:space="0" w:color="auto"/>
            </w:tcBorders>
            <w:vAlign w:val="center"/>
            <w:tcPrChange w:id="930" w:author="Scott Walker" w:date="2017-11-12T15:27:00Z">
              <w:tcPr>
                <w:tcW w:w="5453"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931" w:author="Scott Walker" w:date="2017-11-12T15:27:00Z">
                  <w:rPr/>
                </w:rPrChange>
              </w:rPr>
            </w:pPr>
            <w:del w:id="932" w:author="Scott Walker" w:date="2017-11-12T15:27:00Z">
              <w:r w:rsidRPr="00251668" w:rsidDel="00251668">
                <w:rPr>
                  <w:highlight w:val="yellow"/>
                  <w:rPrChange w:id="933" w:author="Scott Walker" w:date="2017-11-12T15:27:00Z">
                    <w:rPr/>
                  </w:rPrChange>
                </w:rPr>
                <w:delText>Transmit FIFO Transmit.  Setting this bit to ‘1’ starts the Transmit FIFO transmitting.  This bit will clear when the entire packet is sent.</w:delText>
              </w:r>
            </w:del>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4</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INTRNL_LPBACK</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When set to 1 the Manchester transmitter is looped back to the Manchester receiver.</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3</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2</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1</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EXTERNAL_LPBACK</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When set to 1 the Manchester transmitter is looped back to the Manchester receiver externally to the SoC.</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0</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w:t>
            </w:r>
          </w:p>
        </w:tc>
      </w:tr>
    </w:tbl>
    <w:p w:rsidR="004C2BF2" w:rsidRDefault="004C2BF2" w:rsidP="004C2BF2">
      <w:pPr>
        <w:rPr>
          <w:rFonts w:ascii="Arial" w:hAnsi="Arial"/>
          <w:sz w:val="20"/>
        </w:rPr>
      </w:pPr>
    </w:p>
    <w:p w:rsidR="004C2BF2" w:rsidRDefault="004C2BF2" w:rsidP="004C2BF2">
      <w:pPr>
        <w:pStyle w:val="Caption"/>
        <w:jc w:val="center"/>
      </w:pPr>
      <w:bookmarkStart w:id="934" w:name="_Toc468641676"/>
      <w:r>
        <w:t xml:space="preserve">Table </w:t>
      </w:r>
      <w:fldSimple w:instr=" SEQ Table \* ARABIC ">
        <w:r w:rsidR="00CE7341">
          <w:rPr>
            <w:noProof/>
          </w:rPr>
          <w:t>5</w:t>
        </w:r>
      </w:fldSimple>
      <w:r>
        <w:t xml:space="preserve"> Control Register Definitions</w:t>
      </w:r>
      <w:bookmarkEnd w:id="934"/>
    </w:p>
    <w:p w:rsidR="004C2BF2" w:rsidRDefault="004C2BF2" w:rsidP="004C2BF2">
      <w:r>
        <w:br w:type="page"/>
      </w:r>
    </w:p>
    <w:p w:rsidR="004C2BF2" w:rsidRDefault="004C2BF2" w:rsidP="004C2BF2"/>
    <w:p w:rsidR="004C2BF2" w:rsidRPr="005566E8" w:rsidRDefault="004C2BF2" w:rsidP="002E5215">
      <w:pPr>
        <w:pStyle w:val="TemplateOutline3"/>
        <w:rPr>
          <w:lang w:val="en"/>
        </w:rPr>
      </w:pPr>
      <w:bookmarkStart w:id="935" w:name="_Toc468641656"/>
      <w:bookmarkStart w:id="936" w:name="_Ref415575237"/>
      <w:bookmarkStart w:id="937" w:name="_Ref415575233"/>
      <w:bookmarkStart w:id="938" w:name="_Ref415468721"/>
      <w:bookmarkStart w:id="939" w:name="_Toc498274313"/>
      <w:r>
        <w:t>Interrupt Register</w:t>
      </w:r>
      <w:bookmarkEnd w:id="935"/>
      <w:bookmarkEnd w:id="936"/>
      <w:bookmarkEnd w:id="937"/>
      <w:bookmarkEnd w:id="938"/>
      <w:bookmarkEnd w:id="939"/>
    </w:p>
    <w:p w:rsidR="004C2BF2" w:rsidRDefault="004C2BF2" w:rsidP="004C2BF2">
      <w:r>
        <w:t>The FPGA interrupt register is used to indicate interrupts.  All interrupts are cleared when a logic ‘1’ is written to its associated bit.</w:t>
      </w:r>
    </w:p>
    <w:p w:rsidR="004C2BF2" w:rsidRDefault="004C2BF2" w:rsidP="004C2BF2">
      <w:r>
        <w:t>Address:</w:t>
      </w:r>
      <w:r>
        <w:tab/>
        <w:t>0x14</w:t>
      </w:r>
    </w:p>
    <w:p w:rsidR="004C2BF2" w:rsidRDefault="004C2BF2" w:rsidP="004C2BF2">
      <w:r>
        <w:t>Access:</w:t>
      </w:r>
      <w:r>
        <w:tab/>
      </w:r>
      <w:r>
        <w:tab/>
        <w:t>Read Only</w:t>
      </w:r>
    </w:p>
    <w:p w:rsidR="004C2BF2" w:rsidRDefault="004C2BF2" w:rsidP="004C2BF2">
      <w:r>
        <w:t>Reset Value:</w:t>
      </w:r>
      <w:r>
        <w:tab/>
        <w:t>0x00000000</w:t>
      </w:r>
    </w:p>
    <w:p w:rsidR="004C2BF2" w:rsidRDefault="004C2BF2" w:rsidP="004C2BF2">
      <w:r>
        <w:t>Contents:</w:t>
      </w:r>
    </w:p>
    <w:p w:rsidR="004C2BF2" w:rsidDel="00251668" w:rsidRDefault="004C2BF2" w:rsidP="004C2BF2">
      <w:pPr>
        <w:rPr>
          <w:del w:id="940" w:author="Scott Walker" w:date="2017-11-12T15:28:00Z"/>
        </w:rPr>
      </w:pPr>
    </w:p>
    <w:tbl>
      <w:tblPr>
        <w:tblStyle w:val="TableGrid"/>
        <w:tblW w:w="8995" w:type="dxa"/>
        <w:jc w:val="center"/>
        <w:tblLook w:val="04A0" w:firstRow="1" w:lastRow="0" w:firstColumn="1" w:lastColumn="0" w:noHBand="0" w:noVBand="1"/>
      </w:tblPr>
      <w:tblGrid>
        <w:gridCol w:w="728"/>
        <w:gridCol w:w="1877"/>
        <w:gridCol w:w="6390"/>
        <w:tblGridChange w:id="941">
          <w:tblGrid>
            <w:gridCol w:w="728"/>
            <w:gridCol w:w="1877"/>
            <w:gridCol w:w="6390"/>
          </w:tblGrid>
        </w:tblGridChange>
      </w:tblGrid>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187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639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rPr>
                <w:sz w:val="20"/>
              </w:rPr>
            </w:pPr>
            <w:r>
              <w:t>31-8</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6390" w:type="dxa"/>
            <w:tcBorders>
              <w:top w:val="single" w:sz="4" w:space="0" w:color="auto"/>
              <w:left w:val="single" w:sz="4" w:space="0" w:color="auto"/>
              <w:bottom w:val="single" w:sz="4" w:space="0" w:color="auto"/>
              <w:right w:val="single" w:sz="4" w:space="0" w:color="auto"/>
            </w:tcBorders>
            <w:vAlign w:val="center"/>
          </w:tcPr>
          <w:p w:rsidR="004C2BF2" w:rsidRDefault="004C2BF2"/>
        </w:tc>
      </w:tr>
      <w:tr w:rsidR="004C2BF2" w:rsidTr="00251668">
        <w:tblPrEx>
          <w:tblW w:w="8995" w:type="dxa"/>
          <w:jc w:val="center"/>
          <w:tblPrExChange w:id="942" w:author="Scott Walker" w:date="2017-11-12T15:23:00Z">
            <w:tblPrEx>
              <w:tblW w:w="8995" w:type="dxa"/>
              <w:jc w:val="center"/>
            </w:tblPrEx>
          </w:tblPrExChange>
        </w:tblPrEx>
        <w:trPr>
          <w:jc w:val="center"/>
          <w:trPrChange w:id="943"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44"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945" w:author="Scott Walker" w:date="2017-11-12T15:25:00Z">
                  <w:rPr/>
                </w:rPrChange>
              </w:rPr>
              <w:t>7</w:t>
            </w:r>
          </w:p>
        </w:tc>
        <w:tc>
          <w:tcPr>
            <w:tcW w:w="1877" w:type="dxa"/>
            <w:tcBorders>
              <w:top w:val="single" w:sz="4" w:space="0" w:color="auto"/>
              <w:left w:val="single" w:sz="4" w:space="0" w:color="auto"/>
              <w:bottom w:val="single" w:sz="4" w:space="0" w:color="auto"/>
              <w:right w:val="single" w:sz="4" w:space="0" w:color="auto"/>
            </w:tcBorders>
            <w:vAlign w:val="center"/>
            <w:tcPrChange w:id="946" w:author="Scott Walker" w:date="2017-11-12T15:23: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947" w:author="Scott Walker" w:date="2017-11-12T15:25:00Z">
                  <w:rPr/>
                </w:rPrChange>
              </w:rPr>
            </w:pPr>
            <w:del w:id="948" w:author="Scott Walker" w:date="2017-11-12T15:23:00Z">
              <w:r w:rsidRPr="00251668" w:rsidDel="00251668">
                <w:rPr>
                  <w:i/>
                  <w:highlight w:val="yellow"/>
                  <w:rPrChange w:id="949" w:author="Scott Walker" w:date="2017-11-12T15:25:00Z">
                    <w:rPr>
                      <w:i/>
                    </w:rPr>
                  </w:rPrChange>
                </w:rPr>
                <w:delText>TX PKT CMPLT</w:delText>
              </w:r>
            </w:del>
          </w:p>
        </w:tc>
        <w:tc>
          <w:tcPr>
            <w:tcW w:w="6390" w:type="dxa"/>
            <w:tcBorders>
              <w:top w:val="single" w:sz="4" w:space="0" w:color="auto"/>
              <w:left w:val="single" w:sz="4" w:space="0" w:color="auto"/>
              <w:bottom w:val="single" w:sz="4" w:space="0" w:color="auto"/>
              <w:right w:val="single" w:sz="4" w:space="0" w:color="auto"/>
            </w:tcBorders>
            <w:vAlign w:val="center"/>
            <w:tcPrChange w:id="950" w:author="Scott Walker" w:date="2017-11-12T15:23: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951" w:author="Scott Walker" w:date="2017-11-12T15:25:00Z">
                  <w:rPr/>
                </w:rPrChange>
              </w:rPr>
            </w:pPr>
            <w:del w:id="952" w:author="Scott Walker" w:date="2017-11-12T15:23:00Z">
              <w:r w:rsidRPr="00251668" w:rsidDel="00251668">
                <w:rPr>
                  <w:highlight w:val="yellow"/>
                  <w:rPrChange w:id="953" w:author="Scott Walker" w:date="2017-11-12T15:25:00Z">
                    <w:rPr/>
                  </w:rPrChange>
                </w:rPr>
                <w:delText>Transmit Packet Complete Interrupt.  When a logic ‘1’, indicates that the transmit packet has data to be sent over the iRail.  An interrupt is also generated.  Cleared when a logic ‘1’ is written to this bit.  This interrupt will not be asserted if a transmit error condition occurs (TX FIFO Underrun, TX FIFO Overflow, Collision Detect)</w:delText>
              </w:r>
            </w:del>
          </w:p>
        </w:tc>
      </w:tr>
      <w:tr w:rsidR="004C2BF2" w:rsidTr="00251668">
        <w:tblPrEx>
          <w:tblW w:w="8995" w:type="dxa"/>
          <w:jc w:val="center"/>
          <w:tblPrExChange w:id="954" w:author="Scott Walker" w:date="2017-11-12T15:23:00Z">
            <w:tblPrEx>
              <w:tblW w:w="8995" w:type="dxa"/>
              <w:jc w:val="center"/>
            </w:tblPrEx>
          </w:tblPrExChange>
        </w:tblPrEx>
        <w:trPr>
          <w:jc w:val="center"/>
          <w:trPrChange w:id="955"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56"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957" w:author="Scott Walker" w:date="2017-11-12T15:25:00Z">
                  <w:rPr/>
                </w:rPrChange>
              </w:rPr>
              <w:t>6</w:t>
            </w:r>
          </w:p>
        </w:tc>
        <w:tc>
          <w:tcPr>
            <w:tcW w:w="1877" w:type="dxa"/>
            <w:tcBorders>
              <w:top w:val="single" w:sz="4" w:space="0" w:color="auto"/>
              <w:left w:val="single" w:sz="4" w:space="0" w:color="auto"/>
              <w:bottom w:val="single" w:sz="4" w:space="0" w:color="auto"/>
              <w:right w:val="single" w:sz="4" w:space="0" w:color="auto"/>
            </w:tcBorders>
            <w:vAlign w:val="center"/>
            <w:tcPrChange w:id="958" w:author="Scott Walker" w:date="2017-11-12T15:23: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959" w:author="Scott Walker" w:date="2017-11-12T15:25:00Z">
                  <w:rPr/>
                </w:rPrChange>
              </w:rPr>
            </w:pPr>
            <w:del w:id="960" w:author="Scott Walker" w:date="2017-11-12T15:23:00Z">
              <w:r w:rsidRPr="00251668" w:rsidDel="00251668">
                <w:rPr>
                  <w:highlight w:val="yellow"/>
                  <w:rPrChange w:id="961" w:author="Scott Walker" w:date="2017-11-12T15:25:00Z">
                    <w:rPr/>
                  </w:rPrChange>
                </w:rPr>
                <w:delText>RX PKT AVAIL</w:delText>
              </w:r>
            </w:del>
          </w:p>
        </w:tc>
        <w:tc>
          <w:tcPr>
            <w:tcW w:w="6390" w:type="dxa"/>
            <w:tcBorders>
              <w:top w:val="single" w:sz="4" w:space="0" w:color="auto"/>
              <w:left w:val="single" w:sz="4" w:space="0" w:color="auto"/>
              <w:bottom w:val="single" w:sz="4" w:space="0" w:color="auto"/>
              <w:right w:val="single" w:sz="4" w:space="0" w:color="auto"/>
            </w:tcBorders>
            <w:vAlign w:val="center"/>
            <w:tcPrChange w:id="962" w:author="Scott Walker" w:date="2017-11-12T15:23: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963" w:author="Scott Walker" w:date="2017-11-12T15:25:00Z">
                  <w:rPr/>
                </w:rPrChange>
              </w:rPr>
            </w:pPr>
            <w:del w:id="964" w:author="Scott Walker" w:date="2017-11-12T15:23:00Z">
              <w:r w:rsidRPr="00251668" w:rsidDel="00251668">
                <w:rPr>
                  <w:highlight w:val="yellow"/>
                  <w:rPrChange w:id="965" w:author="Scott Walker" w:date="2017-11-12T15:25:00Z">
                    <w:rPr/>
                  </w:rPrChange>
                </w:rPr>
                <w:delText>Receive Packet Available Interrupt.  When a logic ‘1’, indicates that a receive packet is available for consumption.  An interrupt is also generated.  Cleared when a logic ‘1’ is written to this bit.  This interrupt will not be asserted if a transmit error condition occurs (RX FIFO Underrun, RX FIFO Overflow, RX CRC Error)</w:delText>
              </w:r>
            </w:del>
          </w:p>
        </w:tc>
      </w:tr>
      <w:tr w:rsidR="004C2BF2" w:rsidTr="00251668">
        <w:tblPrEx>
          <w:tblW w:w="8995" w:type="dxa"/>
          <w:jc w:val="center"/>
          <w:tblPrExChange w:id="966" w:author="Scott Walker" w:date="2017-11-12T15:21:00Z">
            <w:tblPrEx>
              <w:tblW w:w="8995" w:type="dxa"/>
              <w:jc w:val="center"/>
            </w:tblPrEx>
          </w:tblPrExChange>
        </w:tblPrEx>
        <w:trPr>
          <w:jc w:val="center"/>
          <w:trPrChange w:id="967" w:author="Scott Walker" w:date="2017-11-12T15:21: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68" w:author="Scott Walker" w:date="2017-11-12T15:21: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651662" w:rsidRDefault="004C2BF2">
            <w:pPr>
              <w:jc w:val="center"/>
              <w:rPr>
                <w:highlight w:val="yellow"/>
              </w:rPr>
            </w:pPr>
            <w:r w:rsidRPr="00651662">
              <w:rPr>
                <w:highlight w:val="yellow"/>
              </w:rPr>
              <w:t>5</w:t>
            </w:r>
          </w:p>
        </w:tc>
        <w:tc>
          <w:tcPr>
            <w:tcW w:w="1877" w:type="dxa"/>
            <w:tcBorders>
              <w:top w:val="single" w:sz="4" w:space="0" w:color="auto"/>
              <w:left w:val="single" w:sz="4" w:space="0" w:color="auto"/>
              <w:bottom w:val="single" w:sz="4" w:space="0" w:color="auto"/>
              <w:right w:val="single" w:sz="4" w:space="0" w:color="auto"/>
            </w:tcBorders>
            <w:vAlign w:val="center"/>
            <w:tcPrChange w:id="969" w:author="Scott Walker" w:date="2017-11-12T15:21: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5E576A" w:rsidRDefault="004C2BF2">
            <w:pPr>
              <w:rPr>
                <w:highlight w:val="yellow"/>
              </w:rPr>
            </w:pPr>
            <w:del w:id="970" w:author="Scott Walker" w:date="2017-11-12T15:21:00Z">
              <w:r w:rsidRPr="005E576A" w:rsidDel="00251668">
                <w:rPr>
                  <w:highlight w:val="yellow"/>
                </w:rPr>
                <w:delText>TX FIFO UNDRUN</w:delText>
              </w:r>
            </w:del>
          </w:p>
        </w:tc>
        <w:tc>
          <w:tcPr>
            <w:tcW w:w="6390" w:type="dxa"/>
            <w:tcBorders>
              <w:top w:val="single" w:sz="4" w:space="0" w:color="auto"/>
              <w:left w:val="single" w:sz="4" w:space="0" w:color="auto"/>
              <w:bottom w:val="single" w:sz="4" w:space="0" w:color="auto"/>
              <w:right w:val="single" w:sz="4" w:space="0" w:color="auto"/>
            </w:tcBorders>
            <w:vAlign w:val="center"/>
            <w:tcPrChange w:id="971" w:author="Scott Walker" w:date="2017-11-12T15:21: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
            </w:pPr>
            <w:del w:id="972" w:author="Scott Walker" w:date="2017-11-12T15:21:00Z">
              <w:r w:rsidRPr="00251668" w:rsidDel="00251668">
                <w:rPr>
                  <w:highlight w:val="yellow"/>
                </w:rPr>
                <w:delText>Transmit FIFO Under run Interrupt.  When a logic ‘1’, indicates that the transmit FIFO has underrun.  An interrupt is also generated.   Cleared when a logic ‘1’ is written to this bit.</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4</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OVRFLW</w:t>
            </w:r>
          </w:p>
        </w:tc>
        <w:tc>
          <w:tcPr>
            <w:tcW w:w="639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Transmit FIFO Overflow Interrupt.  When a logic ‘1’, indicates that the transmit FIFO has overflowed.  An interrupt is also generated.  Cleared when a logic ‘1’ is written to this bit.</w:t>
            </w:r>
          </w:p>
        </w:tc>
      </w:tr>
      <w:tr w:rsidR="004C2BF2" w:rsidTr="00251668">
        <w:tblPrEx>
          <w:tblW w:w="8995" w:type="dxa"/>
          <w:jc w:val="center"/>
          <w:tblPrExChange w:id="973" w:author="Scott Walker" w:date="2017-11-12T15:24:00Z">
            <w:tblPrEx>
              <w:tblW w:w="8995" w:type="dxa"/>
              <w:jc w:val="center"/>
            </w:tblPrEx>
          </w:tblPrExChange>
        </w:tblPrEx>
        <w:trPr>
          <w:jc w:val="center"/>
          <w:trPrChange w:id="974" w:author="Scott Walker" w:date="2017-11-12T15:24: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75" w:author="Scott Walker" w:date="2017-11-12T15:24: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976" w:author="Scott Walker" w:date="2017-11-12T15:25:00Z">
                  <w:rPr/>
                </w:rPrChange>
              </w:rPr>
              <w:t>3</w:t>
            </w:r>
          </w:p>
        </w:tc>
        <w:tc>
          <w:tcPr>
            <w:tcW w:w="1877" w:type="dxa"/>
            <w:tcBorders>
              <w:top w:val="single" w:sz="4" w:space="0" w:color="auto"/>
              <w:left w:val="single" w:sz="4" w:space="0" w:color="auto"/>
              <w:bottom w:val="single" w:sz="4" w:space="0" w:color="auto"/>
              <w:right w:val="single" w:sz="4" w:space="0" w:color="auto"/>
            </w:tcBorders>
            <w:vAlign w:val="center"/>
            <w:tcPrChange w:id="977" w:author="Scott Walker" w:date="2017-11-12T15:24: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4C2BF2">
            <w:pPr>
              <w:rPr>
                <w:highlight w:val="yellow"/>
                <w:rPrChange w:id="978" w:author="Scott Walker" w:date="2017-11-12T15:32:00Z">
                  <w:rPr/>
                </w:rPrChange>
              </w:rPr>
            </w:pPr>
            <w:del w:id="979" w:author="Scott Walker" w:date="2017-11-12T15:24:00Z">
              <w:r w:rsidRPr="00E34C39" w:rsidDel="00251668">
                <w:rPr>
                  <w:highlight w:val="yellow"/>
                  <w:rPrChange w:id="980" w:author="Scott Walker" w:date="2017-11-12T15:32:00Z">
                    <w:rPr/>
                  </w:rPrChange>
                </w:rPr>
                <w:delText>RX FIFO UNDRUN</w:delText>
              </w:r>
            </w:del>
          </w:p>
        </w:tc>
        <w:tc>
          <w:tcPr>
            <w:tcW w:w="6390" w:type="dxa"/>
            <w:tcBorders>
              <w:top w:val="single" w:sz="4" w:space="0" w:color="auto"/>
              <w:left w:val="single" w:sz="4" w:space="0" w:color="auto"/>
              <w:bottom w:val="single" w:sz="4" w:space="0" w:color="auto"/>
              <w:right w:val="single" w:sz="4" w:space="0" w:color="auto"/>
            </w:tcBorders>
            <w:vAlign w:val="center"/>
            <w:tcPrChange w:id="981" w:author="Scott Walker" w:date="2017-11-12T15:24: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4C2BF2">
            <w:pPr>
              <w:rPr>
                <w:highlight w:val="yellow"/>
                <w:rPrChange w:id="982" w:author="Scott Walker" w:date="2017-11-12T15:32:00Z">
                  <w:rPr/>
                </w:rPrChange>
              </w:rPr>
            </w:pPr>
            <w:del w:id="983" w:author="Scott Walker" w:date="2017-11-12T15:24:00Z">
              <w:r w:rsidRPr="00E34C39" w:rsidDel="00251668">
                <w:rPr>
                  <w:highlight w:val="yellow"/>
                  <w:rPrChange w:id="984" w:author="Scott Walker" w:date="2017-11-12T15:32:00Z">
                    <w:rPr/>
                  </w:rPrChange>
                </w:rPr>
                <w:delText xml:space="preserve">Receive FIFO Under-run Interrupt.  When a logic ‘1’, indicates that the receive FIFO has underrun.  An interrupt is also generated.  Cleared when a logic ‘1’ is written to this bit..  </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2</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 FIFO OVRFLW</w:t>
            </w:r>
          </w:p>
        </w:tc>
        <w:tc>
          <w:tcPr>
            <w:tcW w:w="6390" w:type="dxa"/>
            <w:tcBorders>
              <w:top w:val="single" w:sz="4" w:space="0" w:color="auto"/>
              <w:left w:val="single" w:sz="4" w:space="0" w:color="auto"/>
              <w:bottom w:val="single" w:sz="4" w:space="0" w:color="auto"/>
              <w:right w:val="single" w:sz="4" w:space="0" w:color="auto"/>
            </w:tcBorders>
            <w:vAlign w:val="center"/>
            <w:hideMark/>
          </w:tcPr>
          <w:p w:rsidR="004C2BF2" w:rsidRDefault="004C2BF2">
            <w:r>
              <w:t>Receive FIFO Overflow Interrupt.  When a logic ‘1’, indicates that the receive FIFO has overflowed.  An interrupt is also generated.  Cleared when a logic ‘1’ is written to this bit.</w:t>
            </w:r>
          </w:p>
        </w:tc>
      </w:tr>
      <w:tr w:rsidR="004C2BF2" w:rsidTr="00251668">
        <w:tblPrEx>
          <w:tblW w:w="8995" w:type="dxa"/>
          <w:jc w:val="center"/>
          <w:tblPrExChange w:id="985" w:author="Scott Walker" w:date="2017-11-12T15:22:00Z">
            <w:tblPrEx>
              <w:tblW w:w="8995" w:type="dxa"/>
              <w:jc w:val="center"/>
            </w:tblPrEx>
          </w:tblPrExChange>
        </w:tblPrEx>
        <w:trPr>
          <w:jc w:val="center"/>
          <w:trPrChange w:id="986" w:author="Scott Walker" w:date="2017-11-12T15:22: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87" w:author="Scott Walker" w:date="2017-11-12T15:22: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988" w:author="Scott Walker" w:date="2017-11-12T15:22:00Z">
                  <w:rPr/>
                </w:rPrChange>
              </w:rPr>
              <w:t>1</w:t>
            </w:r>
          </w:p>
        </w:tc>
        <w:tc>
          <w:tcPr>
            <w:tcW w:w="1877" w:type="dxa"/>
            <w:tcBorders>
              <w:top w:val="single" w:sz="4" w:space="0" w:color="auto"/>
              <w:left w:val="single" w:sz="4" w:space="0" w:color="auto"/>
              <w:bottom w:val="single" w:sz="4" w:space="0" w:color="auto"/>
              <w:right w:val="single" w:sz="4" w:space="0" w:color="auto"/>
            </w:tcBorders>
            <w:vAlign w:val="center"/>
            <w:tcPrChange w:id="989" w:author="Scott Walker" w:date="2017-11-12T15:22: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pPr>
              <w:rPr>
                <w:highlight w:val="yellow"/>
                <w:rPrChange w:id="990" w:author="Scott Walker" w:date="2017-11-12T15:32:00Z">
                  <w:rPr/>
                </w:rPrChange>
              </w:rPr>
            </w:pPr>
            <w:ins w:id="991" w:author="Scott Walker" w:date="2017-11-12T15:31:00Z">
              <w:r w:rsidRPr="00E34C39">
                <w:rPr>
                  <w:highlight w:val="yellow"/>
                  <w:rPrChange w:id="992" w:author="Scott Walker" w:date="2017-11-12T15:32:00Z">
                    <w:rPr/>
                  </w:rPrChange>
                </w:rPr>
                <w:t>JABBER DTCT</w:t>
              </w:r>
            </w:ins>
            <w:del w:id="993" w:author="Scott Walker" w:date="2017-11-12T15:22:00Z">
              <w:r w:rsidR="004C2BF2" w:rsidRPr="00E34C39" w:rsidDel="00251668">
                <w:rPr>
                  <w:highlight w:val="yellow"/>
                  <w:rPrChange w:id="994" w:author="Scott Walker" w:date="2017-11-12T15:32:00Z">
                    <w:rPr/>
                  </w:rPrChange>
                </w:rPr>
                <w:delText>RX CRC ERROR</w:delText>
              </w:r>
            </w:del>
          </w:p>
        </w:tc>
        <w:tc>
          <w:tcPr>
            <w:tcW w:w="6390" w:type="dxa"/>
            <w:tcBorders>
              <w:top w:val="single" w:sz="4" w:space="0" w:color="auto"/>
              <w:left w:val="single" w:sz="4" w:space="0" w:color="auto"/>
              <w:bottom w:val="single" w:sz="4" w:space="0" w:color="auto"/>
              <w:right w:val="single" w:sz="4" w:space="0" w:color="auto"/>
            </w:tcBorders>
            <w:vAlign w:val="center"/>
            <w:tcPrChange w:id="995" w:author="Scott Walker" w:date="2017-11-12T15:22: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rsidP="005E576A">
            <w:pPr>
              <w:rPr>
                <w:highlight w:val="yellow"/>
                <w:rPrChange w:id="996" w:author="Scott Walker" w:date="2017-11-12T15:32:00Z">
                  <w:rPr/>
                </w:rPrChange>
              </w:rPr>
            </w:pPr>
            <w:ins w:id="997" w:author="Scott Walker" w:date="2017-11-12T15:31:00Z">
              <w:r w:rsidRPr="00E34C39">
                <w:rPr>
                  <w:highlight w:val="yellow"/>
                  <w:rPrChange w:id="998" w:author="Scott Walker" w:date="2017-11-12T15:32:00Z">
                    <w:rPr/>
                  </w:rPrChange>
                </w:rPr>
                <w:t>Jabber Detected Interrupt.  When a logic ‘1’, indicates that a jabber was detected.  An interrupt is also generated.  Cleared when a logic ‘1’ is written to this bit.</w:t>
              </w:r>
            </w:ins>
            <w:del w:id="999" w:author="Scott Walker" w:date="2017-11-12T15:22:00Z">
              <w:r w:rsidR="004C2BF2" w:rsidRPr="00E34C39" w:rsidDel="00251668">
                <w:rPr>
                  <w:highlight w:val="yellow"/>
                  <w:rPrChange w:id="1000" w:author="Scott Walker" w:date="2017-11-12T15:32:00Z">
                    <w:rPr/>
                  </w:rPrChange>
                </w:rPr>
                <w:delText>Receive CRC Error Interrupt.  When a logic ‘1’, indicates that a Receive CRC Error has occurred.  Cleared when a logic ‘1’ is written to this bit.</w:delText>
              </w:r>
            </w:del>
          </w:p>
        </w:tc>
      </w:tr>
      <w:tr w:rsidR="004C2BF2" w:rsidTr="004C2BF2">
        <w:trPr>
          <w:trHeight w:val="755"/>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0</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COLLISION DTCT</w:t>
            </w:r>
          </w:p>
        </w:tc>
        <w:tc>
          <w:tcPr>
            <w:tcW w:w="6390" w:type="dxa"/>
            <w:tcBorders>
              <w:top w:val="single" w:sz="4" w:space="0" w:color="auto"/>
              <w:left w:val="single" w:sz="4" w:space="0" w:color="auto"/>
              <w:bottom w:val="single" w:sz="4" w:space="0" w:color="auto"/>
              <w:right w:val="single" w:sz="4" w:space="0" w:color="auto"/>
            </w:tcBorders>
            <w:vAlign w:val="center"/>
            <w:hideMark/>
          </w:tcPr>
          <w:p w:rsidR="004C2BF2" w:rsidRDefault="004C2BF2">
            <w:r>
              <w:t>Collision Detected Interrupt.  When a logic ‘1’, indicates that a collision was detected.  An interrupt is also generated.  Cleared when a logic ‘1’ is written to this bit.</w:t>
            </w:r>
          </w:p>
        </w:tc>
      </w:tr>
    </w:tbl>
    <w:p w:rsidR="004C2BF2" w:rsidRDefault="004C2BF2" w:rsidP="004C2BF2">
      <w:pPr>
        <w:rPr>
          <w:rFonts w:ascii="Arial" w:hAnsi="Arial"/>
          <w:sz w:val="20"/>
        </w:rPr>
      </w:pPr>
    </w:p>
    <w:p w:rsidR="004C2BF2" w:rsidRDefault="004C2BF2" w:rsidP="004C2BF2">
      <w:pPr>
        <w:pStyle w:val="Caption"/>
        <w:jc w:val="center"/>
      </w:pPr>
      <w:bookmarkStart w:id="1001" w:name="_Toc468641677"/>
      <w:r>
        <w:t xml:space="preserve">Table </w:t>
      </w:r>
      <w:fldSimple w:instr=" SEQ Table \* ARABIC ">
        <w:r w:rsidR="00CE7341">
          <w:rPr>
            <w:noProof/>
          </w:rPr>
          <w:t>6</w:t>
        </w:r>
      </w:fldSimple>
      <w:r>
        <w:t xml:space="preserve"> Interrupt Register Definitions</w:t>
      </w:r>
      <w:bookmarkEnd w:id="1001"/>
    </w:p>
    <w:p w:rsidR="00251668" w:rsidRDefault="00251668">
      <w:pPr>
        <w:rPr>
          <w:ins w:id="1002" w:author="Scott Walker" w:date="2017-11-12T15:27:00Z"/>
          <w:rFonts w:ascii="Arial" w:eastAsia="Times New Roman" w:hAnsi="Arial" w:cs="Times New Roman"/>
          <w:i/>
          <w:sz w:val="20"/>
          <w:szCs w:val="20"/>
        </w:rPr>
      </w:pPr>
      <w:bookmarkStart w:id="1003" w:name="_Toc468641657"/>
      <w:bookmarkStart w:id="1004" w:name="_Ref415575268"/>
      <w:bookmarkStart w:id="1005" w:name="_Ref415575257"/>
      <w:ins w:id="1006" w:author="Scott Walker" w:date="2017-11-12T15:27:00Z">
        <w:r>
          <w:br w:type="page"/>
        </w:r>
      </w:ins>
    </w:p>
    <w:p w:rsidR="004C2BF2" w:rsidRPr="005566E8" w:rsidRDefault="004C2BF2" w:rsidP="002E5215">
      <w:pPr>
        <w:pStyle w:val="TemplateOutline3"/>
        <w:rPr>
          <w:lang w:val="en"/>
        </w:rPr>
      </w:pPr>
      <w:bookmarkStart w:id="1007" w:name="_Toc498274314"/>
      <w:r>
        <w:lastRenderedPageBreak/>
        <w:t>Interrupt Mask Register</w:t>
      </w:r>
      <w:bookmarkEnd w:id="1003"/>
      <w:bookmarkEnd w:id="1004"/>
      <w:bookmarkEnd w:id="1005"/>
      <w:bookmarkEnd w:id="1007"/>
    </w:p>
    <w:p w:rsidR="004C2BF2" w:rsidRDefault="004C2BF2" w:rsidP="004C2BF2">
      <w:r>
        <w:t>The FPGA interrupt mask register is used to manage board level functions.</w:t>
      </w:r>
    </w:p>
    <w:p w:rsidR="004C2BF2" w:rsidRDefault="004C2BF2" w:rsidP="004C2BF2">
      <w:r>
        <w:t>Address:</w:t>
      </w:r>
      <w:r>
        <w:tab/>
        <w:t>0x18</w:t>
      </w:r>
    </w:p>
    <w:p w:rsidR="004C2BF2" w:rsidRDefault="004C2BF2" w:rsidP="004C2BF2">
      <w:r>
        <w:t>Access:</w:t>
      </w:r>
      <w:r>
        <w:tab/>
      </w:r>
      <w:r>
        <w:tab/>
        <w:t>Read/Write</w:t>
      </w:r>
    </w:p>
    <w:p w:rsidR="004C2BF2" w:rsidRDefault="004C2BF2" w:rsidP="004C2BF2">
      <w:r>
        <w:t>Reset Value:</w:t>
      </w:r>
      <w:r>
        <w:tab/>
        <w:t>0x00000000</w:t>
      </w:r>
    </w:p>
    <w:p w:rsidR="004C2BF2" w:rsidRDefault="004C2BF2" w:rsidP="004C2BF2">
      <w:r>
        <w:t>Contents:</w:t>
      </w:r>
    </w:p>
    <w:tbl>
      <w:tblPr>
        <w:tblStyle w:val="TableGrid"/>
        <w:tblW w:w="9162" w:type="dxa"/>
        <w:jc w:val="center"/>
        <w:tblLook w:val="04A0" w:firstRow="1" w:lastRow="0" w:firstColumn="1" w:lastColumn="0" w:noHBand="0" w:noVBand="1"/>
      </w:tblPr>
      <w:tblGrid>
        <w:gridCol w:w="728"/>
        <w:gridCol w:w="2674"/>
        <w:gridCol w:w="5760"/>
        <w:tblGridChange w:id="1008">
          <w:tblGrid>
            <w:gridCol w:w="728"/>
            <w:gridCol w:w="2674"/>
            <w:gridCol w:w="5760"/>
          </w:tblGrid>
        </w:tblGridChange>
      </w:tblGrid>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267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57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hideMark/>
          </w:tcPr>
          <w:p w:rsidR="004C2BF2" w:rsidRPr="005566E8" w:rsidRDefault="004C2BF2">
            <w:pPr>
              <w:jc w:val="center"/>
              <w:rPr>
                <w:sz w:val="20"/>
                <w:szCs w:val="20"/>
              </w:rPr>
            </w:pPr>
            <w:r w:rsidRPr="005566E8">
              <w:rPr>
                <w:sz w:val="20"/>
                <w:szCs w:val="20"/>
              </w:rPr>
              <w:t>31-8</w:t>
            </w:r>
          </w:p>
        </w:tc>
        <w:tc>
          <w:tcPr>
            <w:tcW w:w="2674" w:type="dxa"/>
            <w:tcBorders>
              <w:top w:val="single" w:sz="4" w:space="0" w:color="auto"/>
              <w:left w:val="single" w:sz="4" w:space="0" w:color="auto"/>
              <w:bottom w:val="single" w:sz="4" w:space="0" w:color="auto"/>
              <w:right w:val="single" w:sz="4" w:space="0" w:color="auto"/>
            </w:tcBorders>
            <w:hideMark/>
          </w:tcPr>
          <w:p w:rsidR="004C2BF2" w:rsidRPr="005566E8" w:rsidRDefault="004C2BF2">
            <w:pPr>
              <w:rPr>
                <w:sz w:val="20"/>
                <w:szCs w:val="20"/>
              </w:rPr>
            </w:pPr>
            <w:r w:rsidRPr="005566E8">
              <w:rPr>
                <w:sz w:val="20"/>
                <w:szCs w:val="20"/>
              </w:rPr>
              <w:t>UNUSED</w:t>
            </w:r>
          </w:p>
        </w:tc>
        <w:tc>
          <w:tcPr>
            <w:tcW w:w="5760" w:type="dxa"/>
            <w:tcBorders>
              <w:top w:val="single" w:sz="4" w:space="0" w:color="auto"/>
              <w:left w:val="single" w:sz="4" w:space="0" w:color="auto"/>
              <w:bottom w:val="single" w:sz="4" w:space="0" w:color="auto"/>
              <w:right w:val="single" w:sz="4" w:space="0" w:color="auto"/>
            </w:tcBorders>
          </w:tcPr>
          <w:p w:rsidR="004C2BF2" w:rsidRPr="005566E8" w:rsidRDefault="004C2BF2">
            <w:pPr>
              <w:rPr>
                <w:sz w:val="20"/>
                <w:szCs w:val="20"/>
              </w:rPr>
            </w:pPr>
          </w:p>
        </w:tc>
      </w:tr>
      <w:tr w:rsidR="004C2BF2" w:rsidTr="00251668">
        <w:tblPrEx>
          <w:tblW w:w="9162" w:type="dxa"/>
          <w:jc w:val="center"/>
          <w:tblPrExChange w:id="1009" w:author="Scott Walker" w:date="2017-11-12T15:23:00Z">
            <w:tblPrEx>
              <w:tblW w:w="9162" w:type="dxa"/>
              <w:jc w:val="center"/>
            </w:tblPrEx>
          </w:tblPrExChange>
        </w:tblPrEx>
        <w:trPr>
          <w:jc w:val="center"/>
          <w:trPrChange w:id="1010"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1011"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1012" w:author="Scott Walker" w:date="2017-11-12T15:25:00Z">
                  <w:rPr>
                    <w:sz w:val="20"/>
                    <w:szCs w:val="20"/>
                  </w:rPr>
                </w:rPrChange>
              </w:rPr>
            </w:pPr>
            <w:r w:rsidRPr="00251668">
              <w:rPr>
                <w:sz w:val="20"/>
                <w:szCs w:val="20"/>
                <w:highlight w:val="yellow"/>
                <w:rPrChange w:id="1013" w:author="Scott Walker" w:date="2017-11-12T15:25:00Z">
                  <w:rPr>
                    <w:sz w:val="20"/>
                    <w:szCs w:val="20"/>
                  </w:rPr>
                </w:rPrChange>
              </w:rPr>
              <w:t>7</w:t>
            </w:r>
          </w:p>
        </w:tc>
        <w:tc>
          <w:tcPr>
            <w:tcW w:w="2674" w:type="dxa"/>
            <w:tcBorders>
              <w:top w:val="single" w:sz="4" w:space="0" w:color="auto"/>
              <w:left w:val="single" w:sz="4" w:space="0" w:color="auto"/>
              <w:bottom w:val="single" w:sz="4" w:space="0" w:color="auto"/>
              <w:right w:val="single" w:sz="4" w:space="0" w:color="auto"/>
            </w:tcBorders>
            <w:vAlign w:val="center"/>
            <w:tcPrChange w:id="1014" w:author="Scott Walker" w:date="2017-11-12T15:23: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15" w:author="Scott Walker" w:date="2017-11-12T15:25:00Z">
                  <w:rPr>
                    <w:sz w:val="20"/>
                    <w:szCs w:val="20"/>
                  </w:rPr>
                </w:rPrChange>
              </w:rPr>
            </w:pPr>
            <w:del w:id="1016" w:author="Scott Walker" w:date="2017-11-12T15:23:00Z">
              <w:r w:rsidRPr="00251668" w:rsidDel="00251668">
                <w:rPr>
                  <w:i/>
                  <w:sz w:val="20"/>
                  <w:szCs w:val="20"/>
                  <w:highlight w:val="yellow"/>
                  <w:rPrChange w:id="1017" w:author="Scott Walker" w:date="2017-11-12T15:25:00Z">
                    <w:rPr>
                      <w:i/>
                      <w:sz w:val="20"/>
                      <w:szCs w:val="20"/>
                    </w:rPr>
                  </w:rPrChange>
                </w:rPr>
                <w:delText>TX PKT CMPLT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1018" w:author="Scott Walker" w:date="2017-11-12T15:23: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19" w:author="Scott Walker" w:date="2017-11-12T15:25:00Z">
                  <w:rPr>
                    <w:sz w:val="20"/>
                    <w:szCs w:val="20"/>
                  </w:rPr>
                </w:rPrChange>
              </w:rPr>
            </w:pPr>
            <w:del w:id="1020" w:author="Scott Walker" w:date="2017-11-12T15:23:00Z">
              <w:r w:rsidRPr="00251668" w:rsidDel="00251668">
                <w:rPr>
                  <w:sz w:val="20"/>
                  <w:szCs w:val="20"/>
                  <w:highlight w:val="yellow"/>
                  <w:rPrChange w:id="1021" w:author="Scott Walker" w:date="2017-11-12T15:25:00Z">
                    <w:rPr>
                      <w:sz w:val="20"/>
                      <w:szCs w:val="20"/>
                    </w:rPr>
                  </w:rPrChange>
                </w:rPr>
                <w:delText>Transmit Packet Complete Interrupt Mask.  When set to logic ‘1’, the transmit packet data complete interrupt is masked.  When set to logic ‘0’, the transmit packet data complete interrupt is enabled.  This bit is cleared on a read from this register.</w:delText>
              </w:r>
            </w:del>
          </w:p>
        </w:tc>
      </w:tr>
      <w:tr w:rsidR="004C2BF2" w:rsidTr="00251668">
        <w:tblPrEx>
          <w:tblW w:w="9162" w:type="dxa"/>
          <w:jc w:val="center"/>
          <w:tblPrExChange w:id="1022" w:author="Scott Walker" w:date="2017-11-12T15:23:00Z">
            <w:tblPrEx>
              <w:tblW w:w="9162" w:type="dxa"/>
              <w:jc w:val="center"/>
            </w:tblPrEx>
          </w:tblPrExChange>
        </w:tblPrEx>
        <w:trPr>
          <w:jc w:val="center"/>
          <w:trPrChange w:id="1023"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1024"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1025" w:author="Scott Walker" w:date="2017-11-12T15:25:00Z">
                  <w:rPr>
                    <w:sz w:val="20"/>
                    <w:szCs w:val="20"/>
                  </w:rPr>
                </w:rPrChange>
              </w:rPr>
            </w:pPr>
            <w:r w:rsidRPr="00251668">
              <w:rPr>
                <w:sz w:val="20"/>
                <w:szCs w:val="20"/>
                <w:highlight w:val="yellow"/>
                <w:rPrChange w:id="1026" w:author="Scott Walker" w:date="2017-11-12T15:25:00Z">
                  <w:rPr>
                    <w:sz w:val="20"/>
                    <w:szCs w:val="20"/>
                  </w:rPr>
                </w:rPrChange>
              </w:rPr>
              <w:t>6</w:t>
            </w:r>
          </w:p>
        </w:tc>
        <w:tc>
          <w:tcPr>
            <w:tcW w:w="2674" w:type="dxa"/>
            <w:tcBorders>
              <w:top w:val="single" w:sz="4" w:space="0" w:color="auto"/>
              <w:left w:val="single" w:sz="4" w:space="0" w:color="auto"/>
              <w:bottom w:val="single" w:sz="4" w:space="0" w:color="auto"/>
              <w:right w:val="single" w:sz="4" w:space="0" w:color="auto"/>
            </w:tcBorders>
            <w:vAlign w:val="center"/>
            <w:tcPrChange w:id="1027" w:author="Scott Walker" w:date="2017-11-12T15:23: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28" w:author="Scott Walker" w:date="2017-11-12T15:25:00Z">
                  <w:rPr>
                    <w:sz w:val="20"/>
                    <w:szCs w:val="20"/>
                  </w:rPr>
                </w:rPrChange>
              </w:rPr>
            </w:pPr>
            <w:del w:id="1029" w:author="Scott Walker" w:date="2017-11-12T15:23:00Z">
              <w:r w:rsidRPr="00251668" w:rsidDel="00251668">
                <w:rPr>
                  <w:sz w:val="20"/>
                  <w:szCs w:val="20"/>
                  <w:highlight w:val="yellow"/>
                  <w:rPrChange w:id="1030" w:author="Scott Walker" w:date="2017-11-12T15:25:00Z">
                    <w:rPr>
                      <w:sz w:val="20"/>
                      <w:szCs w:val="20"/>
                    </w:rPr>
                  </w:rPrChange>
                </w:rPr>
                <w:delText>RX PKT AVAIL</w:delText>
              </w:r>
              <w:r w:rsidRPr="00251668" w:rsidDel="00251668">
                <w:rPr>
                  <w:i/>
                  <w:sz w:val="20"/>
                  <w:szCs w:val="20"/>
                  <w:highlight w:val="yellow"/>
                  <w:rPrChange w:id="1031" w:author="Scott Walker" w:date="2017-11-12T15:25:00Z">
                    <w:rPr>
                      <w:i/>
                      <w:sz w:val="20"/>
                      <w:szCs w:val="20"/>
                    </w:rPr>
                  </w:rPrChange>
                </w:rPr>
                <w:delText xml:space="preserve">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1032" w:author="Scott Walker" w:date="2017-11-12T15:23: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33" w:author="Scott Walker" w:date="2017-11-12T15:25:00Z">
                  <w:rPr>
                    <w:sz w:val="20"/>
                    <w:szCs w:val="20"/>
                  </w:rPr>
                </w:rPrChange>
              </w:rPr>
            </w:pPr>
            <w:del w:id="1034" w:author="Scott Walker" w:date="2017-11-12T15:23:00Z">
              <w:r w:rsidRPr="00251668" w:rsidDel="00251668">
                <w:rPr>
                  <w:sz w:val="20"/>
                  <w:szCs w:val="20"/>
                  <w:highlight w:val="yellow"/>
                  <w:rPrChange w:id="1035" w:author="Scott Walker" w:date="2017-11-12T15:25:00Z">
                    <w:rPr>
                      <w:sz w:val="20"/>
                      <w:szCs w:val="20"/>
                    </w:rPr>
                  </w:rPrChange>
                </w:rPr>
                <w:delText>Receive Packet Available Interrupt Mask.  When set to logic ‘1’, the receive packet interrupt is masked.  When set to logic ‘0’, the receive packet interrupt is enabled.  This bit is cleared on a read from this register.</w:delText>
              </w:r>
            </w:del>
          </w:p>
        </w:tc>
      </w:tr>
      <w:tr w:rsidR="004C2BF2" w:rsidTr="00251668">
        <w:tblPrEx>
          <w:tblW w:w="9162" w:type="dxa"/>
          <w:jc w:val="center"/>
          <w:tblPrExChange w:id="1036" w:author="Scott Walker" w:date="2017-11-12T15:23:00Z">
            <w:tblPrEx>
              <w:tblW w:w="9162" w:type="dxa"/>
              <w:jc w:val="center"/>
            </w:tblPrEx>
          </w:tblPrExChange>
        </w:tblPrEx>
        <w:trPr>
          <w:jc w:val="center"/>
          <w:trPrChange w:id="1037"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1038"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1039" w:author="Scott Walker" w:date="2017-11-12T15:25:00Z">
                  <w:rPr>
                    <w:sz w:val="20"/>
                    <w:szCs w:val="20"/>
                  </w:rPr>
                </w:rPrChange>
              </w:rPr>
            </w:pPr>
            <w:r w:rsidRPr="00251668">
              <w:rPr>
                <w:sz w:val="20"/>
                <w:szCs w:val="20"/>
                <w:highlight w:val="yellow"/>
                <w:rPrChange w:id="1040" w:author="Scott Walker" w:date="2017-11-12T15:25:00Z">
                  <w:rPr>
                    <w:sz w:val="20"/>
                    <w:szCs w:val="20"/>
                  </w:rPr>
                </w:rPrChange>
              </w:rPr>
              <w:t>5</w:t>
            </w:r>
          </w:p>
        </w:tc>
        <w:tc>
          <w:tcPr>
            <w:tcW w:w="2674" w:type="dxa"/>
            <w:tcBorders>
              <w:top w:val="single" w:sz="4" w:space="0" w:color="auto"/>
              <w:left w:val="single" w:sz="4" w:space="0" w:color="auto"/>
              <w:bottom w:val="single" w:sz="4" w:space="0" w:color="auto"/>
              <w:right w:val="single" w:sz="4" w:space="0" w:color="auto"/>
            </w:tcBorders>
            <w:vAlign w:val="center"/>
            <w:tcPrChange w:id="1041" w:author="Scott Walker" w:date="2017-11-12T15:23: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42" w:author="Scott Walker" w:date="2017-11-12T15:25:00Z">
                  <w:rPr>
                    <w:sz w:val="20"/>
                    <w:szCs w:val="20"/>
                  </w:rPr>
                </w:rPrChange>
              </w:rPr>
            </w:pPr>
            <w:del w:id="1043" w:author="Scott Walker" w:date="2017-11-12T15:23:00Z">
              <w:r w:rsidRPr="00251668" w:rsidDel="00251668">
                <w:rPr>
                  <w:sz w:val="20"/>
                  <w:szCs w:val="20"/>
                  <w:highlight w:val="yellow"/>
                  <w:rPrChange w:id="1044" w:author="Scott Walker" w:date="2017-11-12T15:25:00Z">
                    <w:rPr>
                      <w:sz w:val="20"/>
                      <w:szCs w:val="20"/>
                    </w:rPr>
                  </w:rPrChange>
                </w:rPr>
                <w:delText xml:space="preserve">TX FIFO UNDRUN </w:delText>
              </w:r>
              <w:r w:rsidRPr="00251668" w:rsidDel="00251668">
                <w:rPr>
                  <w:i/>
                  <w:sz w:val="20"/>
                  <w:szCs w:val="20"/>
                  <w:highlight w:val="yellow"/>
                  <w:rPrChange w:id="1045" w:author="Scott Walker" w:date="2017-11-12T15:25:00Z">
                    <w:rPr>
                      <w:i/>
                      <w:sz w:val="20"/>
                      <w:szCs w:val="20"/>
                    </w:rPr>
                  </w:rPrChange>
                </w:rPr>
                <w:delText>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1046" w:author="Scott Walker" w:date="2017-11-12T15:23: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47" w:author="Scott Walker" w:date="2017-11-12T15:25:00Z">
                  <w:rPr>
                    <w:sz w:val="20"/>
                    <w:szCs w:val="20"/>
                  </w:rPr>
                </w:rPrChange>
              </w:rPr>
            </w:pPr>
            <w:del w:id="1048" w:author="Scott Walker" w:date="2017-11-12T15:23:00Z">
              <w:r w:rsidRPr="00251668" w:rsidDel="00251668">
                <w:rPr>
                  <w:sz w:val="20"/>
                  <w:szCs w:val="20"/>
                  <w:highlight w:val="yellow"/>
                  <w:rPrChange w:id="1049" w:author="Scott Walker" w:date="2017-11-12T15:25:00Z">
                    <w:rPr>
                      <w:sz w:val="20"/>
                      <w:szCs w:val="20"/>
                    </w:rPr>
                  </w:rPrChange>
                </w:rPr>
                <w:delText>Transmit FIFO Under run Interrupt Mask.  When set to logic ‘1’, the transmit FIFO has underrun interrupt is masked.  When set to logic ‘0’, the transmit FIFO has underrun interrupt is enabled.  This bit is cleared on a read from this register.</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jc w:val="center"/>
              <w:rPr>
                <w:sz w:val="20"/>
                <w:szCs w:val="20"/>
              </w:rPr>
            </w:pPr>
            <w:r w:rsidRPr="005566E8">
              <w:rPr>
                <w:sz w:val="20"/>
                <w:szCs w:val="20"/>
              </w:rPr>
              <w:t>4</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TX FIFO OVRFLW</w:t>
            </w:r>
            <w:r w:rsidRPr="005566E8">
              <w:rPr>
                <w:i/>
                <w:sz w:val="20"/>
                <w:szCs w:val="20"/>
              </w:rPr>
              <w:t xml:space="preserve"> MASK</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Transmit FIFO Overflow Interrupt Mask.  When a logic ‘1’, the transmit FIFO has overflow interrupt is masked.  When a logic ‘0’, the transmit FIFO has overflow interrupt is enabled.  This bit is cleared on a read from this register.</w:t>
            </w:r>
          </w:p>
        </w:tc>
      </w:tr>
      <w:tr w:rsidR="004C2BF2" w:rsidTr="00251668">
        <w:tblPrEx>
          <w:tblW w:w="9162" w:type="dxa"/>
          <w:jc w:val="center"/>
          <w:tblPrExChange w:id="1050" w:author="Scott Walker" w:date="2017-11-12T15:24:00Z">
            <w:tblPrEx>
              <w:tblW w:w="9162" w:type="dxa"/>
              <w:jc w:val="center"/>
            </w:tblPrEx>
          </w:tblPrExChange>
        </w:tblPrEx>
        <w:trPr>
          <w:jc w:val="center"/>
          <w:trPrChange w:id="1051" w:author="Scott Walker" w:date="2017-11-12T15:24: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1052" w:author="Scott Walker" w:date="2017-11-12T15:24: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1053" w:author="Scott Walker" w:date="2017-11-12T15:25:00Z">
                  <w:rPr>
                    <w:sz w:val="20"/>
                    <w:szCs w:val="20"/>
                  </w:rPr>
                </w:rPrChange>
              </w:rPr>
            </w:pPr>
            <w:r w:rsidRPr="00251668">
              <w:rPr>
                <w:sz w:val="20"/>
                <w:szCs w:val="20"/>
                <w:highlight w:val="yellow"/>
                <w:rPrChange w:id="1054" w:author="Scott Walker" w:date="2017-11-12T15:25:00Z">
                  <w:rPr>
                    <w:sz w:val="20"/>
                    <w:szCs w:val="20"/>
                  </w:rPr>
                </w:rPrChange>
              </w:rPr>
              <w:t>3</w:t>
            </w:r>
          </w:p>
        </w:tc>
        <w:tc>
          <w:tcPr>
            <w:tcW w:w="2674" w:type="dxa"/>
            <w:tcBorders>
              <w:top w:val="single" w:sz="4" w:space="0" w:color="auto"/>
              <w:left w:val="single" w:sz="4" w:space="0" w:color="auto"/>
              <w:bottom w:val="single" w:sz="4" w:space="0" w:color="auto"/>
              <w:right w:val="single" w:sz="4" w:space="0" w:color="auto"/>
            </w:tcBorders>
            <w:vAlign w:val="center"/>
            <w:tcPrChange w:id="1055" w:author="Scott Walker" w:date="2017-11-12T15:24: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56" w:author="Scott Walker" w:date="2017-11-12T15:25:00Z">
                  <w:rPr>
                    <w:sz w:val="20"/>
                    <w:szCs w:val="20"/>
                  </w:rPr>
                </w:rPrChange>
              </w:rPr>
            </w:pPr>
            <w:del w:id="1057" w:author="Scott Walker" w:date="2017-11-12T15:24:00Z">
              <w:r w:rsidRPr="00251668" w:rsidDel="00251668">
                <w:rPr>
                  <w:sz w:val="20"/>
                  <w:szCs w:val="20"/>
                  <w:highlight w:val="yellow"/>
                  <w:rPrChange w:id="1058" w:author="Scott Walker" w:date="2017-11-12T15:25:00Z">
                    <w:rPr>
                      <w:sz w:val="20"/>
                      <w:szCs w:val="20"/>
                    </w:rPr>
                  </w:rPrChange>
                </w:rPr>
                <w:delText>RX FIFO UNDRUN</w:delText>
              </w:r>
              <w:r w:rsidRPr="00251668" w:rsidDel="00251668">
                <w:rPr>
                  <w:i/>
                  <w:sz w:val="20"/>
                  <w:szCs w:val="20"/>
                  <w:highlight w:val="yellow"/>
                  <w:rPrChange w:id="1059" w:author="Scott Walker" w:date="2017-11-12T15:25:00Z">
                    <w:rPr>
                      <w:i/>
                      <w:sz w:val="20"/>
                      <w:szCs w:val="20"/>
                    </w:rPr>
                  </w:rPrChange>
                </w:rPr>
                <w:delText xml:space="preserve">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1060" w:author="Scott Walker" w:date="2017-11-12T15:24: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1061" w:author="Scott Walker" w:date="2017-11-12T15:25:00Z">
                  <w:rPr>
                    <w:sz w:val="20"/>
                    <w:szCs w:val="20"/>
                  </w:rPr>
                </w:rPrChange>
              </w:rPr>
            </w:pPr>
            <w:del w:id="1062" w:author="Scott Walker" w:date="2017-11-12T15:24:00Z">
              <w:r w:rsidRPr="00251668" w:rsidDel="00251668">
                <w:rPr>
                  <w:sz w:val="20"/>
                  <w:szCs w:val="20"/>
                  <w:highlight w:val="yellow"/>
                  <w:rPrChange w:id="1063" w:author="Scott Walker" w:date="2017-11-12T15:25:00Z">
                    <w:rPr>
                      <w:sz w:val="20"/>
                      <w:szCs w:val="20"/>
                    </w:rPr>
                  </w:rPrChange>
                </w:rPr>
                <w:delText>Receive FIFO Under-run Interrupt Mask.  When set to logic ‘1’, the receive FIFO underrun interrupt is masked.  When set to logic ‘0’, the receive FIFO underrun interrupt is enabled.  This bit is cleared on a read from this register.</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jc w:val="center"/>
              <w:rPr>
                <w:sz w:val="20"/>
                <w:szCs w:val="20"/>
              </w:rPr>
            </w:pPr>
            <w:r w:rsidRPr="005566E8">
              <w:rPr>
                <w:sz w:val="20"/>
                <w:szCs w:val="20"/>
              </w:rPr>
              <w:t>2</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RX FIFO OVRFLW</w:t>
            </w:r>
            <w:r w:rsidRPr="005566E8">
              <w:rPr>
                <w:i/>
                <w:sz w:val="20"/>
                <w:szCs w:val="20"/>
              </w:rPr>
              <w:t xml:space="preserve"> MASK</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Receive FIFO Overflow Interrupt Mask.  When set to logic ‘1’, the receive FIFO overflow interrupt is masked.  When set to logic ‘0’, the receive FIFO overflow interrupt is enabled.  This bit is cleared on a read from this register.</w:t>
            </w:r>
          </w:p>
        </w:tc>
      </w:tr>
      <w:tr w:rsidR="004C2BF2" w:rsidTr="00E34C39">
        <w:tblPrEx>
          <w:tblW w:w="9162" w:type="dxa"/>
          <w:jc w:val="center"/>
          <w:tblPrExChange w:id="1064" w:author="Scott Walker" w:date="2017-11-12T15:32:00Z">
            <w:tblPrEx>
              <w:tblW w:w="9162" w:type="dxa"/>
              <w:jc w:val="center"/>
            </w:tblPrEx>
          </w:tblPrExChange>
        </w:tblPrEx>
        <w:trPr>
          <w:jc w:val="center"/>
          <w:trPrChange w:id="1065" w:author="Scott Walker" w:date="2017-11-12T15:32: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1066" w:author="Scott Walker" w:date="2017-11-12T15:32: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5566E8" w:rsidRDefault="004C2BF2">
            <w:pPr>
              <w:jc w:val="center"/>
              <w:rPr>
                <w:sz w:val="20"/>
                <w:szCs w:val="20"/>
              </w:rPr>
            </w:pPr>
            <w:r w:rsidRPr="00E34C39">
              <w:rPr>
                <w:sz w:val="20"/>
                <w:szCs w:val="20"/>
                <w:highlight w:val="yellow"/>
                <w:rPrChange w:id="1067" w:author="Scott Walker" w:date="2017-11-12T15:33:00Z">
                  <w:rPr>
                    <w:sz w:val="20"/>
                    <w:szCs w:val="20"/>
                  </w:rPr>
                </w:rPrChange>
              </w:rPr>
              <w:t>1</w:t>
            </w:r>
          </w:p>
        </w:tc>
        <w:tc>
          <w:tcPr>
            <w:tcW w:w="2674" w:type="dxa"/>
            <w:tcBorders>
              <w:top w:val="single" w:sz="4" w:space="0" w:color="auto"/>
              <w:left w:val="single" w:sz="4" w:space="0" w:color="auto"/>
              <w:bottom w:val="single" w:sz="4" w:space="0" w:color="auto"/>
              <w:right w:val="single" w:sz="4" w:space="0" w:color="auto"/>
            </w:tcBorders>
            <w:vAlign w:val="center"/>
            <w:tcPrChange w:id="1068" w:author="Scott Walker" w:date="2017-11-12T15:32: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pPr>
              <w:rPr>
                <w:sz w:val="20"/>
                <w:szCs w:val="20"/>
                <w:highlight w:val="yellow"/>
                <w:rPrChange w:id="1069" w:author="Scott Walker" w:date="2017-11-12T15:32:00Z">
                  <w:rPr>
                    <w:sz w:val="20"/>
                    <w:szCs w:val="20"/>
                  </w:rPr>
                </w:rPrChange>
              </w:rPr>
            </w:pPr>
            <w:ins w:id="1070" w:author="Scott Walker" w:date="2017-11-12T15:33:00Z">
              <w:r w:rsidRPr="00FD551E">
                <w:rPr>
                  <w:highlight w:val="yellow"/>
                </w:rPr>
                <w:t>JABBER DTCT</w:t>
              </w:r>
              <w:r>
                <w:rPr>
                  <w:highlight w:val="yellow"/>
                </w:rPr>
                <w:t xml:space="preserve"> MASK</w:t>
              </w:r>
            </w:ins>
            <w:del w:id="1071" w:author="Scott Walker" w:date="2017-11-12T15:32:00Z">
              <w:r w:rsidR="004C2BF2" w:rsidRPr="00E34C39" w:rsidDel="00E34C39">
                <w:rPr>
                  <w:sz w:val="20"/>
                  <w:szCs w:val="20"/>
                  <w:highlight w:val="yellow"/>
                  <w:rPrChange w:id="1072" w:author="Scott Walker" w:date="2017-11-12T15:32:00Z">
                    <w:rPr>
                      <w:sz w:val="20"/>
                      <w:szCs w:val="20"/>
                    </w:rPr>
                  </w:rPrChange>
                </w:rPr>
                <w:delText>RX CRC ERROR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1073" w:author="Scott Walker" w:date="2017-11-12T15:32: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rsidP="005E576A">
            <w:pPr>
              <w:rPr>
                <w:sz w:val="20"/>
                <w:szCs w:val="20"/>
                <w:highlight w:val="yellow"/>
                <w:rPrChange w:id="1074" w:author="Scott Walker" w:date="2017-11-12T15:32:00Z">
                  <w:rPr>
                    <w:sz w:val="20"/>
                    <w:szCs w:val="20"/>
                  </w:rPr>
                </w:rPrChange>
              </w:rPr>
            </w:pPr>
            <w:ins w:id="1075" w:author="Scott Walker" w:date="2017-11-12T15:33:00Z">
              <w:r w:rsidRPr="00E34C39">
                <w:rPr>
                  <w:sz w:val="20"/>
                  <w:szCs w:val="20"/>
                  <w:highlight w:val="yellow"/>
                  <w:rPrChange w:id="1076" w:author="Scott Walker" w:date="2017-11-12T15:33:00Z">
                    <w:rPr>
                      <w:sz w:val="20"/>
                      <w:szCs w:val="20"/>
                    </w:rPr>
                  </w:rPrChange>
                </w:rPr>
                <w:t>Jabber Detected Interrupt Mask.  When set to logic ‘1’, the jabber detected interrupt is masked.  When set to logic ‘0’, the jabber detected interrupt is enabled.  This bit is cleared on a read from this register.</w:t>
              </w:r>
            </w:ins>
            <w:del w:id="1077" w:author="Scott Walker" w:date="2017-11-12T15:32:00Z">
              <w:r w:rsidR="004C2BF2" w:rsidRPr="00E34C39" w:rsidDel="00E34C39">
                <w:rPr>
                  <w:sz w:val="20"/>
                  <w:szCs w:val="20"/>
                  <w:highlight w:val="yellow"/>
                  <w:rPrChange w:id="1078" w:author="Scott Walker" w:date="2017-11-12T15:32:00Z">
                    <w:rPr>
                      <w:sz w:val="20"/>
                      <w:szCs w:val="20"/>
                    </w:rPr>
                  </w:rPrChange>
                </w:rPr>
                <w:delText>Receive CRC Error Interrupt Mask.  When set to logic ‘1’, the Receive CRC Error Interrupt is masked.  When set to logic ‘0’, the Receive CRC Error Interrupt is enabled.  This bit is cleared on a read from this register.</w:delText>
              </w:r>
            </w:del>
          </w:p>
        </w:tc>
      </w:tr>
      <w:tr w:rsidR="004C2BF2" w:rsidTr="004C2BF2">
        <w:trPr>
          <w:trHeight w:val="521"/>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jc w:val="center"/>
              <w:rPr>
                <w:sz w:val="20"/>
                <w:szCs w:val="20"/>
              </w:rPr>
            </w:pPr>
            <w:r w:rsidRPr="005566E8">
              <w:rPr>
                <w:sz w:val="20"/>
                <w:szCs w:val="20"/>
              </w:rPr>
              <w:t>0</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COLLISION DTCT</w:t>
            </w:r>
            <w:r w:rsidRPr="005566E8">
              <w:rPr>
                <w:i/>
                <w:sz w:val="20"/>
                <w:szCs w:val="20"/>
              </w:rPr>
              <w:t xml:space="preserve"> MASK</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Collision Detected Interrupt Mask.  When set to logic ‘1’, the collision detected interrupt is masked.  When set to logic ‘0’, the collision detected interrupt is enabled.  This bit is cleared on a read from this register.</w:t>
            </w:r>
          </w:p>
        </w:tc>
      </w:tr>
    </w:tbl>
    <w:p w:rsidR="004C2BF2" w:rsidRDefault="004C2BF2" w:rsidP="004C2BF2">
      <w:pPr>
        <w:rPr>
          <w:rFonts w:ascii="Arial" w:hAnsi="Arial"/>
          <w:sz w:val="20"/>
        </w:rPr>
      </w:pPr>
    </w:p>
    <w:p w:rsidR="004C2BF2" w:rsidRDefault="004C2BF2" w:rsidP="004C2BF2">
      <w:pPr>
        <w:pStyle w:val="Caption"/>
        <w:jc w:val="center"/>
      </w:pPr>
      <w:bookmarkStart w:id="1079" w:name="_Toc468641678"/>
      <w:r>
        <w:t xml:space="preserve">Table </w:t>
      </w:r>
      <w:fldSimple w:instr=" SEQ Table \* ARABIC ">
        <w:r w:rsidR="00CE7341">
          <w:rPr>
            <w:noProof/>
          </w:rPr>
          <w:t>7</w:t>
        </w:r>
      </w:fldSimple>
      <w:r>
        <w:t xml:space="preserve"> Interrupt Mask Register Definitions</w:t>
      </w:r>
      <w:bookmarkEnd w:id="1079"/>
    </w:p>
    <w:p w:rsidR="004C2BF2" w:rsidRDefault="004C2BF2" w:rsidP="004C2BF2"/>
    <w:p w:rsidR="004C2BF2" w:rsidRDefault="004C2BF2" w:rsidP="004C2BF2"/>
    <w:p w:rsidR="00251668" w:rsidRDefault="00251668">
      <w:pPr>
        <w:rPr>
          <w:ins w:id="1080" w:author="Scott Walker" w:date="2017-11-12T15:27:00Z"/>
          <w:rFonts w:ascii="Arial" w:eastAsia="Times New Roman" w:hAnsi="Arial" w:cs="Times New Roman"/>
          <w:i/>
          <w:sz w:val="20"/>
          <w:szCs w:val="20"/>
        </w:rPr>
      </w:pPr>
      <w:bookmarkStart w:id="1081" w:name="_Toc468641658"/>
      <w:bookmarkStart w:id="1082" w:name="_Ref468612967"/>
      <w:ins w:id="1083" w:author="Scott Walker" w:date="2017-11-12T15:27:00Z">
        <w:r>
          <w:br w:type="page"/>
        </w:r>
      </w:ins>
    </w:p>
    <w:p w:rsidR="004C2BF2" w:rsidRDefault="004C2BF2" w:rsidP="002E5215">
      <w:pPr>
        <w:pStyle w:val="TemplateOutline3"/>
        <w:rPr>
          <w:lang w:val="en"/>
        </w:rPr>
      </w:pPr>
      <w:bookmarkStart w:id="1084" w:name="_Toc498274315"/>
      <w:r>
        <w:lastRenderedPageBreak/>
        <w:t>Status Register</w:t>
      </w:r>
      <w:bookmarkEnd w:id="1081"/>
      <w:bookmarkEnd w:id="1082"/>
      <w:bookmarkEnd w:id="1084"/>
    </w:p>
    <w:p w:rsidR="004C2BF2" w:rsidRDefault="004C2BF2" w:rsidP="004C2BF2">
      <w:r>
        <w:t>The FPGA status register is used to observe board level status.</w:t>
      </w:r>
    </w:p>
    <w:p w:rsidR="004C2BF2" w:rsidRDefault="004C2BF2" w:rsidP="004C2BF2">
      <w:r>
        <w:t>Address:</w:t>
      </w:r>
      <w:r>
        <w:tab/>
        <w:t>0x1C</w:t>
      </w:r>
    </w:p>
    <w:p w:rsidR="004C2BF2" w:rsidRDefault="004C2BF2" w:rsidP="004C2BF2">
      <w:r>
        <w:t>Access:</w:t>
      </w:r>
      <w:r>
        <w:tab/>
      </w:r>
      <w:r>
        <w:tab/>
        <w:t>Read Only</w:t>
      </w:r>
    </w:p>
    <w:p w:rsidR="004C2BF2" w:rsidRDefault="004C2BF2" w:rsidP="004C2BF2">
      <w:r>
        <w:t>Reset Value:</w:t>
      </w:r>
      <w:r>
        <w:tab/>
        <w:t>0x00000005</w:t>
      </w:r>
    </w:p>
    <w:p w:rsidR="004C2BF2" w:rsidRDefault="004C2BF2" w:rsidP="004C2BF2">
      <w:r>
        <w:t>Contents:</w:t>
      </w:r>
    </w:p>
    <w:tbl>
      <w:tblPr>
        <w:tblStyle w:val="TableGrid"/>
        <w:tblW w:w="9162" w:type="dxa"/>
        <w:jc w:val="center"/>
        <w:tblLook w:val="04A0" w:firstRow="1" w:lastRow="0" w:firstColumn="1" w:lastColumn="0" w:noHBand="0" w:noVBand="1"/>
      </w:tblPr>
      <w:tblGrid>
        <w:gridCol w:w="728"/>
        <w:gridCol w:w="2674"/>
        <w:gridCol w:w="5760"/>
        <w:tblGridChange w:id="1085">
          <w:tblGrid>
            <w:gridCol w:w="728"/>
            <w:gridCol w:w="2674"/>
            <w:gridCol w:w="5760"/>
          </w:tblGrid>
        </w:tblGridChange>
      </w:tblGrid>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267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57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hideMark/>
          </w:tcPr>
          <w:p w:rsidR="004C2BF2" w:rsidRDefault="004C2BF2">
            <w:pPr>
              <w:jc w:val="center"/>
              <w:rPr>
                <w:sz w:val="20"/>
              </w:rPr>
            </w:pPr>
            <w:r>
              <w:t>31-8</w:t>
            </w:r>
          </w:p>
        </w:tc>
        <w:tc>
          <w:tcPr>
            <w:tcW w:w="2674" w:type="dxa"/>
            <w:tcBorders>
              <w:top w:val="single" w:sz="4" w:space="0" w:color="auto"/>
              <w:left w:val="single" w:sz="4" w:space="0" w:color="auto"/>
              <w:bottom w:val="single" w:sz="4" w:space="0" w:color="auto"/>
              <w:right w:val="single" w:sz="4" w:space="0" w:color="auto"/>
            </w:tcBorders>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tcPr>
          <w:p w:rsidR="004C2BF2" w:rsidRDefault="004C2BF2"/>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7</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 and read as logic 0.</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6</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 and read as logic 0.</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5</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 and read as logic 0.</w:t>
            </w:r>
          </w:p>
        </w:tc>
      </w:tr>
      <w:tr w:rsidR="004C2BF2" w:rsidTr="005E576A">
        <w:tblPrEx>
          <w:tblW w:w="9162" w:type="dxa"/>
          <w:jc w:val="center"/>
          <w:tblPrExChange w:id="1086" w:author="Scott Walker" w:date="2017-11-12T15:34:00Z">
            <w:tblPrEx>
              <w:tblW w:w="9162" w:type="dxa"/>
              <w:jc w:val="center"/>
            </w:tblPrEx>
          </w:tblPrExChange>
        </w:tblPrEx>
        <w:trPr>
          <w:jc w:val="center"/>
          <w:trPrChange w:id="1087" w:author="Scott Walker" w:date="2017-11-12T15:34: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1088" w:author="Scott Walker" w:date="2017-11-12T15:34: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rPr>
                <w:highlight w:val="yellow"/>
              </w:rPr>
            </w:pPr>
            <w:r>
              <w:rPr>
                <w:highlight w:val="yellow"/>
              </w:rPr>
              <w:t>4</w:t>
            </w:r>
          </w:p>
        </w:tc>
        <w:tc>
          <w:tcPr>
            <w:tcW w:w="2674" w:type="dxa"/>
            <w:tcBorders>
              <w:top w:val="single" w:sz="4" w:space="0" w:color="auto"/>
              <w:left w:val="single" w:sz="4" w:space="0" w:color="auto"/>
              <w:bottom w:val="single" w:sz="4" w:space="0" w:color="auto"/>
              <w:right w:val="single" w:sz="4" w:space="0" w:color="auto"/>
            </w:tcBorders>
            <w:vAlign w:val="center"/>
            <w:tcPrChange w:id="1089" w:author="Scott Walker" w:date="2017-11-12T15:34: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Default="004C2BF2">
            <w:pPr>
              <w:rPr>
                <w:highlight w:val="yellow"/>
              </w:rPr>
            </w:pPr>
            <w:del w:id="1090" w:author="Scott Walker" w:date="2017-11-12T15:34:00Z">
              <w:r w:rsidDel="005E576A">
                <w:rPr>
                  <w:highlight w:val="yellow"/>
                </w:rPr>
                <w:delText>RX PACKET AVAILABLE</w:delText>
              </w:r>
            </w:del>
          </w:p>
        </w:tc>
        <w:tc>
          <w:tcPr>
            <w:tcW w:w="5760" w:type="dxa"/>
            <w:tcBorders>
              <w:top w:val="single" w:sz="4" w:space="0" w:color="auto"/>
              <w:left w:val="single" w:sz="4" w:space="0" w:color="auto"/>
              <w:bottom w:val="single" w:sz="4" w:space="0" w:color="auto"/>
              <w:right w:val="single" w:sz="4" w:space="0" w:color="auto"/>
            </w:tcBorders>
            <w:vAlign w:val="center"/>
            <w:tcPrChange w:id="1091" w:author="Scott Walker" w:date="2017-11-12T15:34: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Default="004C2BF2">
            <w:pPr>
              <w:rPr>
                <w:highlight w:val="yellow"/>
              </w:rPr>
            </w:pPr>
            <w:del w:id="1092" w:author="Scott Walker" w:date="2017-11-12T15:34:00Z">
              <w:r w:rsidDel="005E576A">
                <w:rPr>
                  <w:highlight w:val="yellow"/>
                </w:rPr>
                <w:delText xml:space="preserve">Logic 1 indicates that the Receive FIFO has additional Packet(s) available for reception.  Logic 0 indicates that the Receive FIFO has does NOT have Packet(s) available for reception.  </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3</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FULL</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Transmit FIFO is full.  Logic 0 indicates that the Transmit FIFO is not full.</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2</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EMPTY</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Transmit FIFO is empty.  Logic 0 indicates that the Transmit FIFO is not empty.</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1</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 FIFO FULL</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Receive FIFO is full.  Logic 0 indicates that the Receive FIFO is not full.</w:t>
            </w:r>
          </w:p>
        </w:tc>
      </w:tr>
      <w:tr w:rsidR="004C2BF2" w:rsidTr="004C2BF2">
        <w:trPr>
          <w:trHeight w:val="521"/>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0</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 FIFO EMPTY</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Receive FIFO is empty.  Logic 0 indicates that the Receive FIFO is not empty.</w:t>
            </w:r>
          </w:p>
        </w:tc>
      </w:tr>
    </w:tbl>
    <w:p w:rsidR="004C2BF2" w:rsidRDefault="004C2BF2" w:rsidP="004C2BF2">
      <w:pPr>
        <w:rPr>
          <w:rFonts w:ascii="Arial" w:hAnsi="Arial"/>
          <w:sz w:val="20"/>
        </w:rPr>
      </w:pPr>
    </w:p>
    <w:p w:rsidR="004C2BF2" w:rsidRDefault="004C2BF2" w:rsidP="004C2BF2">
      <w:pPr>
        <w:pStyle w:val="Caption"/>
        <w:jc w:val="center"/>
      </w:pPr>
      <w:bookmarkStart w:id="1093" w:name="_Ref466983318"/>
      <w:bookmarkStart w:id="1094" w:name="_Toc468641679"/>
      <w:r>
        <w:t xml:space="preserve">Table </w:t>
      </w:r>
      <w:fldSimple w:instr=" SEQ Table \* ARABIC ">
        <w:r w:rsidR="00CE7341">
          <w:rPr>
            <w:noProof/>
          </w:rPr>
          <w:t>8</w:t>
        </w:r>
      </w:fldSimple>
      <w:bookmarkEnd w:id="1093"/>
      <w:r>
        <w:t xml:space="preserve"> Status Register Definitions</w:t>
      </w:r>
      <w:bookmarkEnd w:id="1094"/>
    </w:p>
    <w:p w:rsidR="004C2BF2" w:rsidRDefault="004C2BF2" w:rsidP="004C2BF2"/>
    <w:p w:rsidR="004C2BF2" w:rsidRDefault="004C2BF2" w:rsidP="004C2BF2"/>
    <w:p w:rsidR="004C2BF2" w:rsidRDefault="004C2BF2" w:rsidP="004C2BF2"/>
    <w:p w:rsidR="004C2BF2" w:rsidRDefault="004C2BF2" w:rsidP="004C2BF2"/>
    <w:p w:rsidR="004C2BF2" w:rsidRPr="004C2BF2" w:rsidRDefault="004C2BF2" w:rsidP="004C2BF2">
      <w:pPr>
        <w:rPr>
          <w:lang w:val="en"/>
        </w:rPr>
      </w:pPr>
    </w:p>
    <w:p w:rsidR="0029120B" w:rsidRPr="0029120B" w:rsidRDefault="0029120B" w:rsidP="0029120B"/>
    <w:p w:rsidR="00061C52" w:rsidRDefault="00061C52" w:rsidP="00061C52">
      <w:pPr>
        <w:rPr>
          <w:color w:val="1F497D"/>
        </w:rPr>
      </w:pPr>
    </w:p>
    <w:p w:rsidR="00061C52" w:rsidRDefault="00061C52" w:rsidP="00061C52"/>
    <w:p w:rsidR="004C2BF2" w:rsidRDefault="004C2BF2">
      <w:pPr>
        <w:rPr>
          <w:rFonts w:asciiTheme="majorHAnsi" w:eastAsiaTheme="majorEastAsia" w:hAnsiTheme="majorHAnsi" w:cstheme="majorBidi"/>
          <w:color w:val="2E74B5" w:themeColor="accent1" w:themeShade="BF"/>
          <w:sz w:val="32"/>
          <w:szCs w:val="32"/>
        </w:rPr>
      </w:pPr>
      <w:r>
        <w:br w:type="page"/>
      </w:r>
    </w:p>
    <w:p w:rsidR="00DA069F" w:rsidRPr="005566E8" w:rsidRDefault="00DA069F" w:rsidP="005566E8">
      <w:pPr>
        <w:pStyle w:val="TemplateOutline1"/>
      </w:pPr>
      <w:bookmarkStart w:id="1095" w:name="_Toc498274316"/>
      <w:r>
        <w:lastRenderedPageBreak/>
        <w:t>Media Access Control (MAC)</w:t>
      </w:r>
      <w:r w:rsidR="00EA5519">
        <w:t xml:space="preserve"> Functionality</w:t>
      </w:r>
      <w:bookmarkEnd w:id="1095"/>
    </w:p>
    <w:p w:rsidR="00DA069F" w:rsidRDefault="00DA069F" w:rsidP="005566E8">
      <w:r>
        <w:t>Below are the functions to be performed in the MAC sublayer and therefore not considered for inclusion into the PHY.</w:t>
      </w:r>
    </w:p>
    <w:p w:rsidR="00DA069F" w:rsidDel="00251668" w:rsidRDefault="00DA069F" w:rsidP="00DA069F">
      <w:pPr>
        <w:autoSpaceDE w:val="0"/>
        <w:autoSpaceDN w:val="0"/>
        <w:adjustRightInd w:val="0"/>
        <w:spacing w:after="0" w:line="240" w:lineRule="auto"/>
        <w:rPr>
          <w:del w:id="1096" w:author="Scott Walker" w:date="2017-11-12T15:26:00Z"/>
          <w:rFonts w:ascii="TimesNewRoman" w:hAnsi="TimesNewRoman" w:cs="TimesNewRoman"/>
          <w:sz w:val="20"/>
          <w:szCs w:val="20"/>
        </w:rPr>
      </w:pPr>
      <w:bookmarkStart w:id="1097" w:name="_Toc498274317"/>
      <w:bookmarkEnd w:id="1097"/>
    </w:p>
    <w:p w:rsidR="005566E8" w:rsidDel="008C3B4D" w:rsidRDefault="005566E8" w:rsidP="005566E8">
      <w:pPr>
        <w:rPr>
          <w:del w:id="1098" w:author="Scott Walker" w:date="2017-11-12T18:21:00Z"/>
        </w:rPr>
      </w:pPr>
      <w:bookmarkStart w:id="1099" w:name="_Toc498274318"/>
      <w:bookmarkEnd w:id="1099"/>
    </w:p>
    <w:p w:rsidR="00BD0E21" w:rsidRPr="005566E8" w:rsidRDefault="00BD0E21" w:rsidP="002E5215">
      <w:pPr>
        <w:pStyle w:val="TemplateOutline2"/>
        <w:rPr>
          <w:lang w:val="en"/>
        </w:rPr>
      </w:pPr>
      <w:bookmarkStart w:id="1100" w:name="_Toc498274319"/>
      <w:r>
        <w:t>General MAC Functions</w:t>
      </w:r>
      <w:bookmarkEnd w:id="1100"/>
    </w:p>
    <w:p w:rsidR="00DA069F" w:rsidRPr="005566E8" w:rsidRDefault="00DA069F" w:rsidP="009570A2">
      <w:pPr>
        <w:pStyle w:val="ListParagraph"/>
        <w:numPr>
          <w:ilvl w:val="0"/>
          <w:numId w:val="18"/>
        </w:numPr>
        <w:autoSpaceDE w:val="0"/>
        <w:autoSpaceDN w:val="0"/>
        <w:adjustRightInd w:val="0"/>
        <w:spacing w:after="0" w:line="240" w:lineRule="auto"/>
        <w:rPr>
          <w:rFonts w:ascii="Calibri" w:hAnsi="Calibri" w:cs="TimesNewRoman"/>
        </w:rPr>
      </w:pPr>
      <w:r w:rsidRPr="005566E8">
        <w:rPr>
          <w:rFonts w:ascii="Calibri" w:hAnsi="Calibri" w:cs="TimesNewRoman"/>
        </w:rPr>
        <w:t>Data encapsulation (transmit and receive)</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Framing (frame boundary delimitation, frame synchronization)</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Addressing (handling of source and destination addresses)</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Error detection (detection of physical medium transmission errors)</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Frame check sequence generation / checking</w:t>
      </w:r>
    </w:p>
    <w:p w:rsidR="00DA069F" w:rsidRPr="005566E8" w:rsidRDefault="00DA069F" w:rsidP="009570A2">
      <w:pPr>
        <w:pStyle w:val="ListParagraph"/>
        <w:numPr>
          <w:ilvl w:val="0"/>
          <w:numId w:val="18"/>
        </w:numPr>
        <w:autoSpaceDE w:val="0"/>
        <w:autoSpaceDN w:val="0"/>
        <w:adjustRightInd w:val="0"/>
        <w:spacing w:after="0" w:line="240" w:lineRule="auto"/>
        <w:rPr>
          <w:rFonts w:ascii="Calibri" w:hAnsi="Calibri" w:cs="TimesNewRoman"/>
        </w:rPr>
      </w:pPr>
      <w:r w:rsidRPr="005566E8">
        <w:rPr>
          <w:rFonts w:ascii="Calibri" w:hAnsi="Calibri" w:cs="TimesNewRoman"/>
        </w:rPr>
        <w:t>Media Access Management</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Medium allocation (collision avoidance)</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deference</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inter</w:t>
      </w:r>
      <w:r w:rsidR="00AF0656" w:rsidRPr="005566E8">
        <w:rPr>
          <w:rFonts w:ascii="Calibri" w:hAnsi="Calibri" w:cs="TimesNewRoman"/>
        </w:rPr>
        <w:t>-</w:t>
      </w:r>
      <w:r w:rsidRPr="005566E8">
        <w:rPr>
          <w:rFonts w:ascii="Calibri" w:hAnsi="Calibri" w:cs="TimesNewRoman"/>
        </w:rPr>
        <w:t>packet gap</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rPr>
      </w:pPr>
      <w:r w:rsidRPr="005566E8">
        <w:rPr>
          <w:rFonts w:ascii="Calibri" w:hAnsi="Calibri" w:cs="TimesNewRoman"/>
        </w:rPr>
        <w:t>Contention resolution (collision handling)</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collision detection and enforcement</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collision back</w:t>
      </w:r>
      <w:r w:rsidR="00AF0656" w:rsidRPr="005566E8">
        <w:rPr>
          <w:rFonts w:ascii="Calibri" w:hAnsi="Calibri" w:cs="TimesNewRoman"/>
        </w:rPr>
        <w:t>-</w:t>
      </w:r>
      <w:r w:rsidRPr="005566E8">
        <w:rPr>
          <w:rFonts w:ascii="Calibri" w:hAnsi="Calibri" w:cs="TimesNewRoman"/>
        </w:rPr>
        <w:t>off and retransmission</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carrier extension</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packet bursting</w:t>
      </w:r>
    </w:p>
    <w:p w:rsidR="005566E8" w:rsidRDefault="005566E8" w:rsidP="005566E8"/>
    <w:p w:rsidR="00DA069F" w:rsidRPr="005566E8" w:rsidRDefault="00BD0E21" w:rsidP="002E5215">
      <w:pPr>
        <w:pStyle w:val="TemplateOutline2"/>
        <w:rPr>
          <w:lang w:val="en"/>
        </w:rPr>
      </w:pPr>
      <w:bookmarkStart w:id="1101" w:name="_Toc498274320"/>
      <w:r>
        <w:t>Transmitter MAC Functions</w:t>
      </w:r>
      <w:bookmarkEnd w:id="1101"/>
    </w:p>
    <w:p w:rsidR="00DA069F" w:rsidRPr="005566E8" w:rsidRDefault="00DA069F" w:rsidP="009570A2">
      <w:pPr>
        <w:pStyle w:val="ListParagraph"/>
        <w:numPr>
          <w:ilvl w:val="0"/>
          <w:numId w:val="3"/>
        </w:numPr>
        <w:autoSpaceDE w:val="0"/>
        <w:autoSpaceDN w:val="0"/>
        <w:adjustRightInd w:val="0"/>
        <w:spacing w:after="0" w:line="240" w:lineRule="auto"/>
        <w:rPr>
          <w:rFonts w:cs="TimesNewRoman"/>
        </w:rPr>
      </w:pPr>
      <w:r w:rsidRPr="005566E8">
        <w:rPr>
          <w:rFonts w:cs="TimesNewRoman"/>
        </w:rPr>
        <w:t>Transmit Data Encapsulation Comprises (4.2.3.1)</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Packet assembly</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Preamble Generation</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Start of Frame Delimiter</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Padding Field</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Extension Field</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Frame check sequence generation</w:t>
      </w:r>
    </w:p>
    <w:p w:rsidR="00DA069F" w:rsidRPr="005566E8" w:rsidRDefault="00DA069F" w:rsidP="009570A2">
      <w:pPr>
        <w:pStyle w:val="ListParagraph"/>
        <w:numPr>
          <w:ilvl w:val="0"/>
          <w:numId w:val="3"/>
        </w:numPr>
        <w:autoSpaceDE w:val="0"/>
        <w:autoSpaceDN w:val="0"/>
        <w:adjustRightInd w:val="0"/>
        <w:spacing w:after="0" w:line="240" w:lineRule="auto"/>
      </w:pPr>
      <w:r w:rsidRPr="005566E8">
        <w:rPr>
          <w:rFonts w:cs="TimesNewRoman"/>
        </w:rPr>
        <w:t>Transmit Media Access Management Comprises</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Deference (4.2.3.2.1)</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Inter-packet gap (4.2.3.2.2)</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Collision Detection and Enforcement (4.2.3.2.4)</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Collision Back-off and Retransmission (4.2.3.2.5)</w:t>
      </w:r>
    </w:p>
    <w:p w:rsidR="00DA069F" w:rsidRDefault="00DA069F" w:rsidP="00DA069F">
      <w:pPr>
        <w:autoSpaceDE w:val="0"/>
        <w:autoSpaceDN w:val="0"/>
        <w:adjustRightInd w:val="0"/>
        <w:spacing w:after="0" w:line="240" w:lineRule="auto"/>
      </w:pPr>
    </w:p>
    <w:p w:rsidR="005566E8" w:rsidDel="00251668" w:rsidRDefault="005566E8" w:rsidP="005566E8">
      <w:pPr>
        <w:rPr>
          <w:del w:id="1102" w:author="Scott Walker" w:date="2017-11-12T15:26:00Z"/>
        </w:rPr>
      </w:pPr>
      <w:bookmarkStart w:id="1103" w:name="_Toc498263899"/>
      <w:bookmarkStart w:id="1104" w:name="_Toc498268346"/>
      <w:bookmarkStart w:id="1105" w:name="_Toc498274321"/>
      <w:bookmarkEnd w:id="1103"/>
      <w:bookmarkEnd w:id="1104"/>
      <w:bookmarkEnd w:id="1105"/>
    </w:p>
    <w:p w:rsidR="00BD0E21" w:rsidRPr="005566E8" w:rsidRDefault="00BD0E21" w:rsidP="002E5215">
      <w:pPr>
        <w:pStyle w:val="TemplateOutline2"/>
        <w:rPr>
          <w:lang w:val="en"/>
        </w:rPr>
      </w:pPr>
      <w:bookmarkStart w:id="1106" w:name="_Toc498274322"/>
      <w:r>
        <w:t>Receiver MAC Functions</w:t>
      </w:r>
      <w:bookmarkEnd w:id="1106"/>
    </w:p>
    <w:p w:rsidR="00DA069F" w:rsidRPr="005566E8" w:rsidRDefault="00DA069F" w:rsidP="009570A2">
      <w:pPr>
        <w:pStyle w:val="ListParagraph"/>
        <w:numPr>
          <w:ilvl w:val="0"/>
          <w:numId w:val="3"/>
        </w:numPr>
        <w:autoSpaceDE w:val="0"/>
        <w:autoSpaceDN w:val="0"/>
        <w:adjustRightInd w:val="0"/>
        <w:spacing w:after="0" w:line="240" w:lineRule="auto"/>
        <w:rPr>
          <w:rFonts w:cs="TimesNewRoman"/>
        </w:rPr>
      </w:pPr>
      <w:r w:rsidRPr="005566E8">
        <w:rPr>
          <w:rFonts w:cs="TimesNewRoman"/>
        </w:rPr>
        <w:t xml:space="preserve">Receive Data Decapsulation Comprises </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Address Recognition (4.2.4.1.1)</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Frame Check Sequence Validation (4.2.4.1.2)</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Frame Disassembly (4.2.4.1.3)</w:t>
      </w:r>
    </w:p>
    <w:p w:rsidR="00DA069F" w:rsidRPr="005566E8" w:rsidRDefault="00DA069F" w:rsidP="009570A2">
      <w:pPr>
        <w:pStyle w:val="ListParagraph"/>
        <w:numPr>
          <w:ilvl w:val="0"/>
          <w:numId w:val="3"/>
        </w:numPr>
        <w:autoSpaceDE w:val="0"/>
        <w:autoSpaceDN w:val="0"/>
        <w:adjustRightInd w:val="0"/>
        <w:spacing w:after="0" w:line="240" w:lineRule="auto"/>
        <w:rPr>
          <w:rFonts w:cs="TimesNewRoman"/>
        </w:rPr>
      </w:pPr>
      <w:r w:rsidRPr="005566E8">
        <w:rPr>
          <w:rFonts w:cs="TimesNewRoman"/>
        </w:rPr>
        <w:t xml:space="preserve">Receive Media Access Management Comprises </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Framing (4.2.4.2.1)</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Collision filtering (4.2.4.2.2)</w:t>
      </w:r>
    </w:p>
    <w:p w:rsidR="00DA069F" w:rsidRDefault="00DA069F" w:rsidP="00DA069F">
      <w:pPr>
        <w:autoSpaceDE w:val="0"/>
        <w:autoSpaceDN w:val="0"/>
        <w:adjustRightInd w:val="0"/>
        <w:spacing w:after="0" w:line="240" w:lineRule="auto"/>
      </w:pPr>
    </w:p>
    <w:p w:rsidR="00DA069F" w:rsidRPr="006767B7" w:rsidRDefault="00DA069F" w:rsidP="00F41667"/>
    <w:sectPr w:rsidR="00DA069F" w:rsidRPr="006767B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ED3" w:rsidRDefault="00B90ED3" w:rsidP="00E66E98">
      <w:pPr>
        <w:spacing w:after="0" w:line="240" w:lineRule="auto"/>
      </w:pPr>
      <w:r>
        <w:separator/>
      </w:r>
    </w:p>
  </w:endnote>
  <w:endnote w:type="continuationSeparator" w:id="0">
    <w:p w:rsidR="00B90ED3" w:rsidRDefault="00B90ED3" w:rsidP="00E6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971" w:rsidRPr="00943FA7" w:rsidRDefault="005E3971" w:rsidP="00020353">
    <w:pPr>
      <w:pStyle w:val="formfooter"/>
    </w:pPr>
    <w:r w:rsidRPr="004F5E27">
      <w:t>iRail SoC PHY Requirements and Design</w:t>
    </w:r>
    <w:r w:rsidRPr="00943FA7">
      <w:tab/>
      <w:t xml:space="preserve">Page </w:t>
    </w:r>
    <w:r w:rsidRPr="00943FA7">
      <w:fldChar w:fldCharType="begin"/>
    </w:r>
    <w:r w:rsidRPr="00943FA7">
      <w:instrText xml:space="preserve"> PAGE </w:instrText>
    </w:r>
    <w:r w:rsidRPr="00943FA7">
      <w:fldChar w:fldCharType="separate"/>
    </w:r>
    <w:r w:rsidR="00166083">
      <w:rPr>
        <w:noProof/>
      </w:rPr>
      <w:t>21</w:t>
    </w:r>
    <w:r w:rsidRPr="00943FA7">
      <w:fldChar w:fldCharType="end"/>
    </w:r>
    <w:r w:rsidRPr="00943FA7">
      <w:t xml:space="preserve"> of </w:t>
    </w:r>
    <w:fldSimple w:instr=" NUMPAGES ">
      <w:r w:rsidR="00166083">
        <w:rPr>
          <w:noProof/>
        </w:rPr>
        <w:t>30</w:t>
      </w:r>
    </w:fldSimple>
  </w:p>
  <w:p w:rsidR="005E3971" w:rsidRPr="00020353" w:rsidRDefault="005E3971" w:rsidP="00020353">
    <w:pPr>
      <w:pStyle w:val="formfooter"/>
      <w:rPr>
        <w:b/>
      </w:rPr>
    </w:pPr>
    <w:r>
      <w:rPr>
        <w:b/>
      </w:rPr>
      <w:t>Revision 0.4</w:t>
    </w:r>
    <w:r w:rsidRPr="00C05F63">
      <w:rPr>
        <w:b/>
      </w:rPr>
      <w:tab/>
      <w:t>Uncontrolled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ED3" w:rsidRDefault="00B90ED3" w:rsidP="00E66E98">
      <w:pPr>
        <w:spacing w:after="0" w:line="240" w:lineRule="auto"/>
      </w:pPr>
      <w:r>
        <w:separator/>
      </w:r>
    </w:p>
  </w:footnote>
  <w:footnote w:type="continuationSeparator" w:id="0">
    <w:p w:rsidR="00B90ED3" w:rsidRDefault="00B90ED3" w:rsidP="00E66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1F5"/>
    <w:multiLevelType w:val="hybridMultilevel"/>
    <w:tmpl w:val="8DB8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1660"/>
    <w:multiLevelType w:val="hybridMultilevel"/>
    <w:tmpl w:val="384C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09BB"/>
    <w:multiLevelType w:val="hybridMultilevel"/>
    <w:tmpl w:val="E12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72CEE"/>
    <w:multiLevelType w:val="hybridMultilevel"/>
    <w:tmpl w:val="E18AF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72458D"/>
    <w:multiLevelType w:val="hybridMultilevel"/>
    <w:tmpl w:val="CB6C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6338"/>
    <w:multiLevelType w:val="multilevel"/>
    <w:tmpl w:val="6A3AB402"/>
    <w:lvl w:ilvl="0">
      <w:start w:val="1"/>
      <w:numFmt w:val="decimal"/>
      <w:lvlRestart w:val="0"/>
      <w:pStyle w:val="TemplateOutline1"/>
      <w:lvlText w:val="%1."/>
      <w:lvlJc w:val="left"/>
      <w:pPr>
        <w:tabs>
          <w:tab w:val="num" w:pos="360"/>
        </w:tabs>
        <w:ind w:left="360" w:hanging="360"/>
      </w:pPr>
      <w:rPr>
        <w:rFonts w:hint="default"/>
      </w:rPr>
    </w:lvl>
    <w:lvl w:ilvl="1">
      <w:start w:val="1"/>
      <w:numFmt w:val="decimal"/>
      <w:pStyle w:val="TemplateOutline2"/>
      <w:lvlText w:val="%1.%2."/>
      <w:lvlJc w:val="left"/>
      <w:pPr>
        <w:tabs>
          <w:tab w:val="num" w:pos="1080"/>
        </w:tabs>
        <w:ind w:left="1080" w:hanging="720"/>
      </w:pPr>
      <w:rPr>
        <w:rFonts w:hint="default"/>
      </w:rPr>
    </w:lvl>
    <w:lvl w:ilvl="2">
      <w:start w:val="1"/>
      <w:numFmt w:val="decimal"/>
      <w:pStyle w:val="TemplateOutline3"/>
      <w:lvlText w:val="%1.%2.%3."/>
      <w:lvlJc w:val="left"/>
      <w:pPr>
        <w:tabs>
          <w:tab w:val="num" w:pos="1440"/>
        </w:tabs>
        <w:ind w:left="1440" w:hanging="720"/>
      </w:pPr>
      <w:rPr>
        <w:rFonts w:hint="default"/>
      </w:rPr>
    </w:lvl>
    <w:lvl w:ilvl="3">
      <w:start w:val="1"/>
      <w:numFmt w:val="decimal"/>
      <w:pStyle w:val="TemplateOutline4"/>
      <w:lvlText w:val="%1.%2.%3.%4."/>
      <w:lvlJc w:val="left"/>
      <w:pPr>
        <w:tabs>
          <w:tab w:val="num" w:pos="2160"/>
        </w:tabs>
        <w:ind w:left="2160" w:hanging="1080"/>
      </w:pPr>
      <w:rPr>
        <w:rFonts w:hint="default"/>
      </w:rPr>
    </w:lvl>
    <w:lvl w:ilvl="4">
      <w:start w:val="1"/>
      <w:numFmt w:val="decimal"/>
      <w:pStyle w:val="TemplateOutline5"/>
      <w:lvlText w:val="%1.%2.%3.%4.%5."/>
      <w:lvlJc w:val="left"/>
      <w:pPr>
        <w:tabs>
          <w:tab w:val="num" w:pos="2520"/>
        </w:tabs>
        <w:ind w:left="2520" w:hanging="1080"/>
      </w:pPr>
      <w:rPr>
        <w:rFonts w:hint="default"/>
      </w:rPr>
    </w:lvl>
    <w:lvl w:ilvl="5">
      <w:start w:val="1"/>
      <w:numFmt w:val="decimal"/>
      <w:pStyle w:val="TemplateOutline6"/>
      <w:lvlText w:val="%1.%2.%3.%4.%5.%6."/>
      <w:lvlJc w:val="left"/>
      <w:pPr>
        <w:tabs>
          <w:tab w:val="num" w:pos="3240"/>
        </w:tabs>
        <w:ind w:left="3240" w:hanging="1440"/>
      </w:pPr>
      <w:rPr>
        <w:rFonts w:hint="default"/>
      </w:rPr>
    </w:lvl>
    <w:lvl w:ilvl="6">
      <w:start w:val="1"/>
      <w:numFmt w:val="decimal"/>
      <w:pStyle w:val="TemplateOutline7"/>
      <w:lvlText w:val="%1.%2.%3.%4.%5.%6.%7."/>
      <w:lvlJc w:val="left"/>
      <w:pPr>
        <w:tabs>
          <w:tab w:val="num" w:pos="3960"/>
        </w:tabs>
        <w:ind w:left="3240" w:hanging="1080"/>
      </w:pPr>
      <w:rPr>
        <w:rFonts w:hint="default"/>
      </w:rPr>
    </w:lvl>
    <w:lvl w:ilvl="7">
      <w:start w:val="1"/>
      <w:numFmt w:val="decimal"/>
      <w:pStyle w:val="TemplateOutline8"/>
      <w:lvlText w:val="%1.%2.%3.%4.%5.%6.%7.%8."/>
      <w:lvlJc w:val="left"/>
      <w:pPr>
        <w:tabs>
          <w:tab w:val="num" w:pos="4680"/>
        </w:tabs>
        <w:ind w:left="3744" w:hanging="1224"/>
      </w:pPr>
      <w:rPr>
        <w:rFonts w:hint="default"/>
      </w:rPr>
    </w:lvl>
    <w:lvl w:ilvl="8">
      <w:start w:val="1"/>
      <w:numFmt w:val="decimal"/>
      <w:pStyle w:val="TemplateOutline9"/>
      <w:lvlText w:val="%1.%2.%3.%4.%5.%6.%7.%8.%9."/>
      <w:lvlJc w:val="left"/>
      <w:pPr>
        <w:tabs>
          <w:tab w:val="num" w:pos="5400"/>
        </w:tabs>
        <w:ind w:left="4320" w:hanging="1440"/>
      </w:pPr>
      <w:rPr>
        <w:rFonts w:hint="default"/>
      </w:rPr>
    </w:lvl>
  </w:abstractNum>
  <w:abstractNum w:abstractNumId="6" w15:restartNumberingAfterBreak="0">
    <w:nsid w:val="315D696E"/>
    <w:multiLevelType w:val="hybridMultilevel"/>
    <w:tmpl w:val="C3D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33BD"/>
    <w:multiLevelType w:val="hybridMultilevel"/>
    <w:tmpl w:val="06B212F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BE2EBB"/>
    <w:multiLevelType w:val="hybridMultilevel"/>
    <w:tmpl w:val="0644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4726"/>
    <w:multiLevelType w:val="hybridMultilevel"/>
    <w:tmpl w:val="6794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251C9"/>
    <w:multiLevelType w:val="hybridMultilevel"/>
    <w:tmpl w:val="C69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93099"/>
    <w:multiLevelType w:val="hybridMultilevel"/>
    <w:tmpl w:val="2E944F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07E38"/>
    <w:multiLevelType w:val="hybridMultilevel"/>
    <w:tmpl w:val="1AAA5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D6794"/>
    <w:multiLevelType w:val="hybridMultilevel"/>
    <w:tmpl w:val="2BC6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142FE"/>
    <w:multiLevelType w:val="hybridMultilevel"/>
    <w:tmpl w:val="83829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F5D01F7"/>
    <w:multiLevelType w:val="hybridMultilevel"/>
    <w:tmpl w:val="08A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D587B"/>
    <w:multiLevelType w:val="hybridMultilevel"/>
    <w:tmpl w:val="B934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7"/>
  </w:num>
  <w:num w:numId="4">
    <w:abstractNumId w:val="11"/>
  </w:num>
  <w:num w:numId="5">
    <w:abstractNumId w:val="3"/>
  </w:num>
  <w:num w:numId="6">
    <w:abstractNumId w:val="1"/>
  </w:num>
  <w:num w:numId="7">
    <w:abstractNumId w:val="8"/>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9"/>
  </w:num>
  <w:num w:numId="13">
    <w:abstractNumId w:val="2"/>
  </w:num>
  <w:num w:numId="14">
    <w:abstractNumId w:val="4"/>
  </w:num>
  <w:num w:numId="15">
    <w:abstractNumId w:val="15"/>
  </w:num>
  <w:num w:numId="16">
    <w:abstractNumId w:val="0"/>
  </w:num>
  <w:num w:numId="17">
    <w:abstractNumId w:val="14"/>
  </w:num>
  <w:num w:numId="18">
    <w:abstractNumId w:val="12"/>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y Callsen">
    <w15:presenceInfo w15:providerId="Windows Live" w15:userId="10afc3a97db3efa4"/>
  </w15:person>
  <w15:person w15:author="Scott Walker">
    <w15:presenceInfo w15:providerId="AD" w15:userId="S-1-5-21-583544125-3695404564-1040568344-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C64"/>
    <w:rsid w:val="00011F72"/>
    <w:rsid w:val="00020353"/>
    <w:rsid w:val="0002249F"/>
    <w:rsid w:val="00030AC9"/>
    <w:rsid w:val="00042301"/>
    <w:rsid w:val="00046E0C"/>
    <w:rsid w:val="00061C52"/>
    <w:rsid w:val="000700A6"/>
    <w:rsid w:val="0007283F"/>
    <w:rsid w:val="00083CDE"/>
    <w:rsid w:val="000E59D5"/>
    <w:rsid w:val="000F2047"/>
    <w:rsid w:val="00101BE9"/>
    <w:rsid w:val="00166083"/>
    <w:rsid w:val="001B08F7"/>
    <w:rsid w:val="001B5299"/>
    <w:rsid w:val="001B7379"/>
    <w:rsid w:val="001E5B94"/>
    <w:rsid w:val="00201491"/>
    <w:rsid w:val="002107F7"/>
    <w:rsid w:val="00224C06"/>
    <w:rsid w:val="0023633C"/>
    <w:rsid w:val="00251668"/>
    <w:rsid w:val="00252641"/>
    <w:rsid w:val="00270FF6"/>
    <w:rsid w:val="00271348"/>
    <w:rsid w:val="00281F6D"/>
    <w:rsid w:val="0029120B"/>
    <w:rsid w:val="00293464"/>
    <w:rsid w:val="002A0F97"/>
    <w:rsid w:val="002B772D"/>
    <w:rsid w:val="002C1A55"/>
    <w:rsid w:val="002C6849"/>
    <w:rsid w:val="002D1711"/>
    <w:rsid w:val="002E5215"/>
    <w:rsid w:val="002F2733"/>
    <w:rsid w:val="00311574"/>
    <w:rsid w:val="00331AE0"/>
    <w:rsid w:val="0038299B"/>
    <w:rsid w:val="00386997"/>
    <w:rsid w:val="00391B66"/>
    <w:rsid w:val="003C196E"/>
    <w:rsid w:val="0040084B"/>
    <w:rsid w:val="00404561"/>
    <w:rsid w:val="00414B24"/>
    <w:rsid w:val="0046609B"/>
    <w:rsid w:val="0048160A"/>
    <w:rsid w:val="0048244D"/>
    <w:rsid w:val="004902F8"/>
    <w:rsid w:val="004A2081"/>
    <w:rsid w:val="004A4B91"/>
    <w:rsid w:val="004B0944"/>
    <w:rsid w:val="004C1DB6"/>
    <w:rsid w:val="004C2BF2"/>
    <w:rsid w:val="004E2291"/>
    <w:rsid w:val="004F5E27"/>
    <w:rsid w:val="00516737"/>
    <w:rsid w:val="00525C64"/>
    <w:rsid w:val="00531A4C"/>
    <w:rsid w:val="00547B8E"/>
    <w:rsid w:val="005566E8"/>
    <w:rsid w:val="00584176"/>
    <w:rsid w:val="005A2546"/>
    <w:rsid w:val="005D25A0"/>
    <w:rsid w:val="005E3971"/>
    <w:rsid w:val="005E576A"/>
    <w:rsid w:val="0060028F"/>
    <w:rsid w:val="00606FCD"/>
    <w:rsid w:val="00634F1E"/>
    <w:rsid w:val="0063512D"/>
    <w:rsid w:val="00651662"/>
    <w:rsid w:val="00667158"/>
    <w:rsid w:val="00667183"/>
    <w:rsid w:val="006767B7"/>
    <w:rsid w:val="00683D50"/>
    <w:rsid w:val="00685068"/>
    <w:rsid w:val="00686DE7"/>
    <w:rsid w:val="00695044"/>
    <w:rsid w:val="006D585A"/>
    <w:rsid w:val="006E79FF"/>
    <w:rsid w:val="00703D83"/>
    <w:rsid w:val="00705975"/>
    <w:rsid w:val="00742F8D"/>
    <w:rsid w:val="00772B80"/>
    <w:rsid w:val="007C5D83"/>
    <w:rsid w:val="007C6FBA"/>
    <w:rsid w:val="00812A7B"/>
    <w:rsid w:val="00813778"/>
    <w:rsid w:val="008252E0"/>
    <w:rsid w:val="00833E6F"/>
    <w:rsid w:val="008879E4"/>
    <w:rsid w:val="00894748"/>
    <w:rsid w:val="008C1A27"/>
    <w:rsid w:val="008C3B4D"/>
    <w:rsid w:val="008E7088"/>
    <w:rsid w:val="00923D61"/>
    <w:rsid w:val="009246E8"/>
    <w:rsid w:val="00925160"/>
    <w:rsid w:val="009446F2"/>
    <w:rsid w:val="009502B4"/>
    <w:rsid w:val="009570A2"/>
    <w:rsid w:val="00962D9F"/>
    <w:rsid w:val="00963D99"/>
    <w:rsid w:val="0096421E"/>
    <w:rsid w:val="0096572A"/>
    <w:rsid w:val="00973EAB"/>
    <w:rsid w:val="00994C33"/>
    <w:rsid w:val="009A0A9C"/>
    <w:rsid w:val="009A418A"/>
    <w:rsid w:val="00A027F9"/>
    <w:rsid w:val="00A627B4"/>
    <w:rsid w:val="00A67682"/>
    <w:rsid w:val="00A723F2"/>
    <w:rsid w:val="00A7596D"/>
    <w:rsid w:val="00A76A05"/>
    <w:rsid w:val="00A95284"/>
    <w:rsid w:val="00A96DA2"/>
    <w:rsid w:val="00AF0656"/>
    <w:rsid w:val="00AF15BB"/>
    <w:rsid w:val="00AF5D15"/>
    <w:rsid w:val="00AF6132"/>
    <w:rsid w:val="00B00965"/>
    <w:rsid w:val="00B0433C"/>
    <w:rsid w:val="00B138BE"/>
    <w:rsid w:val="00B779AA"/>
    <w:rsid w:val="00B90ED3"/>
    <w:rsid w:val="00BA1BAB"/>
    <w:rsid w:val="00BA521A"/>
    <w:rsid w:val="00BA63F7"/>
    <w:rsid w:val="00BB1DAE"/>
    <w:rsid w:val="00BC5ED0"/>
    <w:rsid w:val="00BD0E21"/>
    <w:rsid w:val="00BE255F"/>
    <w:rsid w:val="00BE4064"/>
    <w:rsid w:val="00BE6BA7"/>
    <w:rsid w:val="00C00AE4"/>
    <w:rsid w:val="00C04B39"/>
    <w:rsid w:val="00C21819"/>
    <w:rsid w:val="00C41AE2"/>
    <w:rsid w:val="00C63B11"/>
    <w:rsid w:val="00C70644"/>
    <w:rsid w:val="00CA0642"/>
    <w:rsid w:val="00CA2372"/>
    <w:rsid w:val="00CB028B"/>
    <w:rsid w:val="00CC0325"/>
    <w:rsid w:val="00CC1C06"/>
    <w:rsid w:val="00CE7341"/>
    <w:rsid w:val="00CF63BD"/>
    <w:rsid w:val="00D0055F"/>
    <w:rsid w:val="00D023BD"/>
    <w:rsid w:val="00D146E2"/>
    <w:rsid w:val="00D1691C"/>
    <w:rsid w:val="00D2094C"/>
    <w:rsid w:val="00D70503"/>
    <w:rsid w:val="00DA069F"/>
    <w:rsid w:val="00DE5E99"/>
    <w:rsid w:val="00DE7BFA"/>
    <w:rsid w:val="00DF0488"/>
    <w:rsid w:val="00E34C39"/>
    <w:rsid w:val="00E37A35"/>
    <w:rsid w:val="00E44F99"/>
    <w:rsid w:val="00E61187"/>
    <w:rsid w:val="00E66E98"/>
    <w:rsid w:val="00E67864"/>
    <w:rsid w:val="00E742D6"/>
    <w:rsid w:val="00EA5519"/>
    <w:rsid w:val="00EB1457"/>
    <w:rsid w:val="00ED008B"/>
    <w:rsid w:val="00EF6FAC"/>
    <w:rsid w:val="00F1451D"/>
    <w:rsid w:val="00F23CC1"/>
    <w:rsid w:val="00F40CC2"/>
    <w:rsid w:val="00F41667"/>
    <w:rsid w:val="00F609F5"/>
    <w:rsid w:val="00F735DE"/>
    <w:rsid w:val="00F77230"/>
    <w:rsid w:val="00F847F8"/>
    <w:rsid w:val="00FA2BAE"/>
    <w:rsid w:val="00FA685C"/>
    <w:rsid w:val="00FC13D2"/>
    <w:rsid w:val="00FC1B80"/>
    <w:rsid w:val="00FD1CAD"/>
    <w:rsid w:val="00FF0E7F"/>
    <w:rsid w:val="00FF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19E1B7"/>
  <w15:chartTrackingRefBased/>
  <w15:docId w15:val="{461B46D9-4859-4035-8C05-2985793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A27"/>
  </w:style>
  <w:style w:type="paragraph" w:styleId="Heading1">
    <w:name w:val="heading 1"/>
    <w:basedOn w:val="Normal"/>
    <w:next w:val="Normal"/>
    <w:link w:val="Heading1Char"/>
    <w:uiPriority w:val="9"/>
    <w:qFormat/>
    <w:rsid w:val="00812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A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0E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72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80"/>
    <w:pPr>
      <w:ind w:left="720"/>
      <w:contextualSpacing/>
    </w:pPr>
  </w:style>
  <w:style w:type="character" w:customStyle="1" w:styleId="Heading1Char">
    <w:name w:val="Heading 1 Char"/>
    <w:basedOn w:val="DefaultParagraphFont"/>
    <w:link w:val="Heading1"/>
    <w:uiPriority w:val="9"/>
    <w:rsid w:val="00812A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A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528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F6132"/>
    <w:pPr>
      <w:outlineLvl w:val="9"/>
    </w:pPr>
  </w:style>
  <w:style w:type="paragraph" w:styleId="TOC1">
    <w:name w:val="toc 1"/>
    <w:basedOn w:val="Normal"/>
    <w:next w:val="Normal"/>
    <w:autoRedefine/>
    <w:uiPriority w:val="39"/>
    <w:unhideWhenUsed/>
    <w:rsid w:val="00AF6132"/>
    <w:pPr>
      <w:spacing w:after="100"/>
    </w:pPr>
  </w:style>
  <w:style w:type="paragraph" w:styleId="TOC2">
    <w:name w:val="toc 2"/>
    <w:basedOn w:val="Normal"/>
    <w:next w:val="Normal"/>
    <w:autoRedefine/>
    <w:uiPriority w:val="39"/>
    <w:unhideWhenUsed/>
    <w:rsid w:val="00011F72"/>
    <w:pPr>
      <w:tabs>
        <w:tab w:val="left" w:pos="880"/>
        <w:tab w:val="right" w:leader="dot" w:pos="9350"/>
      </w:tabs>
      <w:spacing w:after="100"/>
      <w:ind w:left="220"/>
      <w:pPrChange w:id="0" w:author="Gary Callsen" w:date="2017-11-14T10:58:00Z">
        <w:pPr>
          <w:spacing w:after="100" w:line="259" w:lineRule="auto"/>
          <w:ind w:left="220"/>
        </w:pPr>
      </w:pPrChange>
    </w:pPr>
    <w:rPr>
      <w:rPrChange w:id="0" w:author="Gary Callsen" w:date="2017-11-14T10:58:00Z">
        <w:rPr>
          <w:rFonts w:asciiTheme="minorHAnsi" w:eastAsiaTheme="minorHAnsi" w:hAnsiTheme="minorHAnsi" w:cstheme="minorBidi"/>
          <w:sz w:val="22"/>
          <w:szCs w:val="22"/>
          <w:lang w:val="en-US" w:eastAsia="en-US" w:bidi="ar-SA"/>
        </w:rPr>
      </w:rPrChange>
    </w:rPr>
  </w:style>
  <w:style w:type="paragraph" w:styleId="TOC3">
    <w:name w:val="toc 3"/>
    <w:basedOn w:val="Normal"/>
    <w:next w:val="Normal"/>
    <w:autoRedefine/>
    <w:uiPriority w:val="39"/>
    <w:unhideWhenUsed/>
    <w:rsid w:val="00011F72"/>
    <w:pPr>
      <w:tabs>
        <w:tab w:val="left" w:pos="1320"/>
        <w:tab w:val="right" w:leader="dot" w:pos="9350"/>
      </w:tabs>
      <w:spacing w:after="100"/>
      <w:ind w:left="440"/>
      <w:pPrChange w:id="1" w:author="Gary Callsen" w:date="2017-11-14T10:58:00Z">
        <w:pPr>
          <w:spacing w:after="100" w:line="259" w:lineRule="auto"/>
          <w:ind w:left="440"/>
        </w:pPr>
      </w:pPrChange>
    </w:pPr>
    <w:rPr>
      <w:rPrChange w:id="1" w:author="Gary Callsen" w:date="2017-11-14T10:58: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AF6132"/>
    <w:rPr>
      <w:color w:val="0563C1" w:themeColor="hyperlink"/>
      <w:u w:val="single"/>
    </w:rPr>
  </w:style>
  <w:style w:type="paragraph" w:styleId="Caption">
    <w:name w:val="caption"/>
    <w:basedOn w:val="Normal"/>
    <w:next w:val="Normal"/>
    <w:unhideWhenUsed/>
    <w:qFormat/>
    <w:rsid w:val="00F41667"/>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D146E2"/>
    <w:pPr>
      <w:widowControl w:val="0"/>
      <w:spacing w:after="0" w:line="240" w:lineRule="auto"/>
    </w:pPr>
  </w:style>
  <w:style w:type="table" w:styleId="TableGrid">
    <w:name w:val="Table Grid"/>
    <w:basedOn w:val="TableNormal"/>
    <w:rsid w:val="00B0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0E21"/>
    <w:rPr>
      <w:rFonts w:asciiTheme="majorHAnsi" w:eastAsiaTheme="majorEastAsia" w:hAnsiTheme="majorHAnsi" w:cstheme="majorBidi"/>
      <w:i/>
      <w:iCs/>
      <w:color w:val="2E74B5" w:themeColor="accent1" w:themeShade="BF"/>
    </w:rPr>
  </w:style>
  <w:style w:type="paragraph" w:styleId="Header">
    <w:name w:val="header"/>
    <w:basedOn w:val="Normal"/>
    <w:link w:val="HeaderChar"/>
    <w:unhideWhenUsed/>
    <w:rsid w:val="00E6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98"/>
  </w:style>
  <w:style w:type="paragraph" w:styleId="Footer">
    <w:name w:val="footer"/>
    <w:basedOn w:val="Normal"/>
    <w:link w:val="FooterChar"/>
    <w:unhideWhenUsed/>
    <w:rsid w:val="00E6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98"/>
  </w:style>
  <w:style w:type="paragraph" w:customStyle="1" w:styleId="formfooter">
    <w:name w:val="form_footer"/>
    <w:basedOn w:val="Normal"/>
    <w:rsid w:val="00020353"/>
    <w:pPr>
      <w:tabs>
        <w:tab w:val="right" w:pos="9000"/>
      </w:tabs>
      <w:overflowPunct w:val="0"/>
      <w:autoSpaceDE w:val="0"/>
      <w:autoSpaceDN w:val="0"/>
      <w:adjustRightInd w:val="0"/>
      <w:spacing w:after="0" w:line="240" w:lineRule="auto"/>
      <w:jc w:val="both"/>
      <w:textAlignment w:val="baseline"/>
    </w:pPr>
    <w:rPr>
      <w:rFonts w:ascii="Arial" w:eastAsia="Times New Roman" w:hAnsi="Arial" w:cs="Times New Roman"/>
      <w:sz w:val="16"/>
      <w:szCs w:val="20"/>
    </w:rPr>
  </w:style>
  <w:style w:type="paragraph" w:styleId="NormalWeb">
    <w:name w:val="Normal (Web)"/>
    <w:basedOn w:val="Normal"/>
    <w:uiPriority w:val="99"/>
    <w:unhideWhenUsed/>
    <w:rsid w:val="00061C52"/>
    <w:pPr>
      <w:spacing w:before="100" w:beforeAutospacing="1" w:after="100" w:afterAutospacing="1" w:line="240" w:lineRule="auto"/>
    </w:pPr>
    <w:rPr>
      <w:rFonts w:ascii="Times New Roman" w:hAnsi="Times New Roman" w:cs="Times New Roman"/>
      <w:sz w:val="24"/>
      <w:szCs w:val="24"/>
    </w:rPr>
  </w:style>
  <w:style w:type="paragraph" w:customStyle="1" w:styleId="auto-cursor-target">
    <w:name w:val="auto-cursor-target"/>
    <w:basedOn w:val="Normal"/>
    <w:uiPriority w:val="99"/>
    <w:semiHidden/>
    <w:rsid w:val="00061C52"/>
    <w:pPr>
      <w:spacing w:before="100" w:beforeAutospacing="1" w:after="100" w:afterAutospacing="1" w:line="240" w:lineRule="auto"/>
    </w:pPr>
    <w:rPr>
      <w:rFonts w:ascii="Times New Roman" w:hAnsi="Times New Roman" w:cs="Times New Roman"/>
      <w:sz w:val="24"/>
      <w:szCs w:val="24"/>
    </w:rPr>
  </w:style>
  <w:style w:type="character" w:customStyle="1" w:styleId="fontstyle0">
    <w:name w:val="fontstyle0"/>
    <w:basedOn w:val="DefaultParagraphFont"/>
    <w:rsid w:val="00061C52"/>
  </w:style>
  <w:style w:type="paragraph" w:customStyle="1" w:styleId="TemplateOutline7">
    <w:name w:val="Template Outline 7"/>
    <w:basedOn w:val="TemplateOutline6"/>
    <w:rsid w:val="00F77230"/>
    <w:pPr>
      <w:numPr>
        <w:ilvl w:val="6"/>
      </w:numPr>
    </w:pPr>
  </w:style>
  <w:style w:type="paragraph" w:customStyle="1" w:styleId="TemplateOutline6">
    <w:name w:val="Template Outline 6"/>
    <w:basedOn w:val="TemplateOutline5"/>
    <w:autoRedefine/>
    <w:rsid w:val="00F77230"/>
    <w:pPr>
      <w:numPr>
        <w:ilvl w:val="5"/>
      </w:numPr>
      <w:outlineLvl w:val="5"/>
    </w:pPr>
  </w:style>
  <w:style w:type="paragraph" w:customStyle="1" w:styleId="TemplateOutline5">
    <w:name w:val="Template Outline 5"/>
    <w:basedOn w:val="TemplateOutline4"/>
    <w:autoRedefine/>
    <w:rsid w:val="00F77230"/>
    <w:pPr>
      <w:numPr>
        <w:ilvl w:val="4"/>
      </w:numPr>
      <w:outlineLvl w:val="4"/>
    </w:pPr>
  </w:style>
  <w:style w:type="paragraph" w:customStyle="1" w:styleId="TemplateOutline4">
    <w:name w:val="Template Outline 4"/>
    <w:basedOn w:val="TemplateOutline3"/>
    <w:autoRedefine/>
    <w:rsid w:val="00224C06"/>
    <w:pPr>
      <w:numPr>
        <w:ilvl w:val="3"/>
      </w:numPr>
      <w:outlineLvl w:val="3"/>
      <w:pPrChange w:id="2" w:author="Scott Walker" w:date="2017-11-12T16:09:00Z">
        <w:pPr>
          <w:keepLines/>
          <w:numPr>
            <w:ilvl w:val="3"/>
            <w:numId w:val="10"/>
          </w:numPr>
          <w:tabs>
            <w:tab w:val="num" w:pos="2160"/>
          </w:tabs>
          <w:autoSpaceDE w:val="0"/>
          <w:autoSpaceDN w:val="0"/>
          <w:spacing w:before="120" w:after="120"/>
          <w:ind w:left="2160" w:hanging="1080"/>
          <w:jc w:val="both"/>
          <w:outlineLvl w:val="3"/>
        </w:pPr>
      </w:pPrChange>
    </w:pPr>
    <w:rPr>
      <w:rPrChange w:id="2" w:author="Scott Walker" w:date="2017-11-12T16:09:00Z">
        <w:rPr>
          <w:rFonts w:ascii="Arial" w:hAnsi="Arial"/>
          <w:i/>
          <w:lang w:val="en-US" w:eastAsia="en-US" w:bidi="ar-SA"/>
        </w:rPr>
      </w:rPrChange>
    </w:rPr>
  </w:style>
  <w:style w:type="paragraph" w:customStyle="1" w:styleId="TemplateOutline3">
    <w:name w:val="Template Outline 3"/>
    <w:basedOn w:val="TemplateOutline2"/>
    <w:autoRedefine/>
    <w:rsid w:val="00C00AE4"/>
    <w:pPr>
      <w:numPr>
        <w:ilvl w:val="2"/>
      </w:numPr>
      <w:outlineLvl w:val="2"/>
    </w:pPr>
    <w:rPr>
      <w:i/>
    </w:rPr>
  </w:style>
  <w:style w:type="paragraph" w:customStyle="1" w:styleId="TemplateOutline2">
    <w:name w:val="Template Outline 2"/>
    <w:basedOn w:val="TemplateOutline1"/>
    <w:autoRedefine/>
    <w:rsid w:val="002E5215"/>
    <w:pPr>
      <w:numPr>
        <w:ilvl w:val="1"/>
        <w:numId w:val="10"/>
      </w:numPr>
      <w:outlineLvl w:val="1"/>
    </w:pPr>
    <w:rPr>
      <w:b w:val="0"/>
      <w:bCs w:val="0"/>
    </w:rPr>
  </w:style>
  <w:style w:type="paragraph" w:customStyle="1" w:styleId="TemplateOutline1">
    <w:name w:val="Template Outline 1"/>
    <w:basedOn w:val="Normal"/>
    <w:autoRedefine/>
    <w:rsid w:val="00F77230"/>
    <w:pPr>
      <w:keepLines/>
      <w:numPr>
        <w:numId w:val="9"/>
      </w:numPr>
      <w:autoSpaceDE w:val="0"/>
      <w:autoSpaceDN w:val="0"/>
      <w:spacing w:before="120" w:after="120" w:line="240" w:lineRule="auto"/>
      <w:jc w:val="both"/>
      <w:outlineLvl w:val="0"/>
    </w:pPr>
    <w:rPr>
      <w:rFonts w:ascii="Arial" w:eastAsia="Times New Roman" w:hAnsi="Arial" w:cs="Times New Roman"/>
      <w:b/>
      <w:bCs/>
      <w:sz w:val="20"/>
      <w:szCs w:val="20"/>
    </w:rPr>
  </w:style>
  <w:style w:type="paragraph" w:customStyle="1" w:styleId="TemplateOutline8">
    <w:name w:val="Template Outline 8"/>
    <w:basedOn w:val="TemplateOutline7"/>
    <w:rsid w:val="00F77230"/>
    <w:pPr>
      <w:numPr>
        <w:ilvl w:val="7"/>
      </w:numPr>
    </w:pPr>
  </w:style>
  <w:style w:type="paragraph" w:customStyle="1" w:styleId="TemplateOutline9">
    <w:name w:val="Template Outline 9"/>
    <w:basedOn w:val="TemplateOutline8"/>
    <w:rsid w:val="00F77230"/>
    <w:pPr>
      <w:numPr>
        <w:ilvl w:val="8"/>
      </w:numPr>
    </w:pPr>
  </w:style>
  <w:style w:type="character" w:customStyle="1" w:styleId="Heading5Char">
    <w:name w:val="Heading 5 Char"/>
    <w:basedOn w:val="DefaultParagraphFont"/>
    <w:link w:val="Heading5"/>
    <w:uiPriority w:val="9"/>
    <w:rsid w:val="00F77230"/>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51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668"/>
    <w:rPr>
      <w:rFonts w:ascii="Segoe UI" w:hAnsi="Segoe UI" w:cs="Segoe UI"/>
      <w:sz w:val="18"/>
      <w:szCs w:val="18"/>
    </w:rPr>
  </w:style>
  <w:style w:type="paragraph" w:styleId="TableofFigures">
    <w:name w:val="table of figures"/>
    <w:basedOn w:val="Normal"/>
    <w:next w:val="Normal"/>
    <w:uiPriority w:val="99"/>
    <w:unhideWhenUsed/>
    <w:rsid w:val="00C21819"/>
    <w:pPr>
      <w:spacing w:after="0"/>
    </w:pPr>
  </w:style>
  <w:style w:type="paragraph" w:styleId="Revision">
    <w:name w:val="Revision"/>
    <w:hidden/>
    <w:uiPriority w:val="99"/>
    <w:semiHidden/>
    <w:rsid w:val="005E39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6790">
      <w:bodyDiv w:val="1"/>
      <w:marLeft w:val="0"/>
      <w:marRight w:val="0"/>
      <w:marTop w:val="0"/>
      <w:marBottom w:val="0"/>
      <w:divBdr>
        <w:top w:val="none" w:sz="0" w:space="0" w:color="auto"/>
        <w:left w:val="none" w:sz="0" w:space="0" w:color="auto"/>
        <w:bottom w:val="none" w:sz="0" w:space="0" w:color="auto"/>
        <w:right w:val="none" w:sz="0" w:space="0" w:color="auto"/>
      </w:divBdr>
    </w:div>
    <w:div w:id="191307408">
      <w:bodyDiv w:val="1"/>
      <w:marLeft w:val="0"/>
      <w:marRight w:val="0"/>
      <w:marTop w:val="0"/>
      <w:marBottom w:val="0"/>
      <w:divBdr>
        <w:top w:val="none" w:sz="0" w:space="0" w:color="auto"/>
        <w:left w:val="none" w:sz="0" w:space="0" w:color="auto"/>
        <w:bottom w:val="none" w:sz="0" w:space="0" w:color="auto"/>
        <w:right w:val="none" w:sz="0" w:space="0" w:color="auto"/>
      </w:divBdr>
    </w:div>
    <w:div w:id="707874886">
      <w:bodyDiv w:val="1"/>
      <w:marLeft w:val="0"/>
      <w:marRight w:val="0"/>
      <w:marTop w:val="0"/>
      <w:marBottom w:val="0"/>
      <w:divBdr>
        <w:top w:val="none" w:sz="0" w:space="0" w:color="auto"/>
        <w:left w:val="none" w:sz="0" w:space="0" w:color="auto"/>
        <w:bottom w:val="none" w:sz="0" w:space="0" w:color="auto"/>
        <w:right w:val="none" w:sz="0" w:space="0" w:color="auto"/>
      </w:divBdr>
    </w:div>
    <w:div w:id="723218652">
      <w:bodyDiv w:val="1"/>
      <w:marLeft w:val="0"/>
      <w:marRight w:val="0"/>
      <w:marTop w:val="0"/>
      <w:marBottom w:val="0"/>
      <w:divBdr>
        <w:top w:val="none" w:sz="0" w:space="0" w:color="auto"/>
        <w:left w:val="none" w:sz="0" w:space="0" w:color="auto"/>
        <w:bottom w:val="none" w:sz="0" w:space="0" w:color="auto"/>
        <w:right w:val="none" w:sz="0" w:space="0" w:color="auto"/>
      </w:divBdr>
    </w:div>
    <w:div w:id="790241845">
      <w:bodyDiv w:val="1"/>
      <w:marLeft w:val="0"/>
      <w:marRight w:val="0"/>
      <w:marTop w:val="0"/>
      <w:marBottom w:val="0"/>
      <w:divBdr>
        <w:top w:val="none" w:sz="0" w:space="0" w:color="auto"/>
        <w:left w:val="none" w:sz="0" w:space="0" w:color="auto"/>
        <w:bottom w:val="none" w:sz="0" w:space="0" w:color="auto"/>
        <w:right w:val="none" w:sz="0" w:space="0" w:color="auto"/>
      </w:divBdr>
    </w:div>
    <w:div w:id="842620927">
      <w:bodyDiv w:val="1"/>
      <w:marLeft w:val="0"/>
      <w:marRight w:val="0"/>
      <w:marTop w:val="0"/>
      <w:marBottom w:val="0"/>
      <w:divBdr>
        <w:top w:val="none" w:sz="0" w:space="0" w:color="auto"/>
        <w:left w:val="none" w:sz="0" w:space="0" w:color="auto"/>
        <w:bottom w:val="none" w:sz="0" w:space="0" w:color="auto"/>
        <w:right w:val="none" w:sz="0" w:space="0" w:color="auto"/>
      </w:divBdr>
    </w:div>
    <w:div w:id="960572710">
      <w:bodyDiv w:val="1"/>
      <w:marLeft w:val="0"/>
      <w:marRight w:val="0"/>
      <w:marTop w:val="0"/>
      <w:marBottom w:val="0"/>
      <w:divBdr>
        <w:top w:val="none" w:sz="0" w:space="0" w:color="auto"/>
        <w:left w:val="none" w:sz="0" w:space="0" w:color="auto"/>
        <w:bottom w:val="none" w:sz="0" w:space="0" w:color="auto"/>
        <w:right w:val="none" w:sz="0" w:space="0" w:color="auto"/>
      </w:divBdr>
    </w:div>
    <w:div w:id="1019772591">
      <w:bodyDiv w:val="1"/>
      <w:marLeft w:val="0"/>
      <w:marRight w:val="0"/>
      <w:marTop w:val="0"/>
      <w:marBottom w:val="0"/>
      <w:divBdr>
        <w:top w:val="none" w:sz="0" w:space="0" w:color="auto"/>
        <w:left w:val="none" w:sz="0" w:space="0" w:color="auto"/>
        <w:bottom w:val="none" w:sz="0" w:space="0" w:color="auto"/>
        <w:right w:val="none" w:sz="0" w:space="0" w:color="auto"/>
      </w:divBdr>
    </w:div>
    <w:div w:id="1373919244">
      <w:bodyDiv w:val="1"/>
      <w:marLeft w:val="0"/>
      <w:marRight w:val="0"/>
      <w:marTop w:val="0"/>
      <w:marBottom w:val="0"/>
      <w:divBdr>
        <w:top w:val="none" w:sz="0" w:space="0" w:color="auto"/>
        <w:left w:val="none" w:sz="0" w:space="0" w:color="auto"/>
        <w:bottom w:val="none" w:sz="0" w:space="0" w:color="auto"/>
        <w:right w:val="none" w:sz="0" w:space="0" w:color="auto"/>
      </w:divBdr>
    </w:div>
    <w:div w:id="1563714768">
      <w:bodyDiv w:val="1"/>
      <w:marLeft w:val="0"/>
      <w:marRight w:val="0"/>
      <w:marTop w:val="0"/>
      <w:marBottom w:val="0"/>
      <w:divBdr>
        <w:top w:val="none" w:sz="0" w:space="0" w:color="auto"/>
        <w:left w:val="none" w:sz="0" w:space="0" w:color="auto"/>
        <w:bottom w:val="none" w:sz="0" w:space="0" w:color="auto"/>
        <w:right w:val="none" w:sz="0" w:space="0" w:color="auto"/>
      </w:divBdr>
    </w:div>
    <w:div w:id="1822041681">
      <w:bodyDiv w:val="1"/>
      <w:marLeft w:val="0"/>
      <w:marRight w:val="0"/>
      <w:marTop w:val="0"/>
      <w:marBottom w:val="0"/>
      <w:divBdr>
        <w:top w:val="none" w:sz="0" w:space="0" w:color="auto"/>
        <w:left w:val="none" w:sz="0" w:space="0" w:color="auto"/>
        <w:bottom w:val="none" w:sz="0" w:space="0" w:color="auto"/>
        <w:right w:val="none" w:sz="0" w:space="0" w:color="auto"/>
      </w:divBdr>
    </w:div>
    <w:div w:id="1848902768">
      <w:bodyDiv w:val="1"/>
      <w:marLeft w:val="0"/>
      <w:marRight w:val="0"/>
      <w:marTop w:val="0"/>
      <w:marBottom w:val="0"/>
      <w:divBdr>
        <w:top w:val="none" w:sz="0" w:space="0" w:color="auto"/>
        <w:left w:val="none" w:sz="0" w:space="0" w:color="auto"/>
        <w:bottom w:val="none" w:sz="0" w:space="0" w:color="auto"/>
        <w:right w:val="none" w:sz="0" w:space="0" w:color="auto"/>
      </w:divBdr>
    </w:div>
    <w:div w:id="1895308592">
      <w:bodyDiv w:val="1"/>
      <w:marLeft w:val="0"/>
      <w:marRight w:val="0"/>
      <w:marTop w:val="0"/>
      <w:marBottom w:val="0"/>
      <w:divBdr>
        <w:top w:val="none" w:sz="0" w:space="0" w:color="auto"/>
        <w:left w:val="none" w:sz="0" w:space="0" w:color="auto"/>
        <w:bottom w:val="none" w:sz="0" w:space="0" w:color="auto"/>
        <w:right w:val="none" w:sz="0" w:space="0" w:color="auto"/>
      </w:divBdr>
    </w:div>
    <w:div w:id="19902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standards.ieee.org/develop/regauth/oui/index.html" TargetMode="External"/><Relationship Id="rId28"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6A31-2F24-4033-885A-D9771C46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6344</Words>
  <Characters>36163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Walker</dc:creator>
  <cp:keywords/>
  <dc:description/>
  <cp:lastModifiedBy>Gary Callsen</cp:lastModifiedBy>
  <cp:revision>5</cp:revision>
  <cp:lastPrinted>2017-11-14T18:25:00Z</cp:lastPrinted>
  <dcterms:created xsi:type="dcterms:W3CDTF">2017-11-14T13:59:00Z</dcterms:created>
  <dcterms:modified xsi:type="dcterms:W3CDTF">2017-11-14T20:39:00Z</dcterms:modified>
</cp:coreProperties>
</file>